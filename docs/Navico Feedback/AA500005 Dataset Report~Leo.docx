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D9567" w14:textId="77777777" w:rsidR="003B4B9F" w:rsidRDefault="003B4B9F" w:rsidP="00F11EE5">
      <w:pPr>
        <w:pStyle w:val="ListParagraph"/>
        <w:numPr>
          <w:ilvl w:val="0"/>
          <w:numId w:val="10"/>
        </w:numPr>
        <w:rPr>
          <w:b/>
          <w:sz w:val="28"/>
          <w:szCs w:val="28"/>
        </w:rPr>
      </w:pPr>
      <w:r>
        <w:rPr>
          <w:b/>
          <w:sz w:val="28"/>
          <w:szCs w:val="28"/>
        </w:rPr>
        <w:t>Test Dataset: AA500005</w:t>
      </w:r>
    </w:p>
    <w:p w14:paraId="53C95161" w14:textId="77777777" w:rsidR="003B4B9F" w:rsidRDefault="003B4B9F" w:rsidP="003B4B9F">
      <w:pPr>
        <w:rPr>
          <w:b/>
          <w:sz w:val="24"/>
          <w:szCs w:val="24"/>
        </w:rPr>
      </w:pPr>
      <w:r>
        <w:rPr>
          <w:b/>
          <w:sz w:val="24"/>
          <w:szCs w:val="24"/>
        </w:rPr>
        <w:t>S‐58 Recommended ENC Validation Checks covered in this section:</w:t>
      </w:r>
    </w:p>
    <w:tbl>
      <w:tblPr>
        <w:tblW w:w="9440" w:type="dxa"/>
        <w:tblLook w:val="04A0" w:firstRow="1" w:lastRow="0" w:firstColumn="1" w:lastColumn="0" w:noHBand="0" w:noVBand="1"/>
      </w:tblPr>
      <w:tblGrid>
        <w:gridCol w:w="1165"/>
        <w:gridCol w:w="8275"/>
      </w:tblGrid>
      <w:tr w:rsidR="003B4B9F" w14:paraId="398DDBA5" w14:textId="77777777" w:rsidTr="003B4B9F">
        <w:trPr>
          <w:trHeight w:val="300"/>
        </w:trPr>
        <w:tc>
          <w:tcPr>
            <w:tcW w:w="116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6D43E295" w14:textId="77777777" w:rsidR="003B4B9F" w:rsidRDefault="003B4B9F">
            <w:pPr>
              <w:spacing w:after="0" w:line="240" w:lineRule="auto"/>
              <w:jc w:val="center"/>
              <w:rPr>
                <w:rFonts w:ascii="Calibri" w:eastAsia="Times New Roman" w:hAnsi="Calibri" w:cs="Times New Roman"/>
                <w:b/>
                <w:bCs/>
                <w:color w:val="000000"/>
                <w:sz w:val="20"/>
                <w:szCs w:val="20"/>
                <w:lang w:val="en-US" w:eastAsia="en-US"/>
              </w:rPr>
            </w:pPr>
            <w:r>
              <w:rPr>
                <w:rFonts w:ascii="Calibri" w:eastAsia="Times New Roman" w:hAnsi="Calibri" w:cs="Times New Roman"/>
                <w:b/>
                <w:bCs/>
                <w:color w:val="000000"/>
                <w:sz w:val="20"/>
                <w:szCs w:val="20"/>
                <w:lang w:val="en-US" w:eastAsia="en-US"/>
              </w:rPr>
              <w:t>S‐58 Check </w:t>
            </w:r>
          </w:p>
        </w:tc>
        <w:tc>
          <w:tcPr>
            <w:tcW w:w="8275"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605860FE" w14:textId="77777777" w:rsidR="003B4B9F" w:rsidRDefault="003B4B9F">
            <w:pPr>
              <w:spacing w:after="0" w:line="240" w:lineRule="auto"/>
              <w:jc w:val="center"/>
              <w:rPr>
                <w:rFonts w:ascii="Calibri" w:eastAsia="Times New Roman" w:hAnsi="Calibri" w:cs="Times New Roman"/>
                <w:b/>
                <w:bCs/>
                <w:color w:val="000000"/>
                <w:sz w:val="20"/>
                <w:szCs w:val="20"/>
                <w:lang w:val="en-US" w:eastAsia="en-US"/>
              </w:rPr>
            </w:pPr>
            <w:r>
              <w:rPr>
                <w:rFonts w:ascii="Calibri" w:eastAsia="Times New Roman" w:hAnsi="Calibri" w:cs="Times New Roman"/>
                <w:b/>
                <w:bCs/>
                <w:color w:val="000000"/>
                <w:sz w:val="20"/>
                <w:szCs w:val="20"/>
                <w:lang w:val="en-US" w:eastAsia="en-US"/>
              </w:rPr>
              <w:t>Description</w:t>
            </w:r>
          </w:p>
        </w:tc>
      </w:tr>
      <w:tr w:rsidR="003B4B9F" w14:paraId="3181259D" w14:textId="77777777" w:rsidTr="003B4B9F">
        <w:trPr>
          <w:trHeight w:val="465"/>
        </w:trPr>
        <w:tc>
          <w:tcPr>
            <w:tcW w:w="1165" w:type="dxa"/>
            <w:tcBorders>
              <w:top w:val="nil"/>
              <w:left w:val="single" w:sz="4" w:space="0" w:color="auto"/>
              <w:bottom w:val="single" w:sz="4" w:space="0" w:color="auto"/>
              <w:right w:val="single" w:sz="4" w:space="0" w:color="auto"/>
            </w:tcBorders>
            <w:noWrap/>
            <w:vAlign w:val="center"/>
            <w:hideMark/>
          </w:tcPr>
          <w:p w14:paraId="12302DF3" w14:textId="77777777" w:rsidR="003B4B9F" w:rsidRPr="00764747"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764747">
              <w:rPr>
                <w:rFonts w:ascii="Calibri" w:eastAsia="Times New Roman" w:hAnsi="Calibri" w:cs="Times New Roman"/>
                <w:sz w:val="20"/>
                <w:szCs w:val="20"/>
                <w:lang w:val="en-US" w:eastAsia="en-US"/>
              </w:rPr>
              <w:t>18a</w:t>
            </w:r>
          </w:p>
        </w:tc>
        <w:tc>
          <w:tcPr>
            <w:tcW w:w="8275" w:type="dxa"/>
            <w:tcBorders>
              <w:top w:val="nil"/>
              <w:left w:val="nil"/>
              <w:bottom w:val="single" w:sz="4" w:space="0" w:color="auto"/>
              <w:right w:val="single" w:sz="4" w:space="0" w:color="auto"/>
            </w:tcBorders>
            <w:vAlign w:val="center"/>
            <w:hideMark/>
          </w:tcPr>
          <w:p w14:paraId="5D5F710F"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feature object of geometric primitive area where the number of exterior boundaries is Not equal to 1.</w:t>
            </w:r>
          </w:p>
        </w:tc>
      </w:tr>
      <w:tr w:rsidR="003B4B9F" w14:paraId="1CEBF939" w14:textId="77777777" w:rsidTr="003B4B9F">
        <w:trPr>
          <w:trHeight w:val="465"/>
        </w:trPr>
        <w:tc>
          <w:tcPr>
            <w:tcW w:w="1165" w:type="dxa"/>
            <w:tcBorders>
              <w:top w:val="nil"/>
              <w:left w:val="single" w:sz="4" w:space="0" w:color="auto"/>
              <w:bottom w:val="single" w:sz="4" w:space="0" w:color="auto"/>
              <w:right w:val="single" w:sz="4" w:space="0" w:color="auto"/>
            </w:tcBorders>
            <w:noWrap/>
            <w:vAlign w:val="center"/>
            <w:hideMark/>
          </w:tcPr>
          <w:p w14:paraId="428CD7B8" w14:textId="77777777" w:rsidR="003B4B9F" w:rsidRPr="00764747"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764747">
              <w:rPr>
                <w:rFonts w:ascii="Calibri" w:eastAsia="Times New Roman" w:hAnsi="Calibri" w:cs="Times New Roman"/>
                <w:sz w:val="20"/>
                <w:szCs w:val="20"/>
                <w:lang w:val="en-US" w:eastAsia="en-US"/>
              </w:rPr>
              <w:t>18b</w:t>
            </w:r>
          </w:p>
        </w:tc>
        <w:tc>
          <w:tcPr>
            <w:tcW w:w="8275" w:type="dxa"/>
            <w:tcBorders>
              <w:top w:val="nil"/>
              <w:left w:val="nil"/>
              <w:bottom w:val="single" w:sz="4" w:space="0" w:color="auto"/>
              <w:right w:val="single" w:sz="4" w:space="0" w:color="auto"/>
            </w:tcBorders>
            <w:vAlign w:val="center"/>
            <w:hideMark/>
          </w:tcPr>
          <w:p w14:paraId="303C85F6"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feature object of geometric primitive area where the exterior boundary is not referenced first.</w:t>
            </w:r>
          </w:p>
        </w:tc>
      </w:tr>
      <w:tr w:rsidR="003B4B9F" w14:paraId="79432414" w14:textId="77777777" w:rsidTr="003B4B9F">
        <w:trPr>
          <w:trHeight w:val="465"/>
        </w:trPr>
        <w:tc>
          <w:tcPr>
            <w:tcW w:w="1165" w:type="dxa"/>
            <w:tcBorders>
              <w:top w:val="nil"/>
              <w:left w:val="single" w:sz="4" w:space="0" w:color="auto"/>
              <w:bottom w:val="single" w:sz="4" w:space="0" w:color="auto"/>
              <w:right w:val="single" w:sz="4" w:space="0" w:color="auto"/>
            </w:tcBorders>
            <w:noWrap/>
            <w:vAlign w:val="center"/>
            <w:hideMark/>
          </w:tcPr>
          <w:p w14:paraId="23C4C4CB" w14:textId="77777777" w:rsidR="003B4B9F" w:rsidRPr="00764747"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764747">
              <w:rPr>
                <w:rFonts w:ascii="Calibri" w:eastAsia="Times New Roman" w:hAnsi="Calibri" w:cs="Times New Roman"/>
                <w:sz w:val="20"/>
                <w:szCs w:val="20"/>
                <w:lang w:val="en-US" w:eastAsia="en-US"/>
              </w:rPr>
              <w:t>18c</w:t>
            </w:r>
          </w:p>
        </w:tc>
        <w:tc>
          <w:tcPr>
            <w:tcW w:w="8275" w:type="dxa"/>
            <w:tcBorders>
              <w:top w:val="nil"/>
              <w:left w:val="nil"/>
              <w:bottom w:val="single" w:sz="4" w:space="0" w:color="auto"/>
              <w:right w:val="single" w:sz="4" w:space="0" w:color="auto"/>
            </w:tcBorders>
            <w:vAlign w:val="center"/>
            <w:hideMark/>
          </w:tcPr>
          <w:p w14:paraId="4EBE655B"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feature object of geometric primitive area with one or more interior boundaries where any interior boundary does not have USAG set to 2 (interior boundary).</w:t>
            </w:r>
          </w:p>
        </w:tc>
      </w:tr>
      <w:tr w:rsidR="003B4B9F" w14:paraId="1CE0A667" w14:textId="77777777" w:rsidTr="003B4B9F">
        <w:trPr>
          <w:trHeight w:val="465"/>
        </w:trPr>
        <w:tc>
          <w:tcPr>
            <w:tcW w:w="1165" w:type="dxa"/>
            <w:tcBorders>
              <w:top w:val="nil"/>
              <w:left w:val="single" w:sz="4" w:space="0" w:color="auto"/>
              <w:bottom w:val="single" w:sz="4" w:space="0" w:color="auto"/>
              <w:right w:val="single" w:sz="4" w:space="0" w:color="auto"/>
            </w:tcBorders>
            <w:noWrap/>
            <w:vAlign w:val="center"/>
            <w:hideMark/>
          </w:tcPr>
          <w:p w14:paraId="1FCC132C" w14:textId="77777777" w:rsidR="003B4B9F" w:rsidRPr="00764747"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764747">
              <w:rPr>
                <w:rFonts w:ascii="Calibri" w:eastAsia="Times New Roman" w:hAnsi="Calibri" w:cs="Times New Roman"/>
                <w:sz w:val="20"/>
                <w:szCs w:val="20"/>
                <w:lang w:val="en-US" w:eastAsia="en-US"/>
              </w:rPr>
              <w:t>31</w:t>
            </w:r>
          </w:p>
        </w:tc>
        <w:tc>
          <w:tcPr>
            <w:tcW w:w="8275" w:type="dxa"/>
            <w:tcBorders>
              <w:top w:val="nil"/>
              <w:left w:val="nil"/>
              <w:bottom w:val="single" w:sz="4" w:space="0" w:color="auto"/>
              <w:right w:val="single" w:sz="4" w:space="0" w:color="auto"/>
            </w:tcBorders>
            <w:vAlign w:val="center"/>
            <w:hideMark/>
          </w:tcPr>
          <w:p w14:paraId="730834DB"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edge where SG2D coordinates are identical to the beginning or end node coordinates.</w:t>
            </w:r>
          </w:p>
        </w:tc>
      </w:tr>
      <w:tr w:rsidR="003B4B9F" w14:paraId="20BABAC6" w14:textId="77777777" w:rsidTr="003B4B9F">
        <w:trPr>
          <w:trHeight w:val="465"/>
        </w:trPr>
        <w:tc>
          <w:tcPr>
            <w:tcW w:w="1165" w:type="dxa"/>
            <w:tcBorders>
              <w:top w:val="nil"/>
              <w:left w:val="single" w:sz="4" w:space="0" w:color="auto"/>
              <w:bottom w:val="single" w:sz="4" w:space="0" w:color="auto"/>
              <w:right w:val="single" w:sz="4" w:space="0" w:color="auto"/>
            </w:tcBorders>
            <w:noWrap/>
            <w:vAlign w:val="center"/>
            <w:hideMark/>
          </w:tcPr>
          <w:p w14:paraId="715C862C" w14:textId="77777777" w:rsidR="003B4B9F" w:rsidRPr="00764747"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764747">
              <w:rPr>
                <w:rFonts w:ascii="Calibri" w:eastAsia="Times New Roman" w:hAnsi="Calibri" w:cs="Times New Roman"/>
                <w:sz w:val="20"/>
                <w:szCs w:val="20"/>
                <w:lang w:val="en-US" w:eastAsia="en-US"/>
              </w:rPr>
              <w:t>89a</w:t>
            </w:r>
          </w:p>
        </w:tc>
        <w:tc>
          <w:tcPr>
            <w:tcW w:w="8275" w:type="dxa"/>
            <w:tcBorders>
              <w:top w:val="nil"/>
              <w:left w:val="nil"/>
              <w:bottom w:val="single" w:sz="4" w:space="0" w:color="auto"/>
              <w:right w:val="single" w:sz="4" w:space="0" w:color="auto"/>
            </w:tcBorders>
            <w:vAlign w:val="center"/>
            <w:hideMark/>
          </w:tcPr>
          <w:p w14:paraId="05942E23"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master object which references the same slave more than once.</w:t>
            </w:r>
          </w:p>
        </w:tc>
      </w:tr>
      <w:tr w:rsidR="003B4B9F" w14:paraId="6B897ED7" w14:textId="77777777" w:rsidTr="003B4B9F">
        <w:trPr>
          <w:trHeight w:val="465"/>
        </w:trPr>
        <w:tc>
          <w:tcPr>
            <w:tcW w:w="1165" w:type="dxa"/>
            <w:tcBorders>
              <w:top w:val="nil"/>
              <w:left w:val="single" w:sz="4" w:space="0" w:color="auto"/>
              <w:bottom w:val="single" w:sz="4" w:space="0" w:color="auto"/>
              <w:right w:val="single" w:sz="4" w:space="0" w:color="auto"/>
            </w:tcBorders>
            <w:noWrap/>
            <w:vAlign w:val="center"/>
            <w:hideMark/>
          </w:tcPr>
          <w:p w14:paraId="369C1167" w14:textId="77777777" w:rsidR="003B4B9F" w:rsidRPr="00764747" w:rsidRDefault="003B4B9F">
            <w:pPr>
              <w:spacing w:after="0" w:line="240" w:lineRule="auto"/>
              <w:jc w:val="center"/>
              <w:rPr>
                <w:rFonts w:ascii="Calibri" w:eastAsia="Times New Roman" w:hAnsi="Calibri" w:cs="Times New Roman"/>
                <w:color w:val="BFBFBF" w:themeColor="background1" w:themeShade="BF"/>
                <w:sz w:val="20"/>
                <w:szCs w:val="20"/>
                <w:lang w:val="en-US" w:eastAsia="en-US"/>
              </w:rPr>
            </w:pPr>
            <w:r w:rsidRPr="00764747">
              <w:rPr>
                <w:rFonts w:ascii="Calibri" w:eastAsia="Times New Roman" w:hAnsi="Calibri" w:cs="Calibri"/>
                <w:sz w:val="20"/>
                <w:szCs w:val="20"/>
              </w:rPr>
              <w:t>89b</w:t>
            </w:r>
          </w:p>
        </w:tc>
        <w:tc>
          <w:tcPr>
            <w:tcW w:w="8275" w:type="dxa"/>
            <w:tcBorders>
              <w:top w:val="nil"/>
              <w:left w:val="nil"/>
              <w:bottom w:val="single" w:sz="4" w:space="0" w:color="auto"/>
              <w:right w:val="single" w:sz="4" w:space="0" w:color="auto"/>
            </w:tcBorders>
            <w:vAlign w:val="center"/>
            <w:hideMark/>
          </w:tcPr>
          <w:p w14:paraId="1C545D3C" w14:textId="77777777" w:rsidR="003B4B9F" w:rsidRDefault="003B4B9F">
            <w:pPr>
              <w:spacing w:after="0" w:line="240" w:lineRule="auto"/>
              <w:rPr>
                <w:rFonts w:ascii="Calibri" w:eastAsia="Times New Roman" w:hAnsi="Calibri" w:cs="Times New Roman"/>
                <w:color w:val="000000"/>
                <w:sz w:val="16"/>
                <w:szCs w:val="16"/>
                <w:lang w:val="en-US" w:eastAsia="en-US"/>
              </w:rPr>
            </w:pPr>
            <w:r>
              <w:rPr>
                <w:rFonts w:ascii="Calibri" w:eastAsia="Times New Roman" w:hAnsi="Calibri" w:cs="Times New Roman"/>
                <w:color w:val="000000"/>
                <w:sz w:val="16"/>
                <w:szCs w:val="16"/>
                <w:lang w:val="en-US" w:eastAsia="en-US"/>
              </w:rPr>
              <w:t>For each slave object which is referenced by more than one master object.</w:t>
            </w:r>
          </w:p>
        </w:tc>
      </w:tr>
    </w:tbl>
    <w:p w14:paraId="14D3F937" w14:textId="77777777" w:rsidR="003B4B9F" w:rsidRDefault="003B4B9F" w:rsidP="003B4B9F"/>
    <w:p w14:paraId="5816014B" w14:textId="77777777" w:rsidR="00BE626C" w:rsidRDefault="00BE626C" w:rsidP="00BE626C">
      <w:pPr>
        <w:rPr>
          <w:b/>
        </w:rPr>
      </w:pPr>
      <w:r>
        <w:rPr>
          <w:b/>
        </w:rPr>
        <w:t>Secondary Errors</w:t>
      </w:r>
    </w:p>
    <w:p w14:paraId="5F3C7C40" w14:textId="09BF2858" w:rsidR="00BE626C" w:rsidRDefault="00BE626C" w:rsidP="00BE626C">
      <w:pPr>
        <w:ind w:firstLine="720"/>
        <w:rPr>
          <w:ins w:id="0" w:author="Leonid Kuzmin" w:date="2019-02-27T20:32:00Z"/>
        </w:rPr>
      </w:pPr>
      <w:r>
        <w:t xml:space="preserve">Critical – </w:t>
      </w:r>
      <w:commentRangeStart w:id="1"/>
      <w:commentRangeStart w:id="2"/>
      <w:r w:rsidR="00764747">
        <w:t>12, 15, 20b</w:t>
      </w:r>
      <w:commentRangeEnd w:id="1"/>
      <w:r w:rsidR="005C3F96">
        <w:rPr>
          <w:rStyle w:val="CommentReference"/>
        </w:rPr>
        <w:commentReference w:id="1"/>
      </w:r>
      <w:commentRangeEnd w:id="2"/>
      <w:r w:rsidR="00107249">
        <w:rPr>
          <w:rStyle w:val="CommentReference"/>
        </w:rPr>
        <w:commentReference w:id="2"/>
      </w:r>
      <w:r w:rsidR="00764747">
        <w:t xml:space="preserve">, </w:t>
      </w:r>
      <w:commentRangeStart w:id="3"/>
      <w:commentRangeStart w:id="4"/>
      <w:r w:rsidR="00764747">
        <w:t>507</w:t>
      </w:r>
      <w:proofErr w:type="gramStart"/>
      <w:ins w:id="5" w:author="Leonid Kuzmin" w:date="2019-03-01T16:37:00Z">
        <w:r w:rsidR="0010425C">
          <w:t>,1015</w:t>
        </w:r>
      </w:ins>
      <w:commentRangeEnd w:id="3"/>
      <w:proofErr w:type="gramEnd"/>
      <w:ins w:id="6" w:author="Leonid Kuzmin" w:date="2019-03-01T16:41:00Z">
        <w:r w:rsidR="00D01DE4">
          <w:rPr>
            <w:rStyle w:val="CommentReference"/>
          </w:rPr>
          <w:commentReference w:id="3"/>
        </w:r>
      </w:ins>
      <w:commentRangeEnd w:id="4"/>
      <w:r w:rsidR="00107249">
        <w:rPr>
          <w:rStyle w:val="CommentReference"/>
        </w:rPr>
        <w:commentReference w:id="4"/>
      </w:r>
    </w:p>
    <w:p w14:paraId="1AFEA673" w14:textId="104677D3" w:rsidR="008F5459" w:rsidRDefault="008F5459" w:rsidP="00BE626C">
      <w:pPr>
        <w:ind w:firstLine="720"/>
      </w:pPr>
      <w:commentRangeStart w:id="7"/>
      <w:commentRangeStart w:id="8"/>
      <w:ins w:id="9" w:author="Leonid Kuzmin" w:date="2019-02-27T20:33:00Z">
        <w:r>
          <w:t>16, 17, 80a, 80c, 88b</w:t>
        </w:r>
      </w:ins>
      <w:commentRangeEnd w:id="7"/>
      <w:ins w:id="10" w:author="Leonid Kuzmin" w:date="2019-02-27T20:34:00Z">
        <w:r>
          <w:rPr>
            <w:rStyle w:val="CommentReference"/>
          </w:rPr>
          <w:commentReference w:id="7"/>
        </w:r>
      </w:ins>
      <w:commentRangeEnd w:id="8"/>
      <w:r w:rsidR="00107249">
        <w:rPr>
          <w:rStyle w:val="CommentReference"/>
        </w:rPr>
        <w:commentReference w:id="8"/>
      </w:r>
    </w:p>
    <w:p w14:paraId="2E779392" w14:textId="6F6ABEF2" w:rsidR="00BE626C" w:rsidRDefault="00BE626C" w:rsidP="00BE626C">
      <w:pPr>
        <w:ind w:firstLine="720"/>
      </w:pPr>
      <w:r>
        <w:t>Error –</w:t>
      </w:r>
      <w:commentRangeStart w:id="11"/>
      <w:commentRangeStart w:id="12"/>
      <w:ins w:id="13" w:author="Leonid Kuzmin" w:date="2019-03-01T16:39:00Z">
        <w:r w:rsidR="0010425C" w:rsidRPr="0010425C">
          <w:rPr>
            <w:highlight w:val="yellow"/>
          </w:rPr>
          <w:t>67a</w:t>
        </w:r>
      </w:ins>
      <w:commentRangeEnd w:id="11"/>
      <w:ins w:id="14" w:author="Leonid Kuzmin" w:date="2019-03-01T16:40:00Z">
        <w:r w:rsidR="00D01DE4">
          <w:rPr>
            <w:rStyle w:val="CommentReference"/>
          </w:rPr>
          <w:commentReference w:id="11"/>
        </w:r>
      </w:ins>
      <w:commentRangeEnd w:id="12"/>
      <w:r w:rsidR="0010556D">
        <w:rPr>
          <w:rStyle w:val="CommentReference"/>
        </w:rPr>
        <w:commentReference w:id="12"/>
      </w:r>
      <w:ins w:id="15" w:author="Leonid Kuzmin" w:date="2019-03-01T16:40:00Z">
        <w:r w:rsidR="00D01DE4">
          <w:rPr>
            <w:highlight w:val="yellow"/>
          </w:rPr>
          <w:t>,</w:t>
        </w:r>
      </w:ins>
      <w:ins w:id="16" w:author="Leonid Kuzmin" w:date="2019-03-01T16:39:00Z">
        <w:r w:rsidR="0010425C">
          <w:t xml:space="preserve"> </w:t>
        </w:r>
      </w:ins>
      <w:r w:rsidR="00764747">
        <w:t xml:space="preserve">87, </w:t>
      </w:r>
      <w:commentRangeStart w:id="17"/>
      <w:commentRangeStart w:id="18"/>
      <w:r w:rsidR="00764747">
        <w:t>509, 2000</w:t>
      </w:r>
      <w:commentRangeEnd w:id="17"/>
      <w:r w:rsidR="0010425C">
        <w:rPr>
          <w:rStyle w:val="CommentReference"/>
        </w:rPr>
        <w:commentReference w:id="17"/>
      </w:r>
      <w:commentRangeEnd w:id="18"/>
      <w:r w:rsidR="0010556D">
        <w:rPr>
          <w:rStyle w:val="CommentReference"/>
        </w:rPr>
        <w:commentReference w:id="18"/>
      </w:r>
    </w:p>
    <w:p w14:paraId="0F9649D1" w14:textId="48CEBF23" w:rsidR="00BE626C" w:rsidRDefault="00BE626C" w:rsidP="00BE626C">
      <w:pPr>
        <w:ind w:firstLine="720"/>
      </w:pPr>
      <w:r>
        <w:t>Warnings –</w:t>
      </w:r>
      <w:commentRangeStart w:id="19"/>
      <w:commentRangeStart w:id="20"/>
      <w:r w:rsidR="00764747" w:rsidRPr="0010425C">
        <w:t>19, 44, 65, 90b</w:t>
      </w:r>
      <w:r w:rsidR="00764747">
        <w:t xml:space="preserve">, </w:t>
      </w:r>
      <w:ins w:id="21" w:author="Leonid Kuzmin" w:date="2019-03-01T16:38:00Z">
        <w:r w:rsidR="0010425C">
          <w:t xml:space="preserve">1771, </w:t>
        </w:r>
      </w:ins>
      <w:commentRangeEnd w:id="19"/>
      <w:ins w:id="22" w:author="Leonid Kuzmin" w:date="2019-03-01T16:39:00Z">
        <w:r w:rsidR="0010425C">
          <w:rPr>
            <w:rStyle w:val="CommentReference"/>
          </w:rPr>
          <w:commentReference w:id="19"/>
        </w:r>
      </w:ins>
      <w:commentRangeEnd w:id="20"/>
      <w:r w:rsidR="0010556D">
        <w:rPr>
          <w:rStyle w:val="CommentReference"/>
        </w:rPr>
        <w:commentReference w:id="20"/>
      </w:r>
      <w:r w:rsidR="00863518">
        <w:t>57</w:t>
      </w:r>
      <w:r w:rsidR="00764747">
        <w:t>1</w:t>
      </w:r>
      <w:r w:rsidR="00863518">
        <w:t xml:space="preserve">, </w:t>
      </w:r>
      <w:commentRangeStart w:id="23"/>
      <w:commentRangeStart w:id="24"/>
      <w:r w:rsidR="00764747">
        <w:t>1772a,</w:t>
      </w:r>
      <w:commentRangeEnd w:id="23"/>
      <w:r w:rsidR="008F5459">
        <w:rPr>
          <w:rStyle w:val="CommentReference"/>
        </w:rPr>
        <w:commentReference w:id="23"/>
      </w:r>
      <w:commentRangeEnd w:id="24"/>
      <w:r w:rsidR="00AB0894">
        <w:rPr>
          <w:rStyle w:val="CommentReference"/>
        </w:rPr>
        <w:commentReference w:id="24"/>
      </w:r>
      <w:ins w:id="25" w:author="Leonid Kuzmin" w:date="2019-02-27T20:37:00Z">
        <w:r w:rsidR="00E40068">
          <w:t xml:space="preserve"> </w:t>
        </w:r>
      </w:ins>
    </w:p>
    <w:p w14:paraId="52716392" w14:textId="77777777" w:rsidR="001E752E" w:rsidRPr="003A152A" w:rsidRDefault="00BE626C" w:rsidP="00BE626C">
      <w:pPr>
        <w:spacing w:after="160" w:line="259" w:lineRule="auto"/>
        <w:rPr>
          <w:lang w:val="en-GB"/>
        </w:rPr>
      </w:pPr>
      <w:r>
        <w:br w:type="page"/>
      </w:r>
    </w:p>
    <w:tbl>
      <w:tblPr>
        <w:tblpPr w:leftFromText="180" w:rightFromText="180" w:bottomFromText="160" w:vertAnchor="text" w:tblpXSpec="center" w:tblpY="1"/>
        <w:tblOverlap w:val="never"/>
        <w:tblW w:w="10627" w:type="dxa"/>
        <w:tblLayout w:type="fixed"/>
        <w:tblLook w:val="04A0" w:firstRow="1" w:lastRow="0" w:firstColumn="1" w:lastColumn="0" w:noHBand="0" w:noVBand="1"/>
      </w:tblPr>
      <w:tblGrid>
        <w:gridCol w:w="2277"/>
        <w:gridCol w:w="294"/>
        <w:gridCol w:w="1260"/>
        <w:gridCol w:w="1699"/>
        <w:gridCol w:w="1394"/>
        <w:gridCol w:w="158"/>
        <w:gridCol w:w="584"/>
        <w:gridCol w:w="785"/>
        <w:gridCol w:w="657"/>
        <w:gridCol w:w="728"/>
        <w:gridCol w:w="22"/>
        <w:gridCol w:w="769"/>
      </w:tblGrid>
      <w:tr w:rsidR="003B4B9F" w14:paraId="44F51351"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139A9592"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lastRenderedPageBreak/>
              <w:t>Dataset Name</w:t>
            </w:r>
          </w:p>
        </w:tc>
        <w:tc>
          <w:tcPr>
            <w:tcW w:w="3253" w:type="dxa"/>
            <w:gridSpan w:val="3"/>
            <w:tcBorders>
              <w:top w:val="single" w:sz="4" w:space="0" w:color="auto"/>
              <w:left w:val="nil"/>
              <w:bottom w:val="single" w:sz="4" w:space="0" w:color="auto"/>
              <w:right w:val="single" w:sz="4" w:space="0" w:color="auto"/>
            </w:tcBorders>
            <w:noWrap/>
            <w:vAlign w:val="center"/>
            <w:hideMark/>
          </w:tcPr>
          <w:p w14:paraId="2C68AFD2"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AA500005</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472DE474" w14:textId="77777777" w:rsidR="003B4B9F" w:rsidRDefault="003B4B9F">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2026" w:type="dxa"/>
            <w:gridSpan w:val="3"/>
            <w:tcBorders>
              <w:top w:val="single" w:sz="4" w:space="0" w:color="auto"/>
              <w:left w:val="nil"/>
              <w:bottom w:val="single" w:sz="4" w:space="0" w:color="auto"/>
              <w:right w:val="single" w:sz="4" w:space="0" w:color="auto"/>
            </w:tcBorders>
            <w:noWrap/>
            <w:vAlign w:val="center"/>
            <w:hideMark/>
          </w:tcPr>
          <w:p w14:paraId="46A215D3"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18a</w:t>
            </w:r>
          </w:p>
        </w:tc>
        <w:tc>
          <w:tcPr>
            <w:tcW w:w="750" w:type="dxa"/>
            <w:gridSpan w:val="2"/>
            <w:tcBorders>
              <w:top w:val="single" w:sz="4" w:space="0" w:color="auto"/>
              <w:left w:val="nil"/>
              <w:bottom w:val="single" w:sz="4" w:space="0" w:color="auto"/>
              <w:right w:val="single" w:sz="4" w:space="0" w:color="auto"/>
            </w:tcBorders>
            <w:vAlign w:val="center"/>
            <w:hideMark/>
          </w:tcPr>
          <w:p w14:paraId="532C17C4"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769" w:type="dxa"/>
            <w:tcBorders>
              <w:top w:val="single" w:sz="4" w:space="0" w:color="auto"/>
              <w:left w:val="nil"/>
              <w:bottom w:val="single" w:sz="4" w:space="0" w:color="auto"/>
              <w:right w:val="single" w:sz="4" w:space="0" w:color="auto"/>
            </w:tcBorders>
            <w:noWrap/>
            <w:vAlign w:val="center"/>
            <w:hideMark/>
          </w:tcPr>
          <w:p w14:paraId="5D98AB6B"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3B4B9F" w14:paraId="105C13CF" w14:textId="77777777" w:rsidTr="003A152A">
        <w:trPr>
          <w:trHeight w:val="665"/>
        </w:trPr>
        <w:tc>
          <w:tcPr>
            <w:tcW w:w="2277" w:type="dxa"/>
            <w:tcBorders>
              <w:top w:val="nil"/>
              <w:left w:val="single" w:sz="4" w:space="0" w:color="auto"/>
              <w:bottom w:val="single" w:sz="4" w:space="0" w:color="auto"/>
              <w:right w:val="single" w:sz="4" w:space="0" w:color="auto"/>
            </w:tcBorders>
            <w:noWrap/>
            <w:vAlign w:val="center"/>
            <w:hideMark/>
          </w:tcPr>
          <w:p w14:paraId="08F2F667"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350" w:type="dxa"/>
            <w:gridSpan w:val="11"/>
            <w:tcBorders>
              <w:top w:val="single" w:sz="4" w:space="0" w:color="auto"/>
              <w:left w:val="nil"/>
              <w:bottom w:val="single" w:sz="4" w:space="0" w:color="auto"/>
              <w:right w:val="single" w:sz="4" w:space="0" w:color="000000"/>
            </w:tcBorders>
            <w:vAlign w:val="center"/>
            <w:hideMark/>
          </w:tcPr>
          <w:p w14:paraId="6BE37713"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For each feature object of geometric primitive area where the number of exterior boundaries is Not equal to 1.</w:t>
            </w:r>
          </w:p>
        </w:tc>
      </w:tr>
      <w:tr w:rsidR="003B4B9F" w14:paraId="4F04E135" w14:textId="77777777" w:rsidTr="003A152A">
        <w:trPr>
          <w:trHeight w:val="665"/>
        </w:trPr>
        <w:tc>
          <w:tcPr>
            <w:tcW w:w="2277" w:type="dxa"/>
            <w:tcBorders>
              <w:top w:val="nil"/>
              <w:left w:val="single" w:sz="4" w:space="0" w:color="auto"/>
              <w:bottom w:val="single" w:sz="4" w:space="0" w:color="auto"/>
              <w:right w:val="single" w:sz="4" w:space="0" w:color="auto"/>
            </w:tcBorders>
            <w:noWrap/>
            <w:vAlign w:val="center"/>
            <w:hideMark/>
          </w:tcPr>
          <w:p w14:paraId="3770A213"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Message</w:t>
            </w:r>
          </w:p>
        </w:tc>
        <w:tc>
          <w:tcPr>
            <w:tcW w:w="8350" w:type="dxa"/>
            <w:gridSpan w:val="11"/>
            <w:tcBorders>
              <w:top w:val="single" w:sz="4" w:space="0" w:color="auto"/>
              <w:left w:val="nil"/>
              <w:bottom w:val="single" w:sz="4" w:space="0" w:color="auto"/>
              <w:right w:val="single" w:sz="4" w:space="0" w:color="000000"/>
            </w:tcBorders>
            <w:vAlign w:val="center"/>
            <w:hideMark/>
          </w:tcPr>
          <w:p w14:paraId="77067D61" w14:textId="77777777" w:rsidR="003B4B9F" w:rsidRDefault="003B4B9F">
            <w:pPr>
              <w:pStyle w:val="Default"/>
              <w:spacing w:line="256" w:lineRule="auto"/>
              <w:rPr>
                <w:rFonts w:ascii="Calibri" w:hAnsi="Calibri" w:cs="Calibri"/>
                <w:color w:val="auto"/>
                <w:sz w:val="20"/>
                <w:szCs w:val="20"/>
              </w:rPr>
            </w:pPr>
            <w:r>
              <w:rPr>
                <w:rFonts w:ascii="Calibri" w:hAnsi="Calibri" w:cs="Calibri"/>
                <w:color w:val="auto"/>
                <w:sz w:val="20"/>
                <w:szCs w:val="20"/>
              </w:rPr>
              <w:t>Area object without an exterior boundary or with several exterior boundaries.</w:t>
            </w:r>
          </w:p>
        </w:tc>
      </w:tr>
      <w:tr w:rsidR="003B4B9F" w14:paraId="1CC124AA" w14:textId="77777777" w:rsidTr="003A152A">
        <w:trPr>
          <w:trHeight w:val="323"/>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0940888C"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05" w:type="dxa"/>
            <w:gridSpan w:val="5"/>
            <w:tcBorders>
              <w:top w:val="nil"/>
              <w:left w:val="nil"/>
              <w:bottom w:val="single" w:sz="4" w:space="0" w:color="auto"/>
              <w:right w:val="single" w:sz="4" w:space="0" w:color="auto"/>
            </w:tcBorders>
            <w:noWrap/>
            <w:vAlign w:val="center"/>
            <w:hideMark/>
          </w:tcPr>
          <w:p w14:paraId="0BC3119E" w14:textId="77777777" w:rsidR="003B4B9F" w:rsidRDefault="003B4B9F">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geometry so that area object has one exterior boundary.</w:t>
            </w:r>
          </w:p>
        </w:tc>
        <w:tc>
          <w:tcPr>
            <w:tcW w:w="1369" w:type="dxa"/>
            <w:gridSpan w:val="2"/>
            <w:tcBorders>
              <w:top w:val="nil"/>
              <w:left w:val="nil"/>
              <w:bottom w:val="single" w:sz="4" w:space="0" w:color="auto"/>
              <w:right w:val="single" w:sz="4" w:space="0" w:color="auto"/>
            </w:tcBorders>
            <w:noWrap/>
            <w:vAlign w:val="center"/>
            <w:hideMark/>
          </w:tcPr>
          <w:p w14:paraId="55879B10" w14:textId="77777777" w:rsidR="003B4B9F" w:rsidRDefault="003B4B9F">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176" w:type="dxa"/>
            <w:gridSpan w:val="4"/>
            <w:tcBorders>
              <w:top w:val="nil"/>
              <w:left w:val="nil"/>
              <w:bottom w:val="single" w:sz="4" w:space="0" w:color="auto"/>
              <w:right w:val="single" w:sz="4" w:space="0" w:color="auto"/>
            </w:tcBorders>
            <w:noWrap/>
            <w:vAlign w:val="center"/>
            <w:hideMark/>
          </w:tcPr>
          <w:p w14:paraId="4E548549"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Part 3 (4.7.3.2) </w:t>
            </w:r>
          </w:p>
          <w:p w14:paraId="1B8A1E82" w14:textId="77777777" w:rsidR="003B4B9F" w:rsidRDefault="003B4B9F">
            <w:pPr>
              <w:spacing w:after="0" w:line="240" w:lineRule="auto"/>
              <w:rPr>
                <w:rFonts w:ascii="Calibri" w:eastAsia="Times New Roman" w:hAnsi="Calibri" w:cs="Calibri"/>
                <w:sz w:val="20"/>
                <w:szCs w:val="20"/>
              </w:rPr>
            </w:pPr>
            <w:r>
              <w:rPr>
                <w:rFonts w:ascii="Calibri" w:eastAsia="Times New Roman" w:hAnsi="Calibri" w:cs="Calibri"/>
                <w:sz w:val="20"/>
                <w:szCs w:val="20"/>
              </w:rPr>
              <w:t>and (4.7.3.3)</w:t>
            </w:r>
          </w:p>
        </w:tc>
      </w:tr>
      <w:tr w:rsidR="003B4B9F" w14:paraId="7CF9FE4D"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38A85384" w14:textId="77777777" w:rsidR="003B4B9F" w:rsidRDefault="003B4B9F">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350" w:type="dxa"/>
            <w:gridSpan w:val="11"/>
            <w:tcBorders>
              <w:top w:val="nil"/>
              <w:left w:val="nil"/>
              <w:bottom w:val="single" w:sz="4" w:space="0" w:color="auto"/>
              <w:right w:val="single" w:sz="4" w:space="0" w:color="auto"/>
            </w:tcBorders>
            <w:noWrap/>
            <w:vAlign w:val="center"/>
            <w:hideMark/>
          </w:tcPr>
          <w:p w14:paraId="2C98CCEA" w14:textId="5F854EF5" w:rsidR="003B4B9F" w:rsidRDefault="003A152A">
            <w:pPr>
              <w:spacing w:after="0" w:line="240" w:lineRule="auto"/>
              <w:rPr>
                <w:rFonts w:ascii="Calibri" w:eastAsia="Times New Roman" w:hAnsi="Calibri" w:cs="Calibri"/>
                <w:sz w:val="20"/>
                <w:szCs w:val="20"/>
              </w:rPr>
            </w:pPr>
            <w:r>
              <w:rPr>
                <w:rFonts w:ascii="Calibri" w:eastAsia="Times New Roman" w:hAnsi="Calibri" w:cs="Calibri"/>
                <w:sz w:val="20"/>
                <w:szCs w:val="20"/>
              </w:rPr>
              <w:t>ACHARE (A) feature with multiple</w:t>
            </w:r>
            <w:r w:rsidR="003B4B9F">
              <w:rPr>
                <w:rFonts w:ascii="Calibri" w:eastAsia="Times New Roman" w:hAnsi="Calibri" w:cs="Calibri"/>
                <w:sz w:val="20"/>
                <w:szCs w:val="20"/>
              </w:rPr>
              <w:t xml:space="preserve"> exterior boundaries</w:t>
            </w:r>
            <w:r>
              <w:rPr>
                <w:rFonts w:ascii="Calibri" w:eastAsia="Times New Roman" w:hAnsi="Calibri" w:cs="Calibri"/>
                <w:sz w:val="20"/>
                <w:szCs w:val="20"/>
              </w:rPr>
              <w:t>.</w:t>
            </w:r>
          </w:p>
        </w:tc>
      </w:tr>
      <w:tr w:rsidR="00660407" w14:paraId="1AB3992B" w14:textId="77777777" w:rsidTr="003A152A">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168B0D00" w14:textId="3800232A" w:rsidR="00660407" w:rsidRDefault="00660407" w:rsidP="00660407">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6F7E7278" w14:textId="7851CBE9" w:rsidR="00660407" w:rsidRDefault="00660407" w:rsidP="0066040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60FA4BA5" w14:textId="750898AF" w:rsidR="00660407" w:rsidRDefault="00660407" w:rsidP="0066040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7D34E210" w14:textId="65D67944" w:rsidR="00660407" w:rsidRDefault="00660407" w:rsidP="0066040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70D179F1" w14:textId="6FF7241B" w:rsidR="00660407" w:rsidRDefault="00660407" w:rsidP="0066040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36BD640A" w14:textId="77310A0E" w:rsidR="00660407" w:rsidRDefault="00660407" w:rsidP="00660407">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3A152A" w14:paraId="652AD322" w14:textId="77777777" w:rsidTr="003A152A">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663AF62D" w14:textId="108D3C1C" w:rsidR="003A152A" w:rsidRDefault="003A152A" w:rsidP="003A152A">
            <w:pPr>
              <w:spacing w:after="0" w:line="240" w:lineRule="auto"/>
              <w:rPr>
                <w:rFonts w:ascii="Calibri" w:eastAsia="Times New Roman" w:hAnsi="Calibri" w:cs="Calibri"/>
                <w:sz w:val="20"/>
                <w:szCs w:val="20"/>
              </w:rPr>
            </w:pPr>
            <w:r>
              <w:rPr>
                <w:rFonts w:ascii="Calibri" w:eastAsia="Times New Roman" w:hAnsi="Calibri" w:cs="Calibri"/>
                <w:sz w:val="20"/>
                <w:szCs w:val="20"/>
              </w:rPr>
              <w:t>32°31'14.25"S 60°59'08.84"E</w:t>
            </w:r>
          </w:p>
        </w:tc>
        <w:tc>
          <w:tcPr>
            <w:tcW w:w="1260" w:type="dxa"/>
            <w:tcBorders>
              <w:top w:val="single" w:sz="4" w:space="0" w:color="auto"/>
              <w:left w:val="single" w:sz="4" w:space="0" w:color="auto"/>
              <w:bottom w:val="single" w:sz="4" w:space="0" w:color="auto"/>
              <w:right w:val="single" w:sz="4" w:space="0" w:color="auto"/>
            </w:tcBorders>
            <w:vAlign w:val="center"/>
          </w:tcPr>
          <w:p w14:paraId="7F030B50" w14:textId="1D577DE0" w:rsidR="003A152A" w:rsidRDefault="003A152A" w:rsidP="003A152A">
            <w:pPr>
              <w:spacing w:after="0" w:line="240" w:lineRule="auto"/>
              <w:rPr>
                <w:rFonts w:ascii="Calibri" w:eastAsia="Times New Roman" w:hAnsi="Calibri" w:cs="Calibri"/>
                <w:sz w:val="20"/>
                <w:szCs w:val="20"/>
              </w:rPr>
            </w:pPr>
            <w:r>
              <w:rPr>
                <w:rFonts w:ascii="Calibri" w:eastAsia="Times New Roman" w:hAnsi="Calibri" w:cs="Calibri"/>
                <w:sz w:val="20"/>
                <w:szCs w:val="20"/>
              </w:rPr>
              <w:t>ACHARE (A)</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32D5FCA4" w14:textId="301B478D" w:rsidR="003A152A" w:rsidRPr="003A152A" w:rsidRDefault="003A152A" w:rsidP="003A152A">
            <w:pPr>
              <w:spacing w:after="0" w:line="240" w:lineRule="auto"/>
              <w:rPr>
                <w:rFonts w:ascii="Calibri" w:eastAsia="Times New Roman" w:hAnsi="Calibri" w:cs="Calibri"/>
                <w:sz w:val="20"/>
                <w:szCs w:val="20"/>
                <w:lang w:val="da-DK"/>
              </w:rPr>
            </w:pPr>
            <w:r>
              <w:rPr>
                <w:rFonts w:ascii="Calibri" w:eastAsia="Times New Roman" w:hAnsi="Calibri" w:cs="Calibri"/>
                <w:sz w:val="20"/>
                <w:szCs w:val="20"/>
                <w:lang w:val="da-DK"/>
              </w:rPr>
              <w:t>-</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5649EDBA" w14:textId="0A542014" w:rsidR="003A152A" w:rsidRDefault="003A152A" w:rsidP="003A152A">
            <w:pPr>
              <w:spacing w:after="0" w:line="240" w:lineRule="auto"/>
              <w:rPr>
                <w:rFonts w:ascii="Calibri" w:eastAsia="Times New Roman" w:hAnsi="Calibri" w:cs="Calibri"/>
                <w:sz w:val="20"/>
                <w:szCs w:val="20"/>
              </w:rPr>
            </w:pPr>
            <w:r>
              <w:rPr>
                <w:rFonts w:ascii="Calibri" w:eastAsia="Times New Roman" w:hAnsi="Calibri" w:cs="Calibri"/>
                <w:sz w:val="20"/>
                <w:szCs w:val="20"/>
              </w:rPr>
              <w:t>FE-54</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6D31E3B7" w14:textId="7F71E10D" w:rsidR="003A152A" w:rsidRDefault="003A152A" w:rsidP="003A152A">
            <w:pPr>
              <w:spacing w:after="0" w:line="240" w:lineRule="auto"/>
              <w:rPr>
                <w:rFonts w:ascii="Calibri" w:eastAsia="Times New Roman" w:hAnsi="Calibri" w:cs="Calibri"/>
                <w:sz w:val="20"/>
                <w:szCs w:val="20"/>
              </w:rPr>
            </w:pPr>
            <w:r>
              <w:rPr>
                <w:rFonts w:ascii="Calibri" w:eastAsia="Times New Roman" w:hAnsi="Calibri" w:cs="Calibri"/>
                <w:sz w:val="20"/>
                <w:szCs w:val="20"/>
              </w:rPr>
              <w:t>AA 1522649022 00001</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2DF9D9F2" w14:textId="3231A1D5" w:rsidR="003A152A" w:rsidRDefault="003A152A" w:rsidP="003A152A">
            <w:pPr>
              <w:spacing w:after="0" w:line="240" w:lineRule="auto"/>
              <w:rPr>
                <w:rFonts w:ascii="Calibri" w:eastAsia="Times New Roman" w:hAnsi="Calibri" w:cs="Calibri"/>
                <w:sz w:val="20"/>
                <w:szCs w:val="20"/>
              </w:rPr>
            </w:pPr>
            <w:r>
              <w:rPr>
                <w:rFonts w:ascii="Calibri" w:eastAsia="Times New Roman" w:hAnsi="Calibri" w:cs="Calibri"/>
                <w:sz w:val="20"/>
                <w:szCs w:val="20"/>
              </w:rPr>
              <w:t>VE-17; VE-18; VE-19;</w:t>
            </w:r>
          </w:p>
        </w:tc>
      </w:tr>
      <w:tr w:rsidR="003A152A" w14:paraId="139937C2"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04912D0D" w14:textId="4509FCD7" w:rsidR="003A152A" w:rsidRDefault="003A152A" w:rsidP="003A152A">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Capture/ASCII</w:t>
            </w:r>
          </w:p>
        </w:tc>
        <w:tc>
          <w:tcPr>
            <w:tcW w:w="8350" w:type="dxa"/>
            <w:gridSpan w:val="11"/>
            <w:tcBorders>
              <w:top w:val="single" w:sz="4" w:space="0" w:color="auto"/>
              <w:left w:val="nil"/>
              <w:bottom w:val="single" w:sz="4" w:space="0" w:color="auto"/>
              <w:right w:val="single" w:sz="4" w:space="0" w:color="auto"/>
            </w:tcBorders>
            <w:noWrap/>
            <w:vAlign w:val="center"/>
          </w:tcPr>
          <w:p w14:paraId="2B97D742" w14:textId="77777777" w:rsidR="003A152A" w:rsidRDefault="003A152A" w:rsidP="003A152A">
            <w:pPr>
              <w:spacing w:after="0" w:line="240" w:lineRule="auto"/>
              <w:rPr>
                <w:rFonts w:ascii="Calibri" w:eastAsia="Times New Roman" w:hAnsi="Calibri" w:cs="Calibri"/>
                <w:sz w:val="20"/>
                <w:szCs w:val="20"/>
              </w:rPr>
            </w:pPr>
          </w:p>
          <w:p w14:paraId="507A06B1" w14:textId="402A61D8" w:rsidR="003A152A" w:rsidRDefault="003A152A" w:rsidP="003A152A">
            <w:pPr>
              <w:spacing w:after="0" w:line="240" w:lineRule="auto"/>
              <w:rPr>
                <w:rFonts w:ascii="Calibri" w:eastAsia="Times New Roman" w:hAnsi="Calibri" w:cs="Calibri"/>
                <w:sz w:val="20"/>
                <w:szCs w:val="20"/>
              </w:rPr>
            </w:pPr>
            <w:r>
              <w:rPr>
                <w:noProof/>
                <w:lang w:val="en-GB" w:eastAsia="en-GB"/>
              </w:rPr>
              <w:drawing>
                <wp:inline distT="0" distB="0" distL="0" distR="0" wp14:anchorId="130B45C0" wp14:editId="0EE28558">
                  <wp:extent cx="2334592" cy="1762125"/>
                  <wp:effectExtent l="0" t="0" r="889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4778" cy="1769814"/>
                          </a:xfrm>
                          <a:prstGeom prst="rect">
                            <a:avLst/>
                          </a:prstGeom>
                          <a:noFill/>
                          <a:ln>
                            <a:noFill/>
                          </a:ln>
                        </pic:spPr>
                      </pic:pic>
                    </a:graphicData>
                  </a:graphic>
                </wp:inline>
              </w:drawing>
            </w:r>
            <w:r>
              <w:rPr>
                <w:rFonts w:ascii="Calibri" w:eastAsia="Times New Roman" w:hAnsi="Calibri" w:cs="Calibri"/>
                <w:sz w:val="20"/>
                <w:szCs w:val="20"/>
              </w:rPr>
              <w:t xml:space="preserve">     </w:t>
            </w:r>
            <w:r>
              <w:rPr>
                <w:noProof/>
                <w:lang w:val="en-GB" w:eastAsia="en-GB"/>
              </w:rPr>
              <w:t xml:space="preserve"> </w:t>
            </w:r>
            <w:r>
              <w:rPr>
                <w:noProof/>
                <w:lang w:val="en-GB" w:eastAsia="en-GB"/>
              </w:rPr>
              <w:drawing>
                <wp:inline distT="0" distB="0" distL="0" distR="0" wp14:anchorId="27167248" wp14:editId="3451335F">
                  <wp:extent cx="2406015" cy="104754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564"/>
                          <a:stretch/>
                        </pic:blipFill>
                        <pic:spPr bwMode="auto">
                          <a:xfrm>
                            <a:off x="0" y="0"/>
                            <a:ext cx="2414687" cy="1051318"/>
                          </a:xfrm>
                          <a:prstGeom prst="rect">
                            <a:avLst/>
                          </a:prstGeom>
                          <a:ln>
                            <a:noFill/>
                          </a:ln>
                          <a:extLst>
                            <a:ext uri="{53640926-AAD7-44D8-BBD7-CCE9431645EC}">
                              <a14:shadowObscured xmlns:a14="http://schemas.microsoft.com/office/drawing/2010/main"/>
                            </a:ext>
                          </a:extLst>
                        </pic:spPr>
                      </pic:pic>
                    </a:graphicData>
                  </a:graphic>
                </wp:inline>
              </w:drawing>
            </w:r>
          </w:p>
          <w:p w14:paraId="3CC763F3" w14:textId="38606467" w:rsidR="003A152A" w:rsidRDefault="003A152A" w:rsidP="003A152A">
            <w:pPr>
              <w:spacing w:after="0" w:line="240" w:lineRule="auto"/>
              <w:rPr>
                <w:rFonts w:ascii="Calibri" w:eastAsia="Times New Roman" w:hAnsi="Calibri" w:cs="Calibri"/>
                <w:sz w:val="20"/>
                <w:szCs w:val="20"/>
              </w:rPr>
            </w:pPr>
          </w:p>
          <w:p w14:paraId="48522D1B" w14:textId="0CE8D8B3" w:rsidR="003A152A" w:rsidRDefault="003A152A" w:rsidP="003A152A">
            <w:pPr>
              <w:spacing w:after="0" w:line="240" w:lineRule="auto"/>
              <w:rPr>
                <w:rFonts w:ascii="Calibri" w:eastAsia="Times New Roman" w:hAnsi="Calibri" w:cs="Calibri"/>
                <w:sz w:val="20"/>
                <w:szCs w:val="20"/>
              </w:rPr>
            </w:pPr>
          </w:p>
        </w:tc>
      </w:tr>
      <w:tr w:rsidR="003A152A" w14:paraId="2C825244"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77FCC3DF" w14:textId="77777777" w:rsidR="003A152A" w:rsidRDefault="003A152A" w:rsidP="003A152A">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350" w:type="dxa"/>
            <w:gridSpan w:val="11"/>
            <w:tcBorders>
              <w:top w:val="nil"/>
              <w:left w:val="nil"/>
              <w:bottom w:val="single" w:sz="4" w:space="0" w:color="auto"/>
              <w:right w:val="single" w:sz="4" w:space="0" w:color="auto"/>
            </w:tcBorders>
            <w:noWrap/>
            <w:vAlign w:val="center"/>
            <w:hideMark/>
          </w:tcPr>
          <w:p w14:paraId="36F33D45" w14:textId="6809CEE8" w:rsidR="003A152A" w:rsidRDefault="003A152A" w:rsidP="003A152A">
            <w:pPr>
              <w:spacing w:after="0" w:line="240" w:lineRule="auto"/>
              <w:rPr>
                <w:rFonts w:ascii="Calibri" w:eastAsia="Times New Roman" w:hAnsi="Calibri" w:cs="Calibri"/>
                <w:sz w:val="20"/>
                <w:szCs w:val="20"/>
              </w:rPr>
            </w:pPr>
            <w:r>
              <w:rPr>
                <w:rFonts w:ascii="Calibri" w:eastAsia="Times New Roman" w:hAnsi="Calibri" w:cs="Calibri"/>
                <w:sz w:val="20"/>
                <w:szCs w:val="20"/>
              </w:rPr>
              <w:t>18a: error “A</w:t>
            </w:r>
            <w:r>
              <w:rPr>
                <w:rFonts w:ascii="Calibri" w:hAnsi="Calibri" w:cs="Calibri"/>
                <w:sz w:val="20"/>
                <w:szCs w:val="20"/>
              </w:rPr>
              <w:t>rea object with</w:t>
            </w:r>
            <w:r w:rsidR="00E847D8">
              <w:rPr>
                <w:rFonts w:ascii="Calibri" w:hAnsi="Calibri" w:cs="Calibri"/>
                <w:sz w:val="20"/>
                <w:szCs w:val="20"/>
              </w:rPr>
              <w:t xml:space="preserve">out an exterior boundary or </w:t>
            </w:r>
            <w:proofErr w:type="gramStart"/>
            <w:r w:rsidR="00E847D8">
              <w:rPr>
                <w:rFonts w:ascii="Calibri" w:hAnsi="Calibri" w:cs="Calibri"/>
                <w:sz w:val="20"/>
                <w:szCs w:val="20"/>
              </w:rPr>
              <w:t xml:space="preserve">with </w:t>
            </w:r>
            <w:r>
              <w:rPr>
                <w:rFonts w:ascii="Calibri" w:hAnsi="Calibri" w:cs="Calibri"/>
                <w:sz w:val="20"/>
                <w:szCs w:val="20"/>
              </w:rPr>
              <w:t xml:space="preserve"> several</w:t>
            </w:r>
            <w:proofErr w:type="gramEnd"/>
            <w:r>
              <w:rPr>
                <w:rFonts w:ascii="Calibri" w:hAnsi="Calibri" w:cs="Calibri"/>
                <w:sz w:val="20"/>
                <w:szCs w:val="20"/>
              </w:rPr>
              <w:t xml:space="preserve"> exterior boundaries</w:t>
            </w:r>
            <w:r>
              <w:rPr>
                <w:rFonts w:ascii="Calibri" w:eastAsia="Times New Roman" w:hAnsi="Calibri" w:cs="Calibri"/>
                <w:sz w:val="20"/>
                <w:szCs w:val="20"/>
              </w:rPr>
              <w:t>” must be triggered.</w:t>
            </w:r>
          </w:p>
        </w:tc>
      </w:tr>
      <w:tr w:rsidR="003A152A" w14:paraId="35D63D78"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1E9AB826" w14:textId="77777777" w:rsidR="003A152A" w:rsidRDefault="003A152A" w:rsidP="003A152A">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350" w:type="dxa"/>
            <w:gridSpan w:val="11"/>
            <w:tcBorders>
              <w:top w:val="nil"/>
              <w:left w:val="nil"/>
              <w:bottom w:val="single" w:sz="4" w:space="0" w:color="auto"/>
              <w:right w:val="single" w:sz="4" w:space="0" w:color="auto"/>
            </w:tcBorders>
            <w:noWrap/>
            <w:vAlign w:val="center"/>
            <w:hideMark/>
          </w:tcPr>
          <w:p w14:paraId="34C64873" w14:textId="6C81FF60" w:rsidR="003A152A" w:rsidRDefault="00E847D8" w:rsidP="003A152A">
            <w:pPr>
              <w:spacing w:after="0" w:line="240" w:lineRule="auto"/>
              <w:rPr>
                <w:rFonts w:ascii="Calibri" w:eastAsia="Times New Roman" w:hAnsi="Calibri" w:cs="Calibri"/>
                <w:sz w:val="20"/>
                <w:szCs w:val="20"/>
              </w:rPr>
            </w:pPr>
            <w:r w:rsidRPr="00C44622">
              <w:rPr>
                <w:rFonts w:ascii="Segoe UI" w:eastAsiaTheme="minorHAnsi" w:hAnsi="Segoe UI" w:cs="Segoe UI"/>
                <w:strike/>
                <w:color w:val="FF0000"/>
                <w:sz w:val="18"/>
                <w:szCs w:val="18"/>
                <w:lang w:val="en-US" w:eastAsia="en-US"/>
                <w:rPrChange w:id="26" w:author="Leonid Kuzmin" w:date="2019-02-27T20:41:00Z">
                  <w:rPr>
                    <w:rFonts w:ascii="Segoe UI" w:eastAsiaTheme="minorHAnsi" w:hAnsi="Segoe UI" w:cs="Segoe UI"/>
                    <w:sz w:val="18"/>
                    <w:szCs w:val="18"/>
                    <w:lang w:val="en-US" w:eastAsia="en-US"/>
                  </w:rPr>
                </w:rPrChange>
              </w:rPr>
              <w:t>None.</w:t>
            </w:r>
            <w:ins w:id="27" w:author="Leonid Kuzmin" w:date="2019-02-27T20:41:00Z">
              <w:r w:rsidR="00C44622">
                <w:rPr>
                  <w:rFonts w:ascii="Segoe UI" w:eastAsiaTheme="minorHAnsi" w:hAnsi="Segoe UI" w:cs="Segoe UI"/>
                  <w:sz w:val="18"/>
                  <w:szCs w:val="18"/>
                  <w:lang w:val="en-US" w:eastAsia="en-US"/>
                </w:rPr>
                <w:t xml:space="preserve"> </w:t>
              </w:r>
              <w:commentRangeStart w:id="28"/>
              <w:commentRangeStart w:id="29"/>
              <w:r w:rsidR="00C44622">
                <w:rPr>
                  <w:rFonts w:ascii="Segoe UI" w:eastAsiaTheme="minorHAnsi" w:hAnsi="Segoe UI" w:cs="Segoe UI"/>
                  <w:sz w:val="18"/>
                  <w:szCs w:val="18"/>
                  <w:lang w:val="en-US" w:eastAsia="en-US"/>
                </w:rPr>
                <w:t>80a:</w:t>
              </w:r>
              <w:r w:rsidR="00C44622">
                <w:t xml:space="preserve"> </w:t>
              </w:r>
            </w:ins>
            <w:commentRangeEnd w:id="28"/>
            <w:ins w:id="30" w:author="Leonid Kuzmin" w:date="2019-02-27T20:42:00Z">
              <w:r w:rsidR="00C44622">
                <w:rPr>
                  <w:rStyle w:val="CommentReference"/>
                </w:rPr>
                <w:commentReference w:id="28"/>
              </w:r>
            </w:ins>
            <w:commentRangeEnd w:id="29"/>
            <w:r w:rsidR="00AB0894">
              <w:rPr>
                <w:rStyle w:val="CommentReference"/>
              </w:rPr>
              <w:commentReference w:id="29"/>
            </w:r>
            <w:ins w:id="31" w:author="Leonid Kuzmin" w:date="2019-02-27T20:41:00Z">
              <w:r w:rsidR="00C44622" w:rsidRPr="00C44622">
                <w:rPr>
                  <w:rFonts w:ascii="Segoe UI" w:eastAsiaTheme="minorHAnsi" w:hAnsi="Segoe UI" w:cs="Segoe UI"/>
                  <w:sz w:val="18"/>
                  <w:szCs w:val="18"/>
                  <w:lang w:val="en-US" w:eastAsia="en-US"/>
                </w:rPr>
                <w:t>interior contour is within another interior contour</w:t>
              </w:r>
            </w:ins>
          </w:p>
        </w:tc>
      </w:tr>
      <w:tr w:rsidR="003A152A" w14:paraId="6E213F5A"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7700E853" w14:textId="77777777" w:rsidR="003A152A" w:rsidRDefault="003A152A" w:rsidP="003A152A">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2</w:t>
            </w:r>
          </w:p>
        </w:tc>
        <w:tc>
          <w:tcPr>
            <w:tcW w:w="8350" w:type="dxa"/>
            <w:gridSpan w:val="11"/>
            <w:tcBorders>
              <w:top w:val="nil"/>
              <w:left w:val="nil"/>
              <w:bottom w:val="single" w:sz="4" w:space="0" w:color="auto"/>
              <w:right w:val="single" w:sz="4" w:space="0" w:color="auto"/>
            </w:tcBorders>
            <w:noWrap/>
            <w:vAlign w:val="center"/>
            <w:hideMark/>
          </w:tcPr>
          <w:p w14:paraId="78DDC025" w14:textId="77777777" w:rsidR="003A152A" w:rsidRDefault="003A152A" w:rsidP="003A152A">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Captured CTNARE (A) feature </w:t>
            </w:r>
            <w:r>
              <w:rPr>
                <w:rFonts w:ascii="Calibri" w:hAnsi="Calibri" w:cs="Calibri"/>
                <w:sz w:val="20"/>
                <w:szCs w:val="20"/>
              </w:rPr>
              <w:t xml:space="preserve">without an exterior boundary </w:t>
            </w:r>
            <w:r>
              <w:rPr>
                <w:rFonts w:ascii="Calibri" w:eastAsia="Times New Roman" w:hAnsi="Calibri" w:cs="Calibri"/>
                <w:sz w:val="20"/>
                <w:szCs w:val="20"/>
              </w:rPr>
              <w:t>according to S-58 description.</w:t>
            </w:r>
          </w:p>
        </w:tc>
      </w:tr>
      <w:tr w:rsidR="003A152A" w14:paraId="01E63724" w14:textId="77777777" w:rsidTr="003A152A">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75586F8A" w14:textId="26EF8C1B" w:rsidR="003A152A" w:rsidRDefault="003A152A" w:rsidP="003A152A">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5CBBEC5B" w14:textId="4EDEAF71" w:rsidR="003A152A" w:rsidRDefault="003A152A" w:rsidP="003A152A">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30673634" w14:textId="4FFD4E67" w:rsidR="003A152A" w:rsidRDefault="003A152A" w:rsidP="003A152A">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029725E3" w14:textId="43B5A2C7" w:rsidR="003A152A" w:rsidRDefault="003A152A" w:rsidP="003A152A">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7B952365" w14:textId="2A329292" w:rsidR="003A152A" w:rsidRDefault="003A152A" w:rsidP="003A152A">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5BF93153" w14:textId="712DC28D" w:rsidR="003A152A" w:rsidRDefault="003A152A" w:rsidP="003A152A">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E847D8" w14:paraId="36C6372B" w14:textId="77777777" w:rsidTr="003A152A">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7ECF6B0C" w14:textId="17BDB85B"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sz w:val="20"/>
                <w:szCs w:val="20"/>
              </w:rPr>
              <w:t>32°30'41.46"S 60°59'28.50"E</w:t>
            </w:r>
          </w:p>
        </w:tc>
        <w:tc>
          <w:tcPr>
            <w:tcW w:w="1260" w:type="dxa"/>
            <w:tcBorders>
              <w:top w:val="single" w:sz="4" w:space="0" w:color="auto"/>
              <w:left w:val="single" w:sz="4" w:space="0" w:color="auto"/>
              <w:bottom w:val="single" w:sz="4" w:space="0" w:color="auto"/>
              <w:right w:val="single" w:sz="4" w:space="0" w:color="auto"/>
            </w:tcBorders>
            <w:vAlign w:val="center"/>
          </w:tcPr>
          <w:p w14:paraId="764A9E85" w14:textId="1C1E604A"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sz w:val="20"/>
                <w:szCs w:val="20"/>
              </w:rPr>
              <w:t>CTNARE (A)</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27B05B90" w14:textId="5460B7C5"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sz w:val="20"/>
                <w:szCs w:val="20"/>
              </w:rPr>
              <w:t>-</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33B577E8" w14:textId="34825F9B"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sz w:val="20"/>
                <w:szCs w:val="20"/>
              </w:rPr>
              <w:t>FE-56</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53C5DBE4" w14:textId="44BAC0D2"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sz w:val="20"/>
                <w:szCs w:val="20"/>
              </w:rPr>
              <w:t>AA 1522649058 00001</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6891A725" w14:textId="2832E57C"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sz w:val="20"/>
                <w:szCs w:val="20"/>
              </w:rPr>
              <w:t>VE-20; VE-21</w:t>
            </w:r>
          </w:p>
        </w:tc>
      </w:tr>
      <w:tr w:rsidR="00E847D8" w14:paraId="1C731F4A"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165666C3" w14:textId="5E8BCDD0"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Capture/ASCII</w:t>
            </w:r>
          </w:p>
        </w:tc>
        <w:tc>
          <w:tcPr>
            <w:tcW w:w="8350" w:type="dxa"/>
            <w:gridSpan w:val="11"/>
            <w:tcBorders>
              <w:top w:val="single" w:sz="4" w:space="0" w:color="auto"/>
              <w:left w:val="nil"/>
              <w:bottom w:val="single" w:sz="4" w:space="0" w:color="auto"/>
              <w:right w:val="single" w:sz="4" w:space="0" w:color="auto"/>
            </w:tcBorders>
            <w:noWrap/>
            <w:vAlign w:val="center"/>
          </w:tcPr>
          <w:p w14:paraId="24DDABFB" w14:textId="77777777" w:rsidR="00E847D8" w:rsidRDefault="00E847D8" w:rsidP="00E847D8">
            <w:pPr>
              <w:spacing w:after="0" w:line="240" w:lineRule="auto"/>
              <w:rPr>
                <w:rFonts w:ascii="Calibri" w:eastAsia="Times New Roman" w:hAnsi="Calibri" w:cs="Calibri"/>
                <w:sz w:val="20"/>
                <w:szCs w:val="20"/>
              </w:rPr>
            </w:pPr>
          </w:p>
          <w:p w14:paraId="0BB0FEE4" w14:textId="584F0ABB" w:rsidR="00E847D8" w:rsidRDefault="00E847D8" w:rsidP="00E847D8">
            <w:pPr>
              <w:spacing w:after="0" w:line="240" w:lineRule="auto"/>
              <w:rPr>
                <w:rFonts w:ascii="Calibri" w:eastAsia="Times New Roman" w:hAnsi="Calibri" w:cs="Calibri"/>
                <w:sz w:val="20"/>
                <w:szCs w:val="20"/>
              </w:rPr>
            </w:pPr>
            <w:r>
              <w:rPr>
                <w:noProof/>
                <w:lang w:val="en-GB" w:eastAsia="en-GB"/>
              </w:rPr>
              <w:drawing>
                <wp:inline distT="0" distB="0" distL="0" distR="0" wp14:anchorId="539F1F36" wp14:editId="7F40DB16">
                  <wp:extent cx="2372450" cy="1790700"/>
                  <wp:effectExtent l="0" t="0" r="889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4286" cy="1799634"/>
                          </a:xfrm>
                          <a:prstGeom prst="rect">
                            <a:avLst/>
                          </a:prstGeom>
                          <a:noFill/>
                          <a:ln>
                            <a:noFill/>
                          </a:ln>
                        </pic:spPr>
                      </pic:pic>
                    </a:graphicData>
                  </a:graphic>
                </wp:inline>
              </w:drawing>
            </w:r>
            <w:r>
              <w:rPr>
                <w:rFonts w:ascii="Calibri" w:eastAsia="Times New Roman" w:hAnsi="Calibri" w:cs="Calibri"/>
                <w:sz w:val="20"/>
                <w:szCs w:val="20"/>
              </w:rPr>
              <w:t xml:space="preserve">     </w:t>
            </w:r>
            <w:r>
              <w:rPr>
                <w:noProof/>
                <w:lang w:val="en-GB" w:eastAsia="en-GB"/>
              </w:rPr>
              <w:t xml:space="preserve"> </w:t>
            </w:r>
            <w:r>
              <w:rPr>
                <w:noProof/>
                <w:lang w:val="en-GB" w:eastAsia="en-GB"/>
              </w:rPr>
              <w:drawing>
                <wp:inline distT="0" distB="0" distL="0" distR="0" wp14:anchorId="140BC7B7" wp14:editId="70A67F17">
                  <wp:extent cx="2485789"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2199" cy="1088650"/>
                          </a:xfrm>
                          <a:prstGeom prst="rect">
                            <a:avLst/>
                          </a:prstGeom>
                        </pic:spPr>
                      </pic:pic>
                    </a:graphicData>
                  </a:graphic>
                </wp:inline>
              </w:drawing>
            </w:r>
          </w:p>
          <w:p w14:paraId="7F7A9355" w14:textId="59082643" w:rsidR="00E847D8" w:rsidRPr="00E847D8" w:rsidRDefault="00E847D8" w:rsidP="00E847D8">
            <w:pPr>
              <w:spacing w:after="0" w:line="240" w:lineRule="auto"/>
              <w:rPr>
                <w:noProof/>
                <w:lang w:val="en-US" w:eastAsia="en-US"/>
              </w:rPr>
            </w:pPr>
          </w:p>
        </w:tc>
      </w:tr>
      <w:tr w:rsidR="00E847D8" w14:paraId="2D1EB4ED"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078413A8" w14:textId="77777777" w:rsidR="00E847D8" w:rsidRDefault="00E847D8" w:rsidP="00E847D8">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350" w:type="dxa"/>
            <w:gridSpan w:val="11"/>
            <w:tcBorders>
              <w:top w:val="nil"/>
              <w:left w:val="nil"/>
              <w:bottom w:val="single" w:sz="4" w:space="0" w:color="auto"/>
              <w:right w:val="single" w:sz="4" w:space="0" w:color="auto"/>
            </w:tcBorders>
            <w:noWrap/>
            <w:vAlign w:val="center"/>
            <w:hideMark/>
          </w:tcPr>
          <w:p w14:paraId="70F2C93A" w14:textId="1D88FFEC"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sz w:val="20"/>
                <w:szCs w:val="20"/>
              </w:rPr>
              <w:t>18a: error “A</w:t>
            </w:r>
            <w:r>
              <w:rPr>
                <w:rFonts w:ascii="Calibri" w:hAnsi="Calibri" w:cs="Calibri"/>
                <w:sz w:val="20"/>
                <w:szCs w:val="20"/>
              </w:rPr>
              <w:t>rea object without an exterior boundary or with  several exterior boundaries</w:t>
            </w:r>
            <w:r>
              <w:rPr>
                <w:rFonts w:ascii="Calibri" w:eastAsia="Times New Roman" w:hAnsi="Calibri" w:cs="Calibri"/>
                <w:sz w:val="20"/>
                <w:szCs w:val="20"/>
              </w:rPr>
              <w:t>” must be triggered</w:t>
            </w:r>
          </w:p>
        </w:tc>
      </w:tr>
      <w:tr w:rsidR="00E847D8" w14:paraId="597A7368" w14:textId="77777777" w:rsidTr="00E847D8">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0E0FAF82" w14:textId="77777777" w:rsidR="00E847D8" w:rsidRDefault="00E847D8" w:rsidP="00E847D8">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350" w:type="dxa"/>
            <w:gridSpan w:val="11"/>
            <w:tcBorders>
              <w:top w:val="nil"/>
              <w:left w:val="nil"/>
              <w:bottom w:val="single" w:sz="4" w:space="0" w:color="auto"/>
              <w:right w:val="single" w:sz="4" w:space="0" w:color="auto"/>
            </w:tcBorders>
            <w:noWrap/>
            <w:vAlign w:val="center"/>
          </w:tcPr>
          <w:p w14:paraId="6CC84135" w14:textId="3551E319"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E847D8" w14:paraId="234034F3" w14:textId="77777777" w:rsidTr="003A152A">
        <w:trPr>
          <w:trHeight w:val="300"/>
        </w:trPr>
        <w:tc>
          <w:tcPr>
            <w:tcW w:w="10627" w:type="dxa"/>
            <w:gridSpan w:val="1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49AA3F03" w14:textId="77777777" w:rsidR="00E847D8" w:rsidRDefault="00E847D8" w:rsidP="00E847D8">
            <w:pPr>
              <w:rPr>
                <w:rFonts w:ascii="Calibri" w:eastAsia="Times New Roman" w:hAnsi="Calibri" w:cs="Calibri"/>
                <w:sz w:val="20"/>
                <w:szCs w:val="20"/>
              </w:rPr>
            </w:pPr>
          </w:p>
        </w:tc>
      </w:tr>
      <w:tr w:rsidR="00E847D8" w14:paraId="4718CFC7"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713C2677" w14:textId="77777777" w:rsidR="00E847D8" w:rsidRDefault="00E847D8" w:rsidP="00E847D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53" w:type="dxa"/>
            <w:gridSpan w:val="3"/>
            <w:tcBorders>
              <w:top w:val="single" w:sz="4" w:space="0" w:color="auto"/>
              <w:left w:val="nil"/>
              <w:bottom w:val="single" w:sz="4" w:space="0" w:color="auto"/>
              <w:right w:val="single" w:sz="4" w:space="0" w:color="auto"/>
            </w:tcBorders>
            <w:noWrap/>
            <w:vAlign w:val="center"/>
            <w:hideMark/>
          </w:tcPr>
          <w:p w14:paraId="2B9C9B6B" w14:textId="77777777"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sz w:val="20"/>
                <w:szCs w:val="20"/>
              </w:rPr>
              <w:t>AA500005</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320318D6" w14:textId="77777777" w:rsidR="00E847D8" w:rsidRDefault="00E847D8" w:rsidP="00E847D8">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2026" w:type="dxa"/>
            <w:gridSpan w:val="3"/>
            <w:tcBorders>
              <w:top w:val="single" w:sz="4" w:space="0" w:color="auto"/>
              <w:left w:val="nil"/>
              <w:bottom w:val="single" w:sz="4" w:space="0" w:color="auto"/>
              <w:right w:val="single" w:sz="4" w:space="0" w:color="auto"/>
            </w:tcBorders>
            <w:noWrap/>
            <w:vAlign w:val="center"/>
            <w:hideMark/>
          </w:tcPr>
          <w:p w14:paraId="3BDC8FBA" w14:textId="77777777"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sz w:val="20"/>
                <w:szCs w:val="20"/>
              </w:rPr>
              <w:t>18b</w:t>
            </w:r>
          </w:p>
        </w:tc>
        <w:tc>
          <w:tcPr>
            <w:tcW w:w="750" w:type="dxa"/>
            <w:gridSpan w:val="2"/>
            <w:tcBorders>
              <w:top w:val="single" w:sz="4" w:space="0" w:color="auto"/>
              <w:left w:val="nil"/>
              <w:bottom w:val="single" w:sz="4" w:space="0" w:color="auto"/>
              <w:right w:val="single" w:sz="4" w:space="0" w:color="auto"/>
            </w:tcBorders>
            <w:vAlign w:val="center"/>
            <w:hideMark/>
          </w:tcPr>
          <w:p w14:paraId="17829F13" w14:textId="77777777" w:rsidR="00E847D8" w:rsidRDefault="00E847D8" w:rsidP="00E847D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769" w:type="dxa"/>
            <w:tcBorders>
              <w:top w:val="single" w:sz="4" w:space="0" w:color="auto"/>
              <w:left w:val="nil"/>
              <w:bottom w:val="single" w:sz="4" w:space="0" w:color="auto"/>
              <w:right w:val="single" w:sz="4" w:space="0" w:color="auto"/>
            </w:tcBorders>
            <w:noWrap/>
            <w:vAlign w:val="center"/>
            <w:hideMark/>
          </w:tcPr>
          <w:p w14:paraId="091D60D7" w14:textId="77777777"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E847D8" w14:paraId="4DCA9301" w14:textId="77777777" w:rsidTr="003A152A">
        <w:trPr>
          <w:trHeight w:val="665"/>
        </w:trPr>
        <w:tc>
          <w:tcPr>
            <w:tcW w:w="2277" w:type="dxa"/>
            <w:tcBorders>
              <w:top w:val="nil"/>
              <w:left w:val="single" w:sz="4" w:space="0" w:color="auto"/>
              <w:bottom w:val="single" w:sz="4" w:space="0" w:color="auto"/>
              <w:right w:val="single" w:sz="4" w:space="0" w:color="auto"/>
            </w:tcBorders>
            <w:noWrap/>
            <w:vAlign w:val="center"/>
            <w:hideMark/>
          </w:tcPr>
          <w:p w14:paraId="1DE7DD90" w14:textId="77777777" w:rsidR="00E847D8" w:rsidRDefault="00E847D8" w:rsidP="00E847D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350" w:type="dxa"/>
            <w:gridSpan w:val="11"/>
            <w:tcBorders>
              <w:top w:val="single" w:sz="4" w:space="0" w:color="auto"/>
              <w:left w:val="nil"/>
              <w:bottom w:val="single" w:sz="4" w:space="0" w:color="auto"/>
              <w:right w:val="single" w:sz="4" w:space="0" w:color="000000"/>
            </w:tcBorders>
            <w:vAlign w:val="center"/>
            <w:hideMark/>
          </w:tcPr>
          <w:p w14:paraId="632B8FBD" w14:textId="77777777" w:rsidR="00E847D8" w:rsidRDefault="00E847D8" w:rsidP="00E847D8">
            <w:pPr>
              <w:pStyle w:val="Default"/>
              <w:spacing w:line="256" w:lineRule="auto"/>
              <w:rPr>
                <w:rFonts w:ascii="Calibri" w:hAnsi="Calibri" w:cs="Calibri"/>
                <w:color w:val="auto"/>
                <w:sz w:val="20"/>
                <w:szCs w:val="20"/>
              </w:rPr>
            </w:pPr>
            <w:r>
              <w:rPr>
                <w:rFonts w:ascii="Calibri" w:hAnsi="Calibri" w:cs="Calibri"/>
                <w:color w:val="auto"/>
                <w:sz w:val="20"/>
                <w:szCs w:val="20"/>
              </w:rPr>
              <w:t>For each feature object of geometric primitive area where the exterior boundary is not referenced</w:t>
            </w:r>
          </w:p>
          <w:p w14:paraId="193628DE" w14:textId="77777777" w:rsidR="00E847D8" w:rsidRDefault="00E847D8" w:rsidP="00E847D8">
            <w:pPr>
              <w:pStyle w:val="Default"/>
              <w:spacing w:line="256" w:lineRule="auto"/>
              <w:rPr>
                <w:rFonts w:ascii="Calibri" w:hAnsi="Calibri" w:cs="Calibri"/>
                <w:color w:val="auto"/>
                <w:sz w:val="20"/>
                <w:szCs w:val="20"/>
              </w:rPr>
            </w:pPr>
            <w:r>
              <w:rPr>
                <w:rFonts w:ascii="Calibri" w:hAnsi="Calibri" w:cs="Calibri"/>
                <w:color w:val="auto"/>
                <w:sz w:val="20"/>
                <w:szCs w:val="20"/>
              </w:rPr>
              <w:t>first.</w:t>
            </w:r>
          </w:p>
        </w:tc>
      </w:tr>
      <w:tr w:rsidR="00E847D8" w14:paraId="68B9AF65" w14:textId="77777777" w:rsidTr="00542FE8">
        <w:trPr>
          <w:trHeight w:val="403"/>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6F767CB4" w14:textId="77777777" w:rsidR="00E847D8" w:rsidRDefault="00E847D8" w:rsidP="00E847D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Message</w:t>
            </w:r>
          </w:p>
        </w:tc>
        <w:tc>
          <w:tcPr>
            <w:tcW w:w="8350" w:type="dxa"/>
            <w:gridSpan w:val="11"/>
            <w:tcBorders>
              <w:top w:val="single" w:sz="4" w:space="0" w:color="auto"/>
              <w:left w:val="nil"/>
              <w:bottom w:val="single" w:sz="4" w:space="0" w:color="auto"/>
              <w:right w:val="single" w:sz="4" w:space="0" w:color="000000"/>
            </w:tcBorders>
            <w:vAlign w:val="center"/>
            <w:hideMark/>
          </w:tcPr>
          <w:p w14:paraId="2F9B0273" w14:textId="77777777" w:rsidR="00E847D8" w:rsidRDefault="00E847D8" w:rsidP="00E847D8">
            <w:pPr>
              <w:pStyle w:val="Default"/>
              <w:spacing w:line="256" w:lineRule="auto"/>
              <w:rPr>
                <w:rFonts w:ascii="Calibri" w:hAnsi="Calibri" w:cs="Calibri"/>
                <w:color w:val="auto"/>
                <w:sz w:val="20"/>
                <w:szCs w:val="20"/>
              </w:rPr>
            </w:pPr>
            <w:r>
              <w:rPr>
                <w:rFonts w:ascii="Calibri" w:hAnsi="Calibri" w:cs="Calibri"/>
                <w:color w:val="auto"/>
                <w:sz w:val="20"/>
                <w:szCs w:val="20"/>
              </w:rPr>
              <w:t>Area object with exterior boundary which is not referenced first.</w:t>
            </w:r>
          </w:p>
        </w:tc>
      </w:tr>
      <w:tr w:rsidR="00E847D8" w14:paraId="702290B6" w14:textId="77777777" w:rsidTr="003A152A">
        <w:trPr>
          <w:trHeight w:val="323"/>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368AA9AE" w14:textId="77777777" w:rsidR="00E847D8" w:rsidRDefault="00E847D8" w:rsidP="00E847D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05" w:type="dxa"/>
            <w:gridSpan w:val="5"/>
            <w:tcBorders>
              <w:top w:val="nil"/>
              <w:left w:val="nil"/>
              <w:bottom w:val="single" w:sz="4" w:space="0" w:color="auto"/>
              <w:right w:val="single" w:sz="4" w:space="0" w:color="auto"/>
            </w:tcBorders>
            <w:noWrap/>
            <w:vAlign w:val="center"/>
            <w:hideMark/>
          </w:tcPr>
          <w:p w14:paraId="009C58F3" w14:textId="77777777" w:rsidR="00E847D8" w:rsidRDefault="00E847D8" w:rsidP="00E847D8">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geometry so that the exterior boundary is referenced first.</w:t>
            </w:r>
          </w:p>
        </w:tc>
        <w:tc>
          <w:tcPr>
            <w:tcW w:w="1369" w:type="dxa"/>
            <w:gridSpan w:val="2"/>
            <w:tcBorders>
              <w:top w:val="nil"/>
              <w:left w:val="nil"/>
              <w:bottom w:val="single" w:sz="4" w:space="0" w:color="auto"/>
              <w:right w:val="single" w:sz="4" w:space="0" w:color="auto"/>
            </w:tcBorders>
            <w:noWrap/>
            <w:vAlign w:val="center"/>
            <w:hideMark/>
          </w:tcPr>
          <w:p w14:paraId="090D0280" w14:textId="77777777" w:rsidR="00E847D8" w:rsidRDefault="00E847D8" w:rsidP="00E847D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176" w:type="dxa"/>
            <w:gridSpan w:val="4"/>
            <w:tcBorders>
              <w:top w:val="nil"/>
              <w:left w:val="nil"/>
              <w:bottom w:val="single" w:sz="4" w:space="0" w:color="auto"/>
              <w:right w:val="single" w:sz="4" w:space="0" w:color="auto"/>
            </w:tcBorders>
            <w:noWrap/>
            <w:vAlign w:val="center"/>
            <w:hideMark/>
          </w:tcPr>
          <w:p w14:paraId="5325A006" w14:textId="77777777"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Part 3 (4.7.3.1), </w:t>
            </w:r>
          </w:p>
          <w:p w14:paraId="6578DC02" w14:textId="77777777"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(4.7.3.2) and </w:t>
            </w:r>
          </w:p>
          <w:p w14:paraId="689D285E" w14:textId="77777777" w:rsidR="00E847D8" w:rsidRDefault="00E847D8" w:rsidP="00E847D8">
            <w:pPr>
              <w:spacing w:after="0" w:line="240" w:lineRule="auto"/>
              <w:rPr>
                <w:rFonts w:ascii="Calibri" w:eastAsia="Times New Roman" w:hAnsi="Calibri" w:cs="Calibri"/>
                <w:sz w:val="20"/>
                <w:szCs w:val="20"/>
              </w:rPr>
            </w:pPr>
            <w:r>
              <w:rPr>
                <w:rFonts w:ascii="Calibri" w:eastAsia="Times New Roman" w:hAnsi="Calibri" w:cs="Calibri"/>
                <w:sz w:val="20"/>
                <w:szCs w:val="20"/>
              </w:rPr>
              <w:t>(4.7.3.3)</w:t>
            </w:r>
          </w:p>
        </w:tc>
      </w:tr>
      <w:tr w:rsidR="00E847D8" w14:paraId="767D9E87"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79168BE7" w14:textId="77777777" w:rsidR="00E847D8" w:rsidRDefault="00E847D8" w:rsidP="00E847D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350" w:type="dxa"/>
            <w:gridSpan w:val="11"/>
            <w:tcBorders>
              <w:top w:val="single" w:sz="4" w:space="0" w:color="auto"/>
              <w:left w:val="nil"/>
              <w:bottom w:val="single" w:sz="4" w:space="0" w:color="auto"/>
              <w:right w:val="single" w:sz="4" w:space="0" w:color="auto"/>
            </w:tcBorders>
            <w:noWrap/>
            <w:vAlign w:val="center"/>
            <w:hideMark/>
          </w:tcPr>
          <w:p w14:paraId="71020B6F" w14:textId="77777777" w:rsidR="00E847D8" w:rsidRDefault="00E847D8" w:rsidP="00E847D8">
            <w:pPr>
              <w:spacing w:after="0" w:line="240" w:lineRule="auto"/>
              <w:rPr>
                <w:rFonts w:ascii="Calibri" w:eastAsia="Times New Roman" w:hAnsi="Calibri" w:cs="Calibri"/>
                <w:sz w:val="20"/>
                <w:szCs w:val="20"/>
              </w:rPr>
            </w:pPr>
            <w:r>
              <w:rPr>
                <w:rFonts w:ascii="Calibri" w:hAnsi="Calibri" w:cs="Calibri"/>
                <w:sz w:val="20"/>
                <w:szCs w:val="20"/>
              </w:rPr>
              <w:t>Captured ACHBRT (A) feature where the exterior boundary is not referenced first</w:t>
            </w:r>
            <w:r>
              <w:rPr>
                <w:rFonts w:ascii="Calibri" w:eastAsia="Times New Roman" w:hAnsi="Calibri" w:cs="Calibri"/>
                <w:sz w:val="20"/>
                <w:szCs w:val="20"/>
              </w:rPr>
              <w:t xml:space="preserve"> according to S-58 description</w:t>
            </w:r>
            <w:r>
              <w:rPr>
                <w:rFonts w:ascii="Calibri" w:hAnsi="Calibri" w:cs="Calibri"/>
                <w:sz w:val="20"/>
                <w:szCs w:val="20"/>
              </w:rPr>
              <w:t>.</w:t>
            </w:r>
          </w:p>
        </w:tc>
      </w:tr>
      <w:tr w:rsidR="00E847D8" w14:paraId="722E6B26" w14:textId="77777777" w:rsidTr="003A152A">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1B5232C6" w14:textId="376AE5E4" w:rsidR="00E847D8" w:rsidRDefault="00E847D8" w:rsidP="00E847D8">
            <w:pPr>
              <w:spacing w:after="0" w:line="240" w:lineRule="auto"/>
              <w:jc w:val="center"/>
              <w:rPr>
                <w:rFonts w:ascii="Calibri"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3B72A79A" w14:textId="1B0229E8" w:rsidR="00E847D8" w:rsidRDefault="00E847D8" w:rsidP="00E847D8">
            <w:pPr>
              <w:spacing w:after="0" w:line="240" w:lineRule="auto"/>
              <w:jc w:val="center"/>
              <w:rPr>
                <w:rFonts w:ascii="Calibri" w:hAnsi="Calibri" w:cs="Calibri"/>
                <w:sz w:val="20"/>
                <w:szCs w:val="20"/>
              </w:rPr>
            </w:pPr>
            <w:r>
              <w:rPr>
                <w:rFonts w:ascii="Calibri" w:eastAsia="Times New Roman" w:hAnsi="Calibri" w:cs="Calibri"/>
                <w:b/>
                <w:sz w:val="20"/>
                <w:szCs w:val="20"/>
              </w:rPr>
              <w:t>Feature</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38949856" w14:textId="3D0E6719" w:rsidR="00E847D8" w:rsidRDefault="00E847D8" w:rsidP="00E847D8">
            <w:pPr>
              <w:spacing w:after="0" w:line="240" w:lineRule="auto"/>
              <w:jc w:val="center"/>
              <w:rPr>
                <w:rFonts w:ascii="Calibri" w:hAnsi="Calibri" w:cs="Calibri"/>
                <w:sz w:val="20"/>
                <w:szCs w:val="20"/>
              </w:rPr>
            </w:pPr>
            <w:r>
              <w:rPr>
                <w:rFonts w:ascii="Calibri" w:eastAsia="Times New Roman" w:hAnsi="Calibri" w:cs="Calibri"/>
                <w:b/>
                <w:sz w:val="20"/>
                <w:szCs w:val="20"/>
              </w:rPr>
              <w:t>Attributes</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37A4E978" w14:textId="6C95FE4D" w:rsidR="00E847D8" w:rsidRDefault="00E847D8" w:rsidP="00E847D8">
            <w:pPr>
              <w:spacing w:after="0" w:line="240" w:lineRule="auto"/>
              <w:jc w:val="center"/>
              <w:rPr>
                <w:rFonts w:ascii="Calibri"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4C9D6C59" w14:textId="5149B01B" w:rsidR="00E847D8" w:rsidRDefault="00E847D8" w:rsidP="00E847D8">
            <w:pPr>
              <w:spacing w:after="0" w:line="240" w:lineRule="auto"/>
              <w:jc w:val="center"/>
              <w:rPr>
                <w:rFonts w:ascii="Calibri" w:hAnsi="Calibri" w:cs="Calibri"/>
                <w:sz w:val="20"/>
                <w:szCs w:val="20"/>
              </w:rPr>
            </w:pPr>
            <w:r>
              <w:rPr>
                <w:rFonts w:ascii="Calibri" w:eastAsia="Times New Roman" w:hAnsi="Calibri" w:cs="Calibri"/>
                <w:b/>
                <w:sz w:val="20"/>
                <w:szCs w:val="20"/>
              </w:rPr>
              <w:t>FOID</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3654E6FE" w14:textId="12F5D773" w:rsidR="00E847D8" w:rsidRDefault="00E847D8" w:rsidP="00E847D8">
            <w:pPr>
              <w:spacing w:after="0" w:line="240" w:lineRule="auto"/>
              <w:jc w:val="center"/>
              <w:rPr>
                <w:rFonts w:ascii="Calibri" w:hAnsi="Calibri" w:cs="Calibri"/>
                <w:sz w:val="20"/>
                <w:szCs w:val="20"/>
              </w:rPr>
            </w:pPr>
            <w:r>
              <w:rPr>
                <w:rFonts w:ascii="Calibri" w:eastAsia="Times New Roman" w:hAnsi="Calibri" w:cs="Calibri"/>
                <w:b/>
                <w:sz w:val="20"/>
                <w:szCs w:val="20"/>
              </w:rPr>
              <w:t>VRID</w:t>
            </w:r>
          </w:p>
        </w:tc>
      </w:tr>
      <w:tr w:rsidR="00542FE8" w14:paraId="3744CF1F" w14:textId="77777777" w:rsidTr="003A152A">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1AA07BF8" w14:textId="6563A55E" w:rsidR="00542FE8" w:rsidRDefault="00542FE8" w:rsidP="00542FE8">
            <w:pPr>
              <w:spacing w:after="0" w:line="240" w:lineRule="auto"/>
              <w:rPr>
                <w:rFonts w:ascii="Calibri" w:hAnsi="Calibri" w:cs="Calibri"/>
                <w:sz w:val="20"/>
                <w:szCs w:val="20"/>
              </w:rPr>
            </w:pPr>
            <w:r>
              <w:rPr>
                <w:rFonts w:ascii="Calibri" w:eastAsia="Times New Roman" w:hAnsi="Calibri" w:cs="Calibri"/>
                <w:sz w:val="20"/>
                <w:szCs w:val="20"/>
              </w:rPr>
              <w:t>32°31'08.34"S 60°59'47.52"E</w:t>
            </w:r>
          </w:p>
        </w:tc>
        <w:tc>
          <w:tcPr>
            <w:tcW w:w="1260" w:type="dxa"/>
            <w:tcBorders>
              <w:top w:val="single" w:sz="4" w:space="0" w:color="auto"/>
              <w:left w:val="single" w:sz="4" w:space="0" w:color="auto"/>
              <w:bottom w:val="single" w:sz="4" w:space="0" w:color="auto"/>
              <w:right w:val="single" w:sz="4" w:space="0" w:color="auto"/>
            </w:tcBorders>
            <w:vAlign w:val="center"/>
          </w:tcPr>
          <w:p w14:paraId="19C0AA3E" w14:textId="2311F80E" w:rsidR="00542FE8" w:rsidRDefault="00542FE8" w:rsidP="00542FE8">
            <w:pPr>
              <w:spacing w:after="0" w:line="240" w:lineRule="auto"/>
              <w:rPr>
                <w:rFonts w:ascii="Calibri" w:hAnsi="Calibri" w:cs="Calibri"/>
                <w:sz w:val="20"/>
                <w:szCs w:val="20"/>
              </w:rPr>
            </w:pPr>
            <w:r>
              <w:rPr>
                <w:rFonts w:ascii="Calibri" w:hAnsi="Calibri" w:cs="Calibri"/>
                <w:sz w:val="20"/>
                <w:szCs w:val="20"/>
              </w:rPr>
              <w:t>ACHBRT (A)</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0F4FDB80" w14:textId="137F74F9" w:rsidR="00542FE8" w:rsidRDefault="00542FE8" w:rsidP="00542FE8">
            <w:pPr>
              <w:spacing w:after="0" w:line="240" w:lineRule="auto"/>
              <w:rPr>
                <w:rFonts w:ascii="Calibri" w:hAnsi="Calibri" w:cs="Calibri"/>
                <w:sz w:val="20"/>
                <w:szCs w:val="20"/>
              </w:rPr>
            </w:pPr>
            <w:r>
              <w:rPr>
                <w:rFonts w:ascii="Calibri" w:hAnsi="Calibri" w:cs="Calibri"/>
                <w:sz w:val="20"/>
                <w:szCs w:val="20"/>
              </w:rPr>
              <w:t>-</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05A48237" w14:textId="50AD6B0E" w:rsidR="00542FE8" w:rsidRDefault="00542FE8" w:rsidP="00542FE8">
            <w:pPr>
              <w:spacing w:after="0" w:line="240" w:lineRule="auto"/>
              <w:rPr>
                <w:rFonts w:ascii="Calibri" w:hAnsi="Calibri" w:cs="Calibri"/>
                <w:sz w:val="20"/>
                <w:szCs w:val="20"/>
              </w:rPr>
            </w:pPr>
            <w:r>
              <w:rPr>
                <w:rFonts w:ascii="Calibri" w:hAnsi="Calibri" w:cs="Calibri"/>
                <w:sz w:val="20"/>
                <w:szCs w:val="20"/>
              </w:rPr>
              <w:t>FE-55</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13241AC0" w14:textId="3EEB1790" w:rsidR="00542FE8" w:rsidRDefault="00542FE8" w:rsidP="00542FE8">
            <w:pPr>
              <w:spacing w:after="0" w:line="240" w:lineRule="auto"/>
              <w:rPr>
                <w:rFonts w:ascii="Calibri" w:hAnsi="Calibri" w:cs="Calibri"/>
                <w:sz w:val="20"/>
                <w:szCs w:val="20"/>
              </w:rPr>
            </w:pPr>
            <w:r>
              <w:rPr>
                <w:rFonts w:ascii="Calibri" w:eastAsia="Times New Roman" w:hAnsi="Calibri" w:cs="Calibri"/>
                <w:sz w:val="20"/>
                <w:szCs w:val="20"/>
              </w:rPr>
              <w:t>AA 1522649040 00001</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6B22F603" w14:textId="7897B41F" w:rsidR="00542FE8" w:rsidRDefault="00542FE8" w:rsidP="00542FE8">
            <w:pPr>
              <w:spacing w:after="0" w:line="240" w:lineRule="auto"/>
              <w:rPr>
                <w:rFonts w:ascii="Calibri" w:hAnsi="Calibri" w:cs="Calibri"/>
                <w:sz w:val="20"/>
                <w:szCs w:val="20"/>
              </w:rPr>
            </w:pPr>
            <w:r>
              <w:rPr>
                <w:rFonts w:ascii="Calibri" w:hAnsi="Calibri" w:cs="Calibri"/>
                <w:sz w:val="20"/>
                <w:szCs w:val="20"/>
              </w:rPr>
              <w:t>VE-22; VE-23; VE-24</w:t>
            </w:r>
          </w:p>
        </w:tc>
      </w:tr>
      <w:tr w:rsidR="00542FE8" w14:paraId="42704875"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3BC3D73B" w14:textId="2F560EB8"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Capture/ASCII</w:t>
            </w:r>
          </w:p>
        </w:tc>
        <w:tc>
          <w:tcPr>
            <w:tcW w:w="8350" w:type="dxa"/>
            <w:gridSpan w:val="11"/>
            <w:tcBorders>
              <w:top w:val="single" w:sz="4" w:space="0" w:color="auto"/>
              <w:left w:val="nil"/>
              <w:bottom w:val="single" w:sz="4" w:space="0" w:color="auto"/>
              <w:right w:val="single" w:sz="4" w:space="0" w:color="auto"/>
            </w:tcBorders>
            <w:noWrap/>
            <w:vAlign w:val="center"/>
          </w:tcPr>
          <w:p w14:paraId="3C68E5BA" w14:textId="77777777" w:rsidR="00542FE8" w:rsidRDefault="00542FE8" w:rsidP="00542FE8">
            <w:pPr>
              <w:spacing w:after="0" w:line="240" w:lineRule="auto"/>
              <w:rPr>
                <w:rFonts w:ascii="Calibri" w:eastAsia="Times New Roman" w:hAnsi="Calibri" w:cs="Calibri"/>
                <w:sz w:val="20"/>
                <w:szCs w:val="20"/>
              </w:rPr>
            </w:pPr>
          </w:p>
          <w:p w14:paraId="6324C959" w14:textId="773CB13C" w:rsidR="00542FE8" w:rsidRDefault="00542FE8" w:rsidP="00542FE8">
            <w:pPr>
              <w:spacing w:after="0" w:line="240" w:lineRule="auto"/>
              <w:rPr>
                <w:rFonts w:ascii="Calibri" w:eastAsia="Times New Roman" w:hAnsi="Calibri" w:cs="Calibri"/>
                <w:sz w:val="20"/>
                <w:szCs w:val="20"/>
              </w:rPr>
            </w:pPr>
            <w:r>
              <w:rPr>
                <w:noProof/>
                <w:lang w:val="en-GB" w:eastAsia="en-GB"/>
              </w:rPr>
              <w:drawing>
                <wp:inline distT="0" distB="0" distL="0" distR="0" wp14:anchorId="583947F2" wp14:editId="3ED7A614">
                  <wp:extent cx="2082204" cy="157162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8991" cy="1576748"/>
                          </a:xfrm>
                          <a:prstGeom prst="rect">
                            <a:avLst/>
                          </a:prstGeom>
                          <a:noFill/>
                          <a:ln>
                            <a:noFill/>
                          </a:ln>
                        </pic:spPr>
                      </pic:pic>
                    </a:graphicData>
                  </a:graphic>
                </wp:inline>
              </w:drawing>
            </w:r>
            <w:r>
              <w:rPr>
                <w:rFonts w:ascii="Calibri" w:eastAsia="Times New Roman" w:hAnsi="Calibri" w:cs="Calibri"/>
                <w:sz w:val="20"/>
                <w:szCs w:val="20"/>
              </w:rPr>
              <w:t xml:space="preserve">      </w:t>
            </w:r>
            <w:r>
              <w:rPr>
                <w:noProof/>
                <w:lang w:val="en-GB" w:eastAsia="en-GB"/>
              </w:rPr>
              <w:t xml:space="preserve"> </w:t>
            </w:r>
            <w:r>
              <w:rPr>
                <w:noProof/>
                <w:lang w:val="en-GB" w:eastAsia="en-GB"/>
              </w:rPr>
              <w:drawing>
                <wp:inline distT="0" distB="0" distL="0" distR="0" wp14:anchorId="16BF663D" wp14:editId="3D2134E4">
                  <wp:extent cx="2324100" cy="1092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1546" cy="1096236"/>
                          </a:xfrm>
                          <a:prstGeom prst="rect">
                            <a:avLst/>
                          </a:prstGeom>
                        </pic:spPr>
                      </pic:pic>
                    </a:graphicData>
                  </a:graphic>
                </wp:inline>
              </w:drawing>
            </w:r>
          </w:p>
          <w:p w14:paraId="18CE6E75" w14:textId="271A179B" w:rsidR="00542FE8" w:rsidRDefault="00542FE8" w:rsidP="00542FE8">
            <w:pPr>
              <w:spacing w:after="0" w:line="240" w:lineRule="auto"/>
              <w:rPr>
                <w:rFonts w:ascii="Calibri" w:eastAsia="Times New Roman" w:hAnsi="Calibri" w:cs="Calibri"/>
                <w:sz w:val="20"/>
                <w:szCs w:val="20"/>
              </w:rPr>
            </w:pPr>
          </w:p>
        </w:tc>
      </w:tr>
      <w:tr w:rsidR="00542FE8" w14:paraId="1CB94A56"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6898950E" w14:textId="77777777" w:rsidR="00542FE8" w:rsidRDefault="00542FE8" w:rsidP="00542FE8">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350" w:type="dxa"/>
            <w:gridSpan w:val="11"/>
            <w:tcBorders>
              <w:top w:val="nil"/>
              <w:left w:val="nil"/>
              <w:bottom w:val="single" w:sz="4" w:space="0" w:color="auto"/>
              <w:right w:val="single" w:sz="4" w:space="0" w:color="auto"/>
            </w:tcBorders>
            <w:noWrap/>
            <w:vAlign w:val="center"/>
            <w:hideMark/>
          </w:tcPr>
          <w:p w14:paraId="409B3126"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18b An error “A</w:t>
            </w:r>
            <w:r>
              <w:rPr>
                <w:rFonts w:ascii="Calibri" w:hAnsi="Calibri" w:cs="Calibri"/>
                <w:sz w:val="20"/>
                <w:szCs w:val="20"/>
              </w:rPr>
              <w:t>rea object with exterior boundary which is not referenced first</w:t>
            </w:r>
            <w:r>
              <w:rPr>
                <w:rFonts w:ascii="Calibri" w:eastAsia="Times New Roman" w:hAnsi="Calibri" w:cs="Calibri"/>
                <w:sz w:val="20"/>
                <w:szCs w:val="20"/>
              </w:rPr>
              <w:t xml:space="preserve">” </w:t>
            </w:r>
            <w:proofErr w:type="gramStart"/>
            <w:r>
              <w:rPr>
                <w:rFonts w:ascii="Calibri" w:eastAsia="Times New Roman" w:hAnsi="Calibri" w:cs="Calibri"/>
                <w:sz w:val="20"/>
                <w:szCs w:val="20"/>
              </w:rPr>
              <w:t>must be triggered</w:t>
            </w:r>
            <w:proofErr w:type="gramEnd"/>
            <w:r>
              <w:rPr>
                <w:rFonts w:ascii="Calibri" w:eastAsia="Times New Roman" w:hAnsi="Calibri" w:cs="Calibri"/>
                <w:sz w:val="20"/>
                <w:szCs w:val="20"/>
              </w:rPr>
              <w:t>.</w:t>
            </w:r>
          </w:p>
        </w:tc>
      </w:tr>
      <w:tr w:rsidR="00542FE8" w14:paraId="136F60EE" w14:textId="77777777" w:rsidTr="00542FE8">
        <w:trPr>
          <w:trHeight w:val="197"/>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0B657C51" w14:textId="77777777" w:rsidR="00542FE8" w:rsidRDefault="00542FE8" w:rsidP="00542FE8">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350" w:type="dxa"/>
            <w:gridSpan w:val="11"/>
            <w:tcBorders>
              <w:top w:val="nil"/>
              <w:left w:val="nil"/>
              <w:bottom w:val="single" w:sz="4" w:space="0" w:color="auto"/>
              <w:right w:val="single" w:sz="4" w:space="0" w:color="auto"/>
            </w:tcBorders>
            <w:noWrap/>
            <w:vAlign w:val="center"/>
          </w:tcPr>
          <w:p w14:paraId="4AF0EF4B" w14:textId="6616BC1E" w:rsidR="00542FE8" w:rsidRPr="00787DB9" w:rsidRDefault="00542FE8" w:rsidP="00542FE8">
            <w:pPr>
              <w:spacing w:after="0" w:line="240" w:lineRule="auto"/>
              <w:rPr>
                <w:ins w:id="32" w:author="Leonid Kuzmin" w:date="2019-02-27T21:13:00Z"/>
                <w:rFonts w:ascii="Segoe UI" w:eastAsiaTheme="minorHAnsi" w:hAnsi="Segoe UI" w:cs="Segoe UI"/>
                <w:sz w:val="18"/>
                <w:szCs w:val="18"/>
                <w:lang w:val="en-US" w:eastAsia="en-US"/>
              </w:rPr>
            </w:pPr>
            <w:del w:id="33" w:author="Leonid Kuzmin" w:date="2019-02-27T21:13:00Z">
              <w:r w:rsidRPr="00787DB9" w:rsidDel="00787DB9">
                <w:rPr>
                  <w:rFonts w:ascii="Segoe UI" w:eastAsiaTheme="minorHAnsi" w:hAnsi="Segoe UI" w:cs="Segoe UI"/>
                  <w:sz w:val="18"/>
                  <w:szCs w:val="18"/>
                  <w:lang w:val="en-US" w:eastAsia="en-US"/>
                </w:rPr>
                <w:delText>None.</w:delText>
              </w:r>
            </w:del>
            <w:commentRangeStart w:id="34"/>
            <w:commentRangeStart w:id="35"/>
            <w:ins w:id="36" w:author="Leonid Kuzmin" w:date="2019-02-27T21:12:00Z">
              <w:r w:rsidR="00787DB9" w:rsidRPr="00787DB9">
                <w:rPr>
                  <w:rFonts w:ascii="Segoe UI" w:eastAsiaTheme="minorHAnsi" w:hAnsi="Segoe UI" w:cs="Segoe UI"/>
                  <w:sz w:val="18"/>
                  <w:szCs w:val="18"/>
                  <w:lang w:val="en-US" w:eastAsia="en-US"/>
                </w:rPr>
                <w:t>16: e</w:t>
              </w:r>
            </w:ins>
            <w:ins w:id="37" w:author="Leonid Kuzmin" w:date="2019-02-27T21:11:00Z">
              <w:r w:rsidR="0035269C" w:rsidRPr="00D01DE4">
                <w:rPr>
                  <w:rFonts w:ascii="Segoe UI" w:eastAsiaTheme="minorHAnsi" w:hAnsi="Segoe UI" w:cs="Segoe UI"/>
                  <w:sz w:val="18"/>
                  <w:szCs w:val="18"/>
                  <w:lang w:val="en-US" w:eastAsia="en-US"/>
                </w:rPr>
                <w:t>xternal contour has wrong direction</w:t>
              </w:r>
            </w:ins>
            <w:commentRangeEnd w:id="34"/>
            <w:ins w:id="38" w:author="Leonid Kuzmin" w:date="2019-02-27T21:12:00Z">
              <w:r w:rsidR="00787DB9" w:rsidRPr="00787DB9">
                <w:rPr>
                  <w:rStyle w:val="CommentReference"/>
                </w:rPr>
                <w:commentReference w:id="34"/>
              </w:r>
            </w:ins>
            <w:commentRangeEnd w:id="35"/>
            <w:r w:rsidR="000E7145">
              <w:rPr>
                <w:rStyle w:val="CommentReference"/>
              </w:rPr>
              <w:commentReference w:id="35"/>
            </w:r>
          </w:p>
          <w:p w14:paraId="431A2126" w14:textId="77777777" w:rsidR="00787DB9" w:rsidRDefault="00787DB9" w:rsidP="00542FE8">
            <w:pPr>
              <w:spacing w:after="0" w:line="240" w:lineRule="auto"/>
              <w:rPr>
                <w:ins w:id="39" w:author="Leonid Kuzmin" w:date="2019-02-27T21:15:00Z"/>
                <w:rFonts w:ascii="Segoe UI" w:eastAsiaTheme="minorHAnsi" w:hAnsi="Segoe UI" w:cs="Segoe UI"/>
                <w:sz w:val="18"/>
                <w:szCs w:val="18"/>
                <w:lang w:val="en-US" w:eastAsia="en-US"/>
              </w:rPr>
            </w:pPr>
            <w:commentRangeStart w:id="40"/>
            <w:commentRangeStart w:id="41"/>
            <w:ins w:id="42" w:author="Leonid Kuzmin" w:date="2019-02-27T21:14:00Z">
              <w:r>
                <w:rPr>
                  <w:rFonts w:ascii="Segoe UI" w:eastAsiaTheme="minorHAnsi" w:hAnsi="Segoe UI" w:cs="Segoe UI"/>
                  <w:sz w:val="18"/>
                  <w:szCs w:val="18"/>
                  <w:lang w:val="en-US" w:eastAsia="en-US"/>
                </w:rPr>
                <w:t>17:</w:t>
              </w:r>
              <w:r w:rsidRPr="00787DB9">
                <w:rPr>
                  <w:rFonts w:ascii="Segoe UI" w:eastAsiaTheme="minorHAnsi" w:hAnsi="Segoe UI" w:cs="Segoe UI"/>
                  <w:sz w:val="18"/>
                  <w:szCs w:val="18"/>
                  <w:lang w:val="en-US" w:eastAsia="en-US"/>
                </w:rPr>
                <w:t xml:space="preserve"> internal contour has wrong direction</w:t>
              </w:r>
              <w:commentRangeEnd w:id="40"/>
              <w:r>
                <w:rPr>
                  <w:rStyle w:val="CommentReference"/>
                </w:rPr>
                <w:commentReference w:id="40"/>
              </w:r>
            </w:ins>
            <w:commentRangeEnd w:id="41"/>
            <w:r w:rsidR="000E7145">
              <w:rPr>
                <w:rStyle w:val="CommentReference"/>
              </w:rPr>
              <w:commentReference w:id="41"/>
            </w:r>
          </w:p>
          <w:p w14:paraId="7A71DF75" w14:textId="77777777" w:rsidR="00787DB9" w:rsidRDefault="00787DB9" w:rsidP="00787DB9">
            <w:pPr>
              <w:spacing w:after="0" w:line="240" w:lineRule="auto"/>
              <w:rPr>
                <w:ins w:id="43" w:author="Leonid Kuzmin" w:date="2019-02-27T21:19:00Z"/>
                <w:rFonts w:ascii="Segoe UI" w:eastAsiaTheme="minorHAnsi" w:hAnsi="Segoe UI" w:cs="Segoe UI"/>
                <w:sz w:val="18"/>
                <w:szCs w:val="18"/>
                <w:lang w:val="en-US" w:eastAsia="en-US"/>
              </w:rPr>
            </w:pPr>
            <w:commentRangeStart w:id="44"/>
            <w:commentRangeStart w:id="45"/>
            <w:ins w:id="46" w:author="Leonid Kuzmin" w:date="2019-02-27T21:18:00Z">
              <w:r>
                <w:rPr>
                  <w:rFonts w:ascii="Segoe UI" w:eastAsiaTheme="minorHAnsi" w:hAnsi="Segoe UI" w:cs="Segoe UI"/>
                  <w:sz w:val="18"/>
                  <w:szCs w:val="18"/>
                  <w:lang w:val="en-US" w:eastAsia="en-US"/>
                </w:rPr>
                <w:t>80a:</w:t>
              </w:r>
              <w:r>
                <w:t xml:space="preserve"> </w:t>
              </w:r>
              <w:r w:rsidRPr="00787DB9">
                <w:rPr>
                  <w:rFonts w:ascii="Segoe UI" w:eastAsiaTheme="minorHAnsi" w:hAnsi="Segoe UI" w:cs="Segoe UI"/>
                  <w:sz w:val="18"/>
                  <w:szCs w:val="18"/>
                  <w:lang w:val="en-US" w:eastAsia="en-US"/>
                </w:rPr>
                <w:t>interior contour is within another interior contour</w:t>
              </w:r>
              <w:commentRangeEnd w:id="44"/>
              <w:r>
                <w:rPr>
                  <w:rStyle w:val="CommentReference"/>
                </w:rPr>
                <w:commentReference w:id="44"/>
              </w:r>
            </w:ins>
            <w:commentRangeEnd w:id="45"/>
            <w:r w:rsidR="000E7145">
              <w:rPr>
                <w:rStyle w:val="CommentReference"/>
              </w:rPr>
              <w:commentReference w:id="45"/>
            </w:r>
          </w:p>
          <w:p w14:paraId="091C0819" w14:textId="7D9675AD" w:rsidR="00787DB9" w:rsidRPr="00787DB9" w:rsidRDefault="00787DB9" w:rsidP="0010425C">
            <w:pPr>
              <w:spacing w:after="0" w:line="240" w:lineRule="auto"/>
              <w:rPr>
                <w:rFonts w:ascii="Segoe UI" w:eastAsiaTheme="minorHAnsi" w:hAnsi="Segoe UI" w:cs="Segoe UI"/>
                <w:sz w:val="18"/>
                <w:szCs w:val="18"/>
                <w:lang w:val="en-US" w:eastAsia="en-US"/>
              </w:rPr>
            </w:pPr>
            <w:commentRangeStart w:id="47"/>
            <w:commentRangeStart w:id="48"/>
            <w:ins w:id="49" w:author="Leonid Kuzmin" w:date="2019-02-27T21:19:00Z">
              <w:r>
                <w:rPr>
                  <w:rFonts w:ascii="Segoe UI" w:eastAsiaTheme="minorHAnsi" w:hAnsi="Segoe UI" w:cs="Segoe UI"/>
                  <w:sz w:val="18"/>
                  <w:szCs w:val="18"/>
                  <w:lang w:val="en-US" w:eastAsia="en-US"/>
                </w:rPr>
                <w:t>80c:</w:t>
              </w:r>
              <w:r w:rsidRPr="00787DB9">
                <w:rPr>
                  <w:rFonts w:ascii="Segoe UI" w:eastAsiaTheme="minorHAnsi" w:hAnsi="Segoe UI" w:cs="Segoe UI"/>
                  <w:sz w:val="18"/>
                  <w:szCs w:val="18"/>
                  <w:lang w:val="en-US" w:eastAsia="en-US"/>
                </w:rPr>
                <w:t xml:space="preserve"> exterior contour is within interior contour</w:t>
              </w:r>
              <w:commentRangeEnd w:id="47"/>
              <w:r>
                <w:rPr>
                  <w:rStyle w:val="CommentReference"/>
                </w:rPr>
                <w:commentReference w:id="47"/>
              </w:r>
            </w:ins>
            <w:commentRangeEnd w:id="48"/>
            <w:r w:rsidR="000E7145">
              <w:rPr>
                <w:rStyle w:val="CommentReference"/>
              </w:rPr>
              <w:commentReference w:id="48"/>
            </w:r>
          </w:p>
        </w:tc>
      </w:tr>
      <w:tr w:rsidR="00542FE8" w14:paraId="473062DC" w14:textId="77777777" w:rsidTr="003A152A">
        <w:trPr>
          <w:trHeight w:val="300"/>
        </w:trPr>
        <w:tc>
          <w:tcPr>
            <w:tcW w:w="10627" w:type="dxa"/>
            <w:gridSpan w:val="1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32E646A1" w14:textId="77777777" w:rsidR="00542FE8" w:rsidRDefault="00542FE8" w:rsidP="00542FE8">
            <w:pPr>
              <w:rPr>
                <w:rFonts w:ascii="Segoe UI" w:eastAsiaTheme="minorHAnsi" w:hAnsi="Segoe UI" w:cs="Segoe UI"/>
                <w:sz w:val="18"/>
                <w:szCs w:val="18"/>
                <w:lang w:val="en-US" w:eastAsia="en-US"/>
              </w:rPr>
            </w:pPr>
          </w:p>
        </w:tc>
      </w:tr>
      <w:tr w:rsidR="00542FE8" w14:paraId="76DC470F"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264D59A1"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53" w:type="dxa"/>
            <w:gridSpan w:val="3"/>
            <w:tcBorders>
              <w:top w:val="single" w:sz="4" w:space="0" w:color="auto"/>
              <w:left w:val="nil"/>
              <w:bottom w:val="single" w:sz="4" w:space="0" w:color="auto"/>
              <w:right w:val="single" w:sz="4" w:space="0" w:color="auto"/>
            </w:tcBorders>
            <w:noWrap/>
            <w:vAlign w:val="center"/>
            <w:hideMark/>
          </w:tcPr>
          <w:p w14:paraId="007448D0"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AA500005</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081A0671" w14:textId="77777777"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2026" w:type="dxa"/>
            <w:gridSpan w:val="3"/>
            <w:tcBorders>
              <w:top w:val="single" w:sz="4" w:space="0" w:color="auto"/>
              <w:left w:val="nil"/>
              <w:bottom w:val="single" w:sz="4" w:space="0" w:color="auto"/>
              <w:right w:val="single" w:sz="4" w:space="0" w:color="auto"/>
            </w:tcBorders>
            <w:noWrap/>
            <w:vAlign w:val="center"/>
            <w:hideMark/>
          </w:tcPr>
          <w:p w14:paraId="6975DD57"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18c</w:t>
            </w:r>
          </w:p>
        </w:tc>
        <w:tc>
          <w:tcPr>
            <w:tcW w:w="750" w:type="dxa"/>
            <w:gridSpan w:val="2"/>
            <w:tcBorders>
              <w:top w:val="single" w:sz="4" w:space="0" w:color="auto"/>
              <w:left w:val="nil"/>
              <w:bottom w:val="single" w:sz="4" w:space="0" w:color="auto"/>
              <w:right w:val="single" w:sz="4" w:space="0" w:color="auto"/>
            </w:tcBorders>
            <w:vAlign w:val="center"/>
            <w:hideMark/>
          </w:tcPr>
          <w:p w14:paraId="69B93219" w14:textId="77777777" w:rsidR="00542FE8" w:rsidRDefault="00542FE8" w:rsidP="00542FE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769" w:type="dxa"/>
            <w:tcBorders>
              <w:top w:val="single" w:sz="4" w:space="0" w:color="auto"/>
              <w:left w:val="nil"/>
              <w:bottom w:val="single" w:sz="4" w:space="0" w:color="auto"/>
              <w:right w:val="single" w:sz="4" w:space="0" w:color="auto"/>
            </w:tcBorders>
            <w:noWrap/>
            <w:vAlign w:val="center"/>
            <w:hideMark/>
          </w:tcPr>
          <w:p w14:paraId="00C3E95D"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542FE8" w14:paraId="411DA5D3" w14:textId="77777777" w:rsidTr="003A152A">
        <w:trPr>
          <w:trHeight w:val="620"/>
        </w:trPr>
        <w:tc>
          <w:tcPr>
            <w:tcW w:w="2277" w:type="dxa"/>
            <w:tcBorders>
              <w:top w:val="nil"/>
              <w:left w:val="single" w:sz="4" w:space="0" w:color="auto"/>
              <w:bottom w:val="single" w:sz="4" w:space="0" w:color="auto"/>
              <w:right w:val="single" w:sz="4" w:space="0" w:color="auto"/>
            </w:tcBorders>
            <w:noWrap/>
            <w:vAlign w:val="center"/>
            <w:hideMark/>
          </w:tcPr>
          <w:p w14:paraId="7B9F0614"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350" w:type="dxa"/>
            <w:gridSpan w:val="11"/>
            <w:tcBorders>
              <w:top w:val="single" w:sz="4" w:space="0" w:color="auto"/>
              <w:left w:val="nil"/>
              <w:bottom w:val="single" w:sz="4" w:space="0" w:color="auto"/>
              <w:right w:val="single" w:sz="4" w:space="0" w:color="000000"/>
            </w:tcBorders>
            <w:vAlign w:val="center"/>
            <w:hideMark/>
          </w:tcPr>
          <w:p w14:paraId="1EB92DC5" w14:textId="77777777" w:rsidR="00542FE8" w:rsidRDefault="00542FE8" w:rsidP="00542FE8">
            <w:pPr>
              <w:pStyle w:val="Default"/>
              <w:spacing w:line="256" w:lineRule="auto"/>
              <w:rPr>
                <w:rFonts w:ascii="Calibri" w:hAnsi="Calibri" w:cs="Calibri"/>
                <w:color w:val="auto"/>
                <w:sz w:val="20"/>
                <w:szCs w:val="20"/>
              </w:rPr>
            </w:pPr>
            <w:r>
              <w:rPr>
                <w:rFonts w:ascii="Calibri" w:hAnsi="Calibri" w:cs="Calibri"/>
                <w:color w:val="auto"/>
                <w:sz w:val="20"/>
                <w:szCs w:val="20"/>
              </w:rPr>
              <w:t>For each feature object of geometric primitive area with one or more interior boundaries where any interior boundary does not have USAG set to 2 (interior boundary).</w:t>
            </w:r>
          </w:p>
        </w:tc>
      </w:tr>
      <w:tr w:rsidR="00542FE8" w14:paraId="7F9D6357" w14:textId="77777777" w:rsidTr="003A152A">
        <w:trPr>
          <w:trHeight w:val="359"/>
        </w:trPr>
        <w:tc>
          <w:tcPr>
            <w:tcW w:w="2277" w:type="dxa"/>
            <w:tcBorders>
              <w:top w:val="nil"/>
              <w:left w:val="single" w:sz="4" w:space="0" w:color="auto"/>
              <w:bottom w:val="single" w:sz="4" w:space="0" w:color="auto"/>
              <w:right w:val="single" w:sz="4" w:space="0" w:color="auto"/>
            </w:tcBorders>
            <w:noWrap/>
            <w:vAlign w:val="center"/>
            <w:hideMark/>
          </w:tcPr>
          <w:p w14:paraId="296F5F87"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350" w:type="dxa"/>
            <w:gridSpan w:val="11"/>
            <w:tcBorders>
              <w:top w:val="single" w:sz="4" w:space="0" w:color="auto"/>
              <w:left w:val="nil"/>
              <w:bottom w:val="single" w:sz="4" w:space="0" w:color="auto"/>
              <w:right w:val="single" w:sz="4" w:space="0" w:color="000000"/>
            </w:tcBorders>
            <w:vAlign w:val="center"/>
            <w:hideMark/>
          </w:tcPr>
          <w:p w14:paraId="30B089A6" w14:textId="77777777" w:rsidR="00542FE8" w:rsidRDefault="00542FE8" w:rsidP="00542FE8">
            <w:pPr>
              <w:spacing w:after="0" w:line="240" w:lineRule="auto"/>
              <w:rPr>
                <w:rFonts w:ascii="Calibri" w:eastAsia="Times New Roman" w:hAnsi="Calibri" w:cs="Calibri"/>
                <w:bCs/>
                <w:sz w:val="20"/>
                <w:szCs w:val="20"/>
              </w:rPr>
            </w:pPr>
            <w:r>
              <w:rPr>
                <w:rFonts w:ascii="Calibri" w:eastAsia="Times New Roman" w:hAnsi="Calibri" w:cs="Calibri"/>
                <w:bCs/>
                <w:sz w:val="20"/>
                <w:szCs w:val="20"/>
              </w:rPr>
              <w:t>Interior boundary has invalid USAG value.</w:t>
            </w:r>
          </w:p>
        </w:tc>
      </w:tr>
      <w:tr w:rsidR="00542FE8" w14:paraId="4B49E0ED" w14:textId="77777777" w:rsidTr="003A152A">
        <w:trPr>
          <w:trHeight w:val="323"/>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53F91018"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05" w:type="dxa"/>
            <w:gridSpan w:val="5"/>
            <w:tcBorders>
              <w:top w:val="single" w:sz="4" w:space="0" w:color="auto"/>
              <w:left w:val="nil"/>
              <w:bottom w:val="single" w:sz="4" w:space="0" w:color="auto"/>
              <w:right w:val="single" w:sz="4" w:space="0" w:color="auto"/>
            </w:tcBorders>
            <w:noWrap/>
            <w:vAlign w:val="center"/>
            <w:hideMark/>
          </w:tcPr>
          <w:p w14:paraId="14EB3C91" w14:textId="77777777" w:rsidR="00542FE8" w:rsidRDefault="00542FE8" w:rsidP="00542FE8">
            <w:pPr>
              <w:spacing w:after="0" w:line="240" w:lineRule="auto"/>
              <w:rPr>
                <w:rFonts w:ascii="Calibri" w:eastAsia="Times New Roman" w:hAnsi="Calibri" w:cs="Calibri"/>
                <w:bCs/>
                <w:sz w:val="20"/>
                <w:szCs w:val="20"/>
              </w:rPr>
            </w:pPr>
            <w:r>
              <w:rPr>
                <w:rFonts w:ascii="Calibri" w:eastAsia="Times New Roman" w:hAnsi="Calibri" w:cs="Calibri"/>
                <w:bCs/>
                <w:sz w:val="20"/>
                <w:szCs w:val="20"/>
              </w:rPr>
              <w:t>Amend edge to USAG = 2 (interior boundary).</w:t>
            </w:r>
          </w:p>
        </w:tc>
        <w:tc>
          <w:tcPr>
            <w:tcW w:w="1369" w:type="dxa"/>
            <w:gridSpan w:val="2"/>
            <w:tcBorders>
              <w:top w:val="single" w:sz="4" w:space="0" w:color="auto"/>
              <w:left w:val="nil"/>
              <w:bottom w:val="single" w:sz="4" w:space="0" w:color="auto"/>
              <w:right w:val="single" w:sz="4" w:space="0" w:color="auto"/>
            </w:tcBorders>
            <w:noWrap/>
            <w:vAlign w:val="center"/>
            <w:hideMark/>
          </w:tcPr>
          <w:p w14:paraId="1F7F43F8" w14:textId="77777777" w:rsidR="00542FE8" w:rsidRDefault="00542FE8" w:rsidP="00542FE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176" w:type="dxa"/>
            <w:gridSpan w:val="4"/>
            <w:tcBorders>
              <w:top w:val="single" w:sz="4" w:space="0" w:color="auto"/>
              <w:left w:val="nil"/>
              <w:bottom w:val="single" w:sz="4" w:space="0" w:color="auto"/>
              <w:right w:val="single" w:sz="4" w:space="0" w:color="auto"/>
            </w:tcBorders>
            <w:noWrap/>
            <w:vAlign w:val="center"/>
            <w:hideMark/>
          </w:tcPr>
          <w:p w14:paraId="705F4AE5"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Part 3 (4.7.3.2) </w:t>
            </w:r>
          </w:p>
          <w:p w14:paraId="12C9302D"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and (4.7.3.3)</w:t>
            </w:r>
          </w:p>
        </w:tc>
      </w:tr>
      <w:tr w:rsidR="00542FE8" w14:paraId="6460BA5C"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6C46AEE0"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350" w:type="dxa"/>
            <w:gridSpan w:val="11"/>
            <w:tcBorders>
              <w:top w:val="nil"/>
              <w:left w:val="nil"/>
              <w:bottom w:val="single" w:sz="4" w:space="0" w:color="auto"/>
              <w:right w:val="single" w:sz="4" w:space="0" w:color="auto"/>
            </w:tcBorders>
            <w:noWrap/>
            <w:vAlign w:val="center"/>
            <w:hideMark/>
          </w:tcPr>
          <w:p w14:paraId="6EAFABDA"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Captured RESARE (A) feature with more than one interior boundary without USAG=2.</w:t>
            </w:r>
          </w:p>
        </w:tc>
      </w:tr>
      <w:tr w:rsidR="00542FE8" w14:paraId="08895755" w14:textId="77777777" w:rsidTr="003A152A">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5F51E65D" w14:textId="01551C47"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63FF5C7E" w14:textId="392A769B"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568C3E64" w14:textId="2D14F599"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5D425C64" w14:textId="181EB2FF"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55DF4EE7" w14:textId="6CC58DE4"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3AD495F3" w14:textId="71E158F0"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542FE8" w14:paraId="4D73E94D" w14:textId="77777777" w:rsidTr="003A152A">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22358C3B" w14:textId="0BB1AE7B"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32°31'41.86"S 60°59'24.97"E</w:t>
            </w:r>
          </w:p>
        </w:tc>
        <w:tc>
          <w:tcPr>
            <w:tcW w:w="1260" w:type="dxa"/>
            <w:tcBorders>
              <w:top w:val="single" w:sz="4" w:space="0" w:color="auto"/>
              <w:left w:val="single" w:sz="4" w:space="0" w:color="auto"/>
              <w:bottom w:val="single" w:sz="4" w:space="0" w:color="auto"/>
              <w:right w:val="single" w:sz="4" w:space="0" w:color="auto"/>
            </w:tcBorders>
            <w:vAlign w:val="center"/>
          </w:tcPr>
          <w:p w14:paraId="7B518600" w14:textId="26322AA2"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RESARE (A)</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018EB4A6" w14:textId="598536D5"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CATREA=’’; RESTRN=1;</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5AB50784" w14:textId="18B198C0"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FE-57</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6DEE2A2B" w14:textId="7BE2CB5F"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AA 1522650247 00001</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64D4A968" w14:textId="77777777" w:rsidR="00542FE8" w:rsidRDefault="00542FE8" w:rsidP="00542FE8">
            <w:pPr>
              <w:spacing w:after="0" w:line="240" w:lineRule="auto"/>
              <w:rPr>
                <w:rFonts w:ascii="Calibri" w:eastAsia="Times New Roman" w:hAnsi="Calibri" w:cs="Calibri"/>
                <w:sz w:val="20"/>
                <w:szCs w:val="20"/>
              </w:rPr>
            </w:pPr>
          </w:p>
        </w:tc>
      </w:tr>
      <w:tr w:rsidR="00542FE8" w14:paraId="75A141C9"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763E6C40" w14:textId="7B3DFE02"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Capture/ASCII</w:t>
            </w:r>
          </w:p>
        </w:tc>
        <w:tc>
          <w:tcPr>
            <w:tcW w:w="8350" w:type="dxa"/>
            <w:gridSpan w:val="11"/>
            <w:tcBorders>
              <w:top w:val="single" w:sz="4" w:space="0" w:color="auto"/>
              <w:left w:val="nil"/>
              <w:bottom w:val="single" w:sz="4" w:space="0" w:color="auto"/>
              <w:right w:val="single" w:sz="4" w:space="0" w:color="auto"/>
            </w:tcBorders>
            <w:noWrap/>
            <w:vAlign w:val="center"/>
          </w:tcPr>
          <w:p w14:paraId="6D944364" w14:textId="77777777" w:rsidR="00542FE8" w:rsidRDefault="00542FE8" w:rsidP="00542FE8">
            <w:pPr>
              <w:spacing w:after="0" w:line="240" w:lineRule="auto"/>
              <w:rPr>
                <w:rFonts w:ascii="Calibri" w:eastAsia="Times New Roman" w:hAnsi="Calibri" w:cs="Calibri"/>
                <w:sz w:val="20"/>
                <w:szCs w:val="20"/>
              </w:rPr>
            </w:pPr>
          </w:p>
          <w:p w14:paraId="53CBCD88" w14:textId="1FC7F531" w:rsidR="00542FE8" w:rsidRDefault="00542FE8" w:rsidP="00542FE8">
            <w:pPr>
              <w:spacing w:after="0" w:line="240" w:lineRule="auto"/>
              <w:rPr>
                <w:rFonts w:ascii="Calibri" w:eastAsia="Times New Roman" w:hAnsi="Calibri" w:cs="Calibri"/>
                <w:sz w:val="20"/>
                <w:szCs w:val="20"/>
              </w:rPr>
            </w:pPr>
            <w:r>
              <w:rPr>
                <w:noProof/>
                <w:lang w:val="en-GB" w:eastAsia="en-GB"/>
              </w:rPr>
              <w:lastRenderedPageBreak/>
              <w:drawing>
                <wp:inline distT="0" distB="0" distL="0" distR="0" wp14:anchorId="7B2CAADC" wp14:editId="4834BCB4">
                  <wp:extent cx="1933575" cy="1459441"/>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1241" cy="1480323"/>
                          </a:xfrm>
                          <a:prstGeom prst="rect">
                            <a:avLst/>
                          </a:prstGeom>
                          <a:noFill/>
                          <a:ln>
                            <a:noFill/>
                          </a:ln>
                        </pic:spPr>
                      </pic:pic>
                    </a:graphicData>
                  </a:graphic>
                </wp:inline>
              </w:drawing>
            </w:r>
            <w:r>
              <w:rPr>
                <w:rFonts w:ascii="Calibri" w:eastAsia="Times New Roman" w:hAnsi="Calibri" w:cs="Calibri"/>
                <w:sz w:val="20"/>
                <w:szCs w:val="20"/>
              </w:rPr>
              <w:t xml:space="preserve">      </w:t>
            </w:r>
            <w:r>
              <w:rPr>
                <w:noProof/>
                <w:lang w:val="en-GB" w:eastAsia="en-GB"/>
              </w:rPr>
              <w:t xml:space="preserve"> </w:t>
            </w:r>
            <w:r>
              <w:rPr>
                <w:noProof/>
                <w:lang w:val="en-GB" w:eastAsia="en-GB"/>
              </w:rPr>
              <w:drawing>
                <wp:inline distT="0" distB="0" distL="0" distR="0" wp14:anchorId="158E6A07" wp14:editId="3C02CD1A">
                  <wp:extent cx="1857375" cy="109754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7856" cy="1103733"/>
                          </a:xfrm>
                          <a:prstGeom prst="rect">
                            <a:avLst/>
                          </a:prstGeom>
                        </pic:spPr>
                      </pic:pic>
                    </a:graphicData>
                  </a:graphic>
                </wp:inline>
              </w:drawing>
            </w:r>
          </w:p>
          <w:p w14:paraId="08AD2641" w14:textId="2B5A1846" w:rsidR="00542FE8" w:rsidRDefault="00542FE8" w:rsidP="00542FE8">
            <w:pPr>
              <w:spacing w:after="0" w:line="240" w:lineRule="auto"/>
              <w:rPr>
                <w:rFonts w:ascii="Calibri" w:eastAsia="Times New Roman" w:hAnsi="Calibri" w:cs="Calibri"/>
                <w:sz w:val="20"/>
                <w:szCs w:val="20"/>
              </w:rPr>
            </w:pPr>
          </w:p>
        </w:tc>
      </w:tr>
      <w:tr w:rsidR="00542FE8" w14:paraId="26537618"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4665A25F" w14:textId="77777777" w:rsidR="00542FE8" w:rsidRDefault="00542FE8" w:rsidP="00542FE8">
            <w:pPr>
              <w:spacing w:after="0" w:line="240" w:lineRule="auto"/>
              <w:rPr>
                <w:rFonts w:ascii="Calibri" w:eastAsia="Times New Roman" w:hAnsi="Calibri" w:cs="Calibri"/>
                <w:b/>
                <w:sz w:val="20"/>
                <w:szCs w:val="20"/>
              </w:rPr>
            </w:pPr>
            <w:r>
              <w:rPr>
                <w:rFonts w:ascii="Calibri" w:eastAsia="Times New Roman" w:hAnsi="Calibri" w:cs="Calibri"/>
                <w:b/>
                <w:sz w:val="20"/>
                <w:szCs w:val="20"/>
              </w:rPr>
              <w:lastRenderedPageBreak/>
              <w:t>Expected Test Results</w:t>
            </w:r>
          </w:p>
        </w:tc>
        <w:tc>
          <w:tcPr>
            <w:tcW w:w="8350" w:type="dxa"/>
            <w:gridSpan w:val="11"/>
            <w:tcBorders>
              <w:top w:val="single" w:sz="4" w:space="0" w:color="auto"/>
              <w:left w:val="nil"/>
              <w:bottom w:val="single" w:sz="4" w:space="0" w:color="auto"/>
              <w:right w:val="single" w:sz="4" w:space="0" w:color="auto"/>
            </w:tcBorders>
            <w:noWrap/>
            <w:vAlign w:val="center"/>
            <w:hideMark/>
          </w:tcPr>
          <w:p w14:paraId="4412F525"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18c: An error “</w:t>
            </w:r>
            <w:r>
              <w:rPr>
                <w:rFonts w:ascii="Calibri" w:eastAsia="Times New Roman" w:hAnsi="Calibri" w:cs="Calibri"/>
                <w:bCs/>
                <w:sz w:val="20"/>
                <w:szCs w:val="20"/>
              </w:rPr>
              <w:t>Interior boundary has invalid USAG value</w:t>
            </w:r>
            <w:r>
              <w:rPr>
                <w:rFonts w:ascii="Calibri" w:eastAsia="Times New Roman" w:hAnsi="Calibri" w:cs="Calibri"/>
                <w:sz w:val="20"/>
                <w:szCs w:val="20"/>
              </w:rPr>
              <w:t>” must be triggered.</w:t>
            </w:r>
          </w:p>
        </w:tc>
      </w:tr>
      <w:tr w:rsidR="00542FE8" w14:paraId="1C234A57"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6AE62E8A" w14:textId="77777777" w:rsidR="00542FE8" w:rsidRDefault="00542FE8" w:rsidP="00542FE8">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350" w:type="dxa"/>
            <w:gridSpan w:val="11"/>
            <w:tcBorders>
              <w:top w:val="single" w:sz="4" w:space="0" w:color="auto"/>
              <w:left w:val="nil"/>
              <w:bottom w:val="single" w:sz="4" w:space="0" w:color="auto"/>
              <w:right w:val="single" w:sz="4" w:space="0" w:color="auto"/>
            </w:tcBorders>
            <w:noWrap/>
            <w:vAlign w:val="center"/>
            <w:hideMark/>
          </w:tcPr>
          <w:p w14:paraId="22F495CB" w14:textId="447075F8" w:rsidR="00542FE8" w:rsidRDefault="00542FE8" w:rsidP="00542FE8">
            <w:pPr>
              <w:spacing w:after="0" w:line="240" w:lineRule="auto"/>
              <w:rPr>
                <w:rFonts w:ascii="Calibri" w:eastAsia="Times New Roman" w:hAnsi="Calibri" w:cs="Calibri"/>
                <w:sz w:val="20"/>
                <w:szCs w:val="20"/>
              </w:rPr>
            </w:pPr>
            <w:commentRangeStart w:id="50"/>
            <w:commentRangeStart w:id="51"/>
            <w:del w:id="52" w:author="Leonid Kuzmin" w:date="2019-02-27T21:26:00Z">
              <w:r w:rsidDel="00450360">
                <w:rPr>
                  <w:rFonts w:ascii="Calibri" w:eastAsia="Times New Roman" w:hAnsi="Calibri" w:cs="Calibri"/>
                  <w:sz w:val="20"/>
                  <w:szCs w:val="20"/>
                </w:rPr>
                <w:delText>None.</w:delText>
              </w:r>
            </w:del>
            <w:ins w:id="53" w:author="Leonid Kuzmin" w:date="2019-02-27T21:27:00Z">
              <w:r w:rsidR="00450360" w:rsidRPr="00450360">
                <w:rPr>
                  <w:rFonts w:ascii="Calibri" w:eastAsia="Times New Roman" w:hAnsi="Calibri" w:cs="Calibri"/>
                  <w:sz w:val="20"/>
                  <w:szCs w:val="20"/>
                </w:rPr>
                <w:t>88b: invalid value of USAG = {255}</w:t>
              </w:r>
            </w:ins>
            <w:commentRangeEnd w:id="50"/>
            <w:ins w:id="54" w:author="Leonid Kuzmin" w:date="2019-02-27T21:28:00Z">
              <w:r w:rsidR="00450360">
                <w:rPr>
                  <w:rStyle w:val="CommentReference"/>
                </w:rPr>
                <w:commentReference w:id="50"/>
              </w:r>
            </w:ins>
            <w:commentRangeEnd w:id="51"/>
            <w:r w:rsidR="000E7145">
              <w:rPr>
                <w:rStyle w:val="CommentReference"/>
              </w:rPr>
              <w:commentReference w:id="51"/>
            </w:r>
          </w:p>
        </w:tc>
      </w:tr>
      <w:tr w:rsidR="00542FE8" w14:paraId="2294E5DF" w14:textId="77777777" w:rsidTr="003A152A">
        <w:trPr>
          <w:trHeight w:val="300"/>
        </w:trPr>
        <w:tc>
          <w:tcPr>
            <w:tcW w:w="10627" w:type="dxa"/>
            <w:gridSpan w:val="1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10E7AAEC" w14:textId="77777777" w:rsidR="00542FE8" w:rsidRDefault="00542FE8" w:rsidP="00542FE8">
            <w:pPr>
              <w:rPr>
                <w:rFonts w:ascii="Calibri" w:eastAsia="Times New Roman" w:hAnsi="Calibri" w:cs="Calibri"/>
                <w:sz w:val="20"/>
                <w:szCs w:val="20"/>
              </w:rPr>
            </w:pPr>
          </w:p>
        </w:tc>
      </w:tr>
      <w:tr w:rsidR="00542FE8" w14:paraId="60925CB0"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45435016"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53" w:type="dxa"/>
            <w:gridSpan w:val="3"/>
            <w:tcBorders>
              <w:top w:val="single" w:sz="4" w:space="0" w:color="auto"/>
              <w:left w:val="nil"/>
              <w:bottom w:val="single" w:sz="4" w:space="0" w:color="auto"/>
              <w:right w:val="single" w:sz="4" w:space="0" w:color="auto"/>
            </w:tcBorders>
            <w:noWrap/>
            <w:vAlign w:val="center"/>
            <w:hideMark/>
          </w:tcPr>
          <w:p w14:paraId="42643F0C"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AA500005</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1AD38E25" w14:textId="77777777"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2026" w:type="dxa"/>
            <w:gridSpan w:val="3"/>
            <w:tcBorders>
              <w:top w:val="single" w:sz="4" w:space="0" w:color="auto"/>
              <w:left w:val="nil"/>
              <w:bottom w:val="single" w:sz="4" w:space="0" w:color="auto"/>
              <w:right w:val="single" w:sz="4" w:space="0" w:color="auto"/>
            </w:tcBorders>
            <w:noWrap/>
            <w:vAlign w:val="center"/>
            <w:hideMark/>
          </w:tcPr>
          <w:p w14:paraId="4100F2AA"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31</w:t>
            </w:r>
          </w:p>
        </w:tc>
        <w:tc>
          <w:tcPr>
            <w:tcW w:w="750" w:type="dxa"/>
            <w:gridSpan w:val="2"/>
            <w:tcBorders>
              <w:top w:val="single" w:sz="4" w:space="0" w:color="auto"/>
              <w:left w:val="nil"/>
              <w:bottom w:val="single" w:sz="4" w:space="0" w:color="auto"/>
              <w:right w:val="single" w:sz="4" w:space="0" w:color="auto"/>
            </w:tcBorders>
            <w:vAlign w:val="center"/>
            <w:hideMark/>
          </w:tcPr>
          <w:p w14:paraId="5C6A39B3" w14:textId="77777777" w:rsidR="00542FE8" w:rsidRDefault="00542FE8" w:rsidP="00542FE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769" w:type="dxa"/>
            <w:tcBorders>
              <w:top w:val="single" w:sz="4" w:space="0" w:color="auto"/>
              <w:left w:val="nil"/>
              <w:bottom w:val="single" w:sz="4" w:space="0" w:color="auto"/>
              <w:right w:val="single" w:sz="4" w:space="0" w:color="auto"/>
            </w:tcBorders>
            <w:noWrap/>
            <w:vAlign w:val="center"/>
            <w:hideMark/>
          </w:tcPr>
          <w:p w14:paraId="72346EFA"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542FE8" w14:paraId="61722A67" w14:textId="77777777" w:rsidTr="003A152A">
        <w:trPr>
          <w:trHeight w:val="620"/>
        </w:trPr>
        <w:tc>
          <w:tcPr>
            <w:tcW w:w="2277" w:type="dxa"/>
            <w:tcBorders>
              <w:top w:val="nil"/>
              <w:left w:val="single" w:sz="4" w:space="0" w:color="auto"/>
              <w:bottom w:val="single" w:sz="4" w:space="0" w:color="auto"/>
              <w:right w:val="single" w:sz="4" w:space="0" w:color="auto"/>
            </w:tcBorders>
            <w:noWrap/>
            <w:vAlign w:val="center"/>
            <w:hideMark/>
          </w:tcPr>
          <w:p w14:paraId="69FAAD1E"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350" w:type="dxa"/>
            <w:gridSpan w:val="11"/>
            <w:tcBorders>
              <w:top w:val="single" w:sz="4" w:space="0" w:color="auto"/>
              <w:left w:val="nil"/>
              <w:bottom w:val="single" w:sz="4" w:space="0" w:color="auto"/>
              <w:right w:val="single" w:sz="4" w:space="0" w:color="000000"/>
            </w:tcBorders>
            <w:vAlign w:val="center"/>
            <w:hideMark/>
          </w:tcPr>
          <w:p w14:paraId="50D0484A" w14:textId="77777777" w:rsidR="00542FE8" w:rsidRDefault="00542FE8" w:rsidP="00542FE8">
            <w:pPr>
              <w:pStyle w:val="Default"/>
              <w:spacing w:line="256" w:lineRule="auto"/>
              <w:rPr>
                <w:rFonts w:ascii="Calibri" w:hAnsi="Calibri" w:cs="Calibri"/>
                <w:color w:val="auto"/>
                <w:sz w:val="20"/>
                <w:szCs w:val="20"/>
              </w:rPr>
            </w:pPr>
            <w:r>
              <w:rPr>
                <w:rFonts w:ascii="Calibri" w:hAnsi="Calibri" w:cs="Calibri"/>
                <w:color w:val="auto"/>
                <w:sz w:val="20"/>
                <w:szCs w:val="20"/>
              </w:rPr>
              <w:t>For each edge where SG2D coordinates are identical to the beginning or end node coordinates.</w:t>
            </w:r>
          </w:p>
        </w:tc>
      </w:tr>
      <w:tr w:rsidR="00542FE8" w14:paraId="778D2F23" w14:textId="77777777" w:rsidTr="003A152A">
        <w:trPr>
          <w:trHeight w:val="359"/>
        </w:trPr>
        <w:tc>
          <w:tcPr>
            <w:tcW w:w="2277" w:type="dxa"/>
            <w:tcBorders>
              <w:top w:val="nil"/>
              <w:left w:val="single" w:sz="4" w:space="0" w:color="auto"/>
              <w:bottom w:val="single" w:sz="4" w:space="0" w:color="auto"/>
              <w:right w:val="single" w:sz="4" w:space="0" w:color="auto"/>
            </w:tcBorders>
            <w:noWrap/>
            <w:vAlign w:val="center"/>
            <w:hideMark/>
          </w:tcPr>
          <w:p w14:paraId="73D1A45B"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350" w:type="dxa"/>
            <w:gridSpan w:val="11"/>
            <w:tcBorders>
              <w:top w:val="single" w:sz="4" w:space="0" w:color="auto"/>
              <w:left w:val="nil"/>
              <w:bottom w:val="single" w:sz="4" w:space="0" w:color="auto"/>
              <w:right w:val="single" w:sz="4" w:space="0" w:color="000000"/>
            </w:tcBorders>
            <w:vAlign w:val="center"/>
            <w:hideMark/>
          </w:tcPr>
          <w:p w14:paraId="4C9B2953" w14:textId="77777777" w:rsidR="00542FE8" w:rsidRDefault="00542FE8" w:rsidP="00542FE8">
            <w:pPr>
              <w:spacing w:after="0" w:line="240" w:lineRule="auto"/>
              <w:rPr>
                <w:rFonts w:ascii="Calibri" w:eastAsia="Times New Roman" w:hAnsi="Calibri" w:cs="Calibri"/>
                <w:bCs/>
                <w:sz w:val="20"/>
                <w:szCs w:val="20"/>
              </w:rPr>
            </w:pPr>
            <w:r>
              <w:rPr>
                <w:rFonts w:ascii="Calibri" w:eastAsia="Times New Roman" w:hAnsi="Calibri" w:cs="Calibri"/>
                <w:bCs/>
                <w:sz w:val="20"/>
                <w:szCs w:val="20"/>
              </w:rPr>
              <w:t>Edge where beginning or end node coordinates are the same as the SG2D coordinates.</w:t>
            </w:r>
          </w:p>
        </w:tc>
      </w:tr>
      <w:tr w:rsidR="00542FE8" w14:paraId="5A36CF90" w14:textId="77777777" w:rsidTr="003A152A">
        <w:trPr>
          <w:trHeight w:val="323"/>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7E5657AF"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05" w:type="dxa"/>
            <w:gridSpan w:val="5"/>
            <w:tcBorders>
              <w:top w:val="single" w:sz="4" w:space="0" w:color="auto"/>
              <w:left w:val="nil"/>
              <w:bottom w:val="single" w:sz="4" w:space="0" w:color="auto"/>
              <w:right w:val="single" w:sz="4" w:space="0" w:color="auto"/>
            </w:tcBorders>
            <w:noWrap/>
            <w:vAlign w:val="center"/>
            <w:hideMark/>
          </w:tcPr>
          <w:p w14:paraId="516ECC16" w14:textId="77777777" w:rsidR="00542FE8" w:rsidRDefault="00542FE8" w:rsidP="00542FE8">
            <w:pPr>
              <w:spacing w:after="0" w:line="240" w:lineRule="auto"/>
              <w:rPr>
                <w:rFonts w:ascii="Calibri" w:eastAsia="Times New Roman" w:hAnsi="Calibri" w:cs="Calibri"/>
                <w:bCs/>
                <w:sz w:val="20"/>
                <w:szCs w:val="20"/>
              </w:rPr>
            </w:pPr>
            <w:r>
              <w:rPr>
                <w:rFonts w:ascii="Calibri" w:eastAsia="Times New Roman" w:hAnsi="Calibri" w:cs="Calibri"/>
                <w:bCs/>
                <w:sz w:val="20"/>
                <w:szCs w:val="20"/>
              </w:rPr>
              <w:t xml:space="preserve">Amend SG2D coordinates to differ from beginning and </w:t>
            </w:r>
          </w:p>
          <w:p w14:paraId="2298370B" w14:textId="77777777" w:rsidR="00542FE8" w:rsidRDefault="00542FE8" w:rsidP="00542FE8">
            <w:pPr>
              <w:spacing w:after="0" w:line="240" w:lineRule="auto"/>
              <w:rPr>
                <w:rFonts w:ascii="Calibri" w:eastAsia="Times New Roman" w:hAnsi="Calibri" w:cs="Calibri"/>
                <w:bCs/>
                <w:sz w:val="20"/>
                <w:szCs w:val="20"/>
              </w:rPr>
            </w:pPr>
            <w:r>
              <w:rPr>
                <w:rFonts w:ascii="Calibri" w:eastAsia="Times New Roman" w:hAnsi="Calibri" w:cs="Calibri"/>
                <w:bCs/>
                <w:sz w:val="20"/>
                <w:szCs w:val="20"/>
              </w:rPr>
              <w:t>end node coordinates.</w:t>
            </w:r>
          </w:p>
        </w:tc>
        <w:tc>
          <w:tcPr>
            <w:tcW w:w="1369" w:type="dxa"/>
            <w:gridSpan w:val="2"/>
            <w:tcBorders>
              <w:top w:val="single" w:sz="4" w:space="0" w:color="auto"/>
              <w:left w:val="nil"/>
              <w:bottom w:val="single" w:sz="4" w:space="0" w:color="auto"/>
              <w:right w:val="single" w:sz="4" w:space="0" w:color="auto"/>
            </w:tcBorders>
            <w:noWrap/>
            <w:vAlign w:val="center"/>
            <w:hideMark/>
          </w:tcPr>
          <w:p w14:paraId="44846CAC" w14:textId="77777777" w:rsidR="00542FE8" w:rsidRDefault="00542FE8" w:rsidP="00542FE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176" w:type="dxa"/>
            <w:gridSpan w:val="4"/>
            <w:tcBorders>
              <w:top w:val="single" w:sz="4" w:space="0" w:color="auto"/>
              <w:left w:val="nil"/>
              <w:bottom w:val="single" w:sz="4" w:space="0" w:color="auto"/>
              <w:right w:val="single" w:sz="4" w:space="0" w:color="auto"/>
            </w:tcBorders>
            <w:noWrap/>
            <w:vAlign w:val="center"/>
            <w:hideMark/>
          </w:tcPr>
          <w:p w14:paraId="2749EDDC"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Part 3 (7.7.1.6)</w:t>
            </w:r>
          </w:p>
        </w:tc>
      </w:tr>
      <w:tr w:rsidR="00542FE8" w14:paraId="762B6FCD"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03C59B76"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350" w:type="dxa"/>
            <w:gridSpan w:val="11"/>
            <w:tcBorders>
              <w:top w:val="nil"/>
              <w:left w:val="nil"/>
              <w:bottom w:val="single" w:sz="4" w:space="0" w:color="auto"/>
              <w:right w:val="single" w:sz="4" w:space="0" w:color="auto"/>
            </w:tcBorders>
            <w:noWrap/>
            <w:vAlign w:val="center"/>
            <w:hideMark/>
          </w:tcPr>
          <w:p w14:paraId="4EE9B0AB"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Captured SLCONS (L) feature </w:t>
            </w:r>
          </w:p>
        </w:tc>
      </w:tr>
      <w:tr w:rsidR="00542FE8" w14:paraId="730053DE" w14:textId="77777777" w:rsidTr="003A152A">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4AFDFE51" w14:textId="3AF04CB7"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0D1255C7" w14:textId="2FBBD9C7"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1371596F" w14:textId="549E8434"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7E80BC41" w14:textId="6042A1B8"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2BC30E03" w14:textId="77430015"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2A2F4895" w14:textId="60672993"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542FE8" w14:paraId="7DD7BABC" w14:textId="77777777" w:rsidTr="003A152A">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763BBD22" w14:textId="78F564D5" w:rsidR="00542FE8" w:rsidRDefault="00740A02"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32°30'31.00"S 60°58'48.09"E</w:t>
            </w:r>
          </w:p>
        </w:tc>
        <w:tc>
          <w:tcPr>
            <w:tcW w:w="1260" w:type="dxa"/>
            <w:tcBorders>
              <w:top w:val="single" w:sz="4" w:space="0" w:color="auto"/>
              <w:left w:val="single" w:sz="4" w:space="0" w:color="auto"/>
              <w:bottom w:val="single" w:sz="4" w:space="0" w:color="auto"/>
              <w:right w:val="single" w:sz="4" w:space="0" w:color="auto"/>
            </w:tcBorders>
            <w:vAlign w:val="center"/>
          </w:tcPr>
          <w:p w14:paraId="6CD3C047" w14:textId="17A997EB" w:rsidR="00542FE8" w:rsidRDefault="00740A02"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SLCONS (L)</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1284589C" w14:textId="7523280D" w:rsidR="00542FE8" w:rsidRDefault="00740A02" w:rsidP="00740A02">
            <w:pPr>
              <w:spacing w:after="0" w:line="240" w:lineRule="auto"/>
              <w:rPr>
                <w:rFonts w:ascii="Calibri" w:eastAsia="Times New Roman" w:hAnsi="Calibri" w:cs="Calibri"/>
                <w:sz w:val="20"/>
                <w:szCs w:val="20"/>
              </w:rPr>
            </w:pPr>
            <w:r>
              <w:rPr>
                <w:rFonts w:ascii="Calibri" w:eastAsia="Times New Roman" w:hAnsi="Calibri" w:cs="Calibri"/>
                <w:sz w:val="20"/>
                <w:szCs w:val="20"/>
              </w:rPr>
              <w:t>CATSLC= 1; WATLEV=2</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7A48130A" w14:textId="513FC812" w:rsidR="00542FE8" w:rsidRDefault="00740A02"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FE-58</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3A0F5394" w14:textId="415ACB3F" w:rsidR="00542FE8" w:rsidRDefault="00740A02"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AA 1522733964 00001</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790632CC" w14:textId="4FCE83B1" w:rsidR="00542FE8" w:rsidRDefault="00740A02"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VE-28</w:t>
            </w:r>
          </w:p>
        </w:tc>
      </w:tr>
      <w:tr w:rsidR="00542FE8" w14:paraId="2AB02AD1"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1B60F7DF" w14:textId="4DFC0F01"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r w:rsidR="002F2BAC">
              <w:rPr>
                <w:rFonts w:ascii="Calibri" w:eastAsia="Times New Roman" w:hAnsi="Calibri" w:cs="Calibri"/>
                <w:b/>
                <w:bCs/>
                <w:sz w:val="20"/>
                <w:szCs w:val="20"/>
              </w:rPr>
              <w:t>/ASCII</w:t>
            </w:r>
          </w:p>
        </w:tc>
        <w:tc>
          <w:tcPr>
            <w:tcW w:w="8350" w:type="dxa"/>
            <w:gridSpan w:val="11"/>
            <w:tcBorders>
              <w:top w:val="single" w:sz="4" w:space="0" w:color="auto"/>
              <w:left w:val="nil"/>
              <w:bottom w:val="single" w:sz="4" w:space="0" w:color="auto"/>
              <w:right w:val="single" w:sz="4" w:space="0" w:color="auto"/>
            </w:tcBorders>
            <w:noWrap/>
            <w:vAlign w:val="center"/>
          </w:tcPr>
          <w:p w14:paraId="685FB94D" w14:textId="77777777" w:rsidR="00740A02" w:rsidRDefault="00740A02" w:rsidP="00542FE8">
            <w:pPr>
              <w:spacing w:after="0" w:line="240" w:lineRule="auto"/>
              <w:rPr>
                <w:rFonts w:ascii="Calibri" w:eastAsia="Times New Roman" w:hAnsi="Calibri" w:cs="Calibri"/>
                <w:sz w:val="20"/>
                <w:szCs w:val="20"/>
              </w:rPr>
            </w:pPr>
          </w:p>
          <w:p w14:paraId="7211E3D3" w14:textId="7A41903A" w:rsidR="00542FE8" w:rsidRDefault="002F2BAC" w:rsidP="00542FE8">
            <w:pPr>
              <w:spacing w:after="0" w:line="240" w:lineRule="auto"/>
              <w:rPr>
                <w:rFonts w:ascii="Calibri" w:eastAsia="Times New Roman" w:hAnsi="Calibri" w:cs="Calibri"/>
                <w:sz w:val="20"/>
                <w:szCs w:val="20"/>
              </w:rPr>
            </w:pPr>
            <w:r>
              <w:rPr>
                <w:noProof/>
                <w:lang w:val="en-GB" w:eastAsia="en-GB"/>
              </w:rPr>
              <w:drawing>
                <wp:inline distT="0" distB="0" distL="0" distR="0" wp14:anchorId="4046FD14" wp14:editId="01E53DB7">
                  <wp:extent cx="2566167" cy="21240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5260" cy="2131602"/>
                          </a:xfrm>
                          <a:prstGeom prst="rect">
                            <a:avLst/>
                          </a:prstGeom>
                        </pic:spPr>
                      </pic:pic>
                    </a:graphicData>
                  </a:graphic>
                </wp:inline>
              </w:drawing>
            </w:r>
            <w:r>
              <w:rPr>
                <w:rFonts w:ascii="Calibri" w:eastAsia="Times New Roman" w:hAnsi="Calibri" w:cs="Calibri"/>
                <w:sz w:val="20"/>
                <w:szCs w:val="20"/>
              </w:rPr>
              <w:t xml:space="preserve">    </w:t>
            </w:r>
            <w:r>
              <w:rPr>
                <w:noProof/>
                <w:lang w:val="en-GB" w:eastAsia="en-GB"/>
              </w:rPr>
              <w:t xml:space="preserve"> </w:t>
            </w:r>
            <w:r>
              <w:rPr>
                <w:noProof/>
                <w:lang w:val="en-GB" w:eastAsia="en-GB"/>
              </w:rPr>
              <w:drawing>
                <wp:inline distT="0" distB="0" distL="0" distR="0" wp14:anchorId="6B9FA3CA" wp14:editId="77698D0F">
                  <wp:extent cx="2200275" cy="19866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6752" cy="1992504"/>
                          </a:xfrm>
                          <a:prstGeom prst="rect">
                            <a:avLst/>
                          </a:prstGeom>
                        </pic:spPr>
                      </pic:pic>
                    </a:graphicData>
                  </a:graphic>
                </wp:inline>
              </w:drawing>
            </w:r>
          </w:p>
          <w:p w14:paraId="283C41AC" w14:textId="6F50B9DF" w:rsidR="00542FE8" w:rsidRDefault="00542FE8" w:rsidP="00542FE8">
            <w:pPr>
              <w:spacing w:after="0" w:line="240" w:lineRule="auto"/>
              <w:rPr>
                <w:rFonts w:ascii="Calibri" w:eastAsia="Times New Roman" w:hAnsi="Calibri" w:cs="Calibri"/>
                <w:sz w:val="20"/>
                <w:szCs w:val="20"/>
              </w:rPr>
            </w:pPr>
          </w:p>
        </w:tc>
      </w:tr>
      <w:tr w:rsidR="00542FE8" w14:paraId="1C4EE424"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43676AC5" w14:textId="77777777" w:rsidR="00542FE8" w:rsidRDefault="00542FE8" w:rsidP="00542FE8">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350" w:type="dxa"/>
            <w:gridSpan w:val="11"/>
            <w:tcBorders>
              <w:top w:val="single" w:sz="4" w:space="0" w:color="auto"/>
              <w:left w:val="nil"/>
              <w:bottom w:val="single" w:sz="4" w:space="0" w:color="auto"/>
              <w:right w:val="single" w:sz="4" w:space="0" w:color="auto"/>
            </w:tcBorders>
            <w:noWrap/>
            <w:vAlign w:val="center"/>
            <w:hideMark/>
          </w:tcPr>
          <w:p w14:paraId="7177CF0C" w14:textId="182942CA" w:rsidR="00542FE8" w:rsidRDefault="002F2BAC"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31: </w:t>
            </w:r>
            <w:r w:rsidR="00542FE8">
              <w:rPr>
                <w:rFonts w:ascii="Calibri" w:eastAsia="Times New Roman" w:hAnsi="Calibri" w:cs="Calibri"/>
                <w:sz w:val="20"/>
                <w:szCs w:val="20"/>
              </w:rPr>
              <w:t>error “</w:t>
            </w:r>
            <w:r w:rsidR="00542FE8">
              <w:rPr>
                <w:rFonts w:ascii="Calibri" w:eastAsia="Times New Roman" w:hAnsi="Calibri" w:cs="Calibri"/>
                <w:bCs/>
                <w:sz w:val="20"/>
                <w:szCs w:val="20"/>
              </w:rPr>
              <w:t>Edge where beginning or end node coordinates are the same as the SG2D coordinates</w:t>
            </w:r>
            <w:r w:rsidR="00542FE8">
              <w:rPr>
                <w:rFonts w:ascii="Calibri" w:eastAsia="Times New Roman" w:hAnsi="Calibri" w:cs="Calibri"/>
                <w:sz w:val="20"/>
                <w:szCs w:val="20"/>
              </w:rPr>
              <w:t xml:space="preserve">” </w:t>
            </w:r>
            <w:proofErr w:type="gramStart"/>
            <w:r w:rsidR="00542FE8">
              <w:rPr>
                <w:rFonts w:ascii="Calibri" w:eastAsia="Times New Roman" w:hAnsi="Calibri" w:cs="Calibri"/>
                <w:sz w:val="20"/>
                <w:szCs w:val="20"/>
              </w:rPr>
              <w:t>must be triggered</w:t>
            </w:r>
            <w:proofErr w:type="gramEnd"/>
            <w:r w:rsidR="00542FE8">
              <w:rPr>
                <w:rFonts w:ascii="Calibri" w:eastAsia="Times New Roman" w:hAnsi="Calibri" w:cs="Calibri"/>
                <w:sz w:val="20"/>
                <w:szCs w:val="20"/>
              </w:rPr>
              <w:t>.</w:t>
            </w:r>
          </w:p>
        </w:tc>
      </w:tr>
      <w:tr w:rsidR="00542FE8" w14:paraId="363C7917"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1992F865" w14:textId="77777777" w:rsidR="00542FE8" w:rsidRDefault="00542FE8" w:rsidP="00542FE8">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350" w:type="dxa"/>
            <w:gridSpan w:val="11"/>
            <w:tcBorders>
              <w:top w:val="single" w:sz="4" w:space="0" w:color="auto"/>
              <w:left w:val="nil"/>
              <w:bottom w:val="single" w:sz="4" w:space="0" w:color="auto"/>
              <w:right w:val="single" w:sz="4" w:space="0" w:color="auto"/>
            </w:tcBorders>
            <w:noWrap/>
            <w:vAlign w:val="center"/>
            <w:hideMark/>
          </w:tcPr>
          <w:p w14:paraId="365000D3"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450360" w14:paraId="60D94682" w14:textId="77777777" w:rsidTr="003A152A">
        <w:trPr>
          <w:trHeight w:val="300"/>
          <w:ins w:id="55" w:author="Leonid Kuzmin" w:date="2019-02-27T21:33:00Z"/>
        </w:trPr>
        <w:tc>
          <w:tcPr>
            <w:tcW w:w="2277" w:type="dxa"/>
            <w:tcBorders>
              <w:top w:val="single" w:sz="4" w:space="0" w:color="auto"/>
              <w:left w:val="single" w:sz="4" w:space="0" w:color="auto"/>
              <w:bottom w:val="single" w:sz="4" w:space="0" w:color="auto"/>
              <w:right w:val="single" w:sz="4" w:space="0" w:color="auto"/>
            </w:tcBorders>
            <w:noWrap/>
            <w:vAlign w:val="center"/>
          </w:tcPr>
          <w:p w14:paraId="32C122E9" w14:textId="42D0C963" w:rsidR="00450360" w:rsidRDefault="00450360" w:rsidP="00542FE8">
            <w:pPr>
              <w:spacing w:after="0" w:line="240" w:lineRule="auto"/>
              <w:rPr>
                <w:ins w:id="56" w:author="Leonid Kuzmin" w:date="2019-02-27T21:33:00Z"/>
                <w:rFonts w:ascii="Calibri" w:eastAsia="Times New Roman" w:hAnsi="Calibri" w:cs="Calibri"/>
                <w:b/>
                <w:sz w:val="20"/>
                <w:szCs w:val="20"/>
              </w:rPr>
            </w:pPr>
            <w:ins w:id="57" w:author="Leonid Kuzmin" w:date="2019-02-27T21:33:00Z">
              <w:r>
                <w:rPr>
                  <w:rFonts w:ascii="Calibri" w:eastAsia="Times New Roman" w:hAnsi="Calibri" w:cs="Calibri"/>
                  <w:b/>
                  <w:sz w:val="20"/>
                  <w:szCs w:val="20"/>
                </w:rPr>
                <w:t>Secondary Errors</w:t>
              </w:r>
            </w:ins>
          </w:p>
        </w:tc>
        <w:tc>
          <w:tcPr>
            <w:tcW w:w="8350" w:type="dxa"/>
            <w:gridSpan w:val="11"/>
            <w:tcBorders>
              <w:top w:val="single" w:sz="4" w:space="0" w:color="auto"/>
              <w:left w:val="nil"/>
              <w:bottom w:val="single" w:sz="4" w:space="0" w:color="auto"/>
              <w:right w:val="single" w:sz="4" w:space="0" w:color="auto"/>
            </w:tcBorders>
            <w:noWrap/>
            <w:vAlign w:val="center"/>
          </w:tcPr>
          <w:p w14:paraId="36652215" w14:textId="633CEEC3" w:rsidR="00450360" w:rsidRPr="00450360" w:rsidRDefault="00450360" w:rsidP="00542FE8">
            <w:pPr>
              <w:spacing w:after="0" w:line="240" w:lineRule="auto"/>
              <w:rPr>
                <w:ins w:id="58" w:author="Leonid Kuzmin" w:date="2019-02-27T21:33:00Z"/>
                <w:rFonts w:ascii="Calibri" w:eastAsia="Times New Roman" w:hAnsi="Calibri" w:cs="Calibri"/>
                <w:sz w:val="20"/>
                <w:szCs w:val="20"/>
              </w:rPr>
            </w:pPr>
            <w:commentRangeStart w:id="59"/>
            <w:commentRangeStart w:id="60"/>
            <w:ins w:id="61" w:author="Leonid Kuzmin" w:date="2019-02-27T21:33:00Z">
              <w:r>
                <w:rPr>
                  <w:rFonts w:ascii="Calibri" w:eastAsia="Times New Roman" w:hAnsi="Calibri" w:cs="Calibri"/>
                  <w:sz w:val="20"/>
                  <w:szCs w:val="20"/>
                </w:rPr>
                <w:t xml:space="preserve">87: </w:t>
              </w:r>
              <w:r>
                <w:t xml:space="preserve"> </w:t>
              </w:r>
              <w:r w:rsidRPr="00450360">
                <w:rPr>
                  <w:rFonts w:ascii="Calibri" w:eastAsia="Times New Roman" w:hAnsi="Calibri" w:cs="Calibri"/>
                  <w:sz w:val="20"/>
                  <w:szCs w:val="20"/>
                </w:rPr>
                <w:t>Consecutive vertices are coincident.</w:t>
              </w:r>
            </w:ins>
            <w:commentRangeEnd w:id="59"/>
            <w:ins w:id="62" w:author="Leonid Kuzmin" w:date="2019-02-27T21:34:00Z">
              <w:r>
                <w:rPr>
                  <w:rStyle w:val="CommentReference"/>
                </w:rPr>
                <w:commentReference w:id="59"/>
              </w:r>
            </w:ins>
            <w:commentRangeEnd w:id="60"/>
            <w:r w:rsidR="000E7145">
              <w:rPr>
                <w:rStyle w:val="CommentReference"/>
              </w:rPr>
              <w:commentReference w:id="60"/>
            </w:r>
          </w:p>
        </w:tc>
      </w:tr>
      <w:tr w:rsidR="00450360" w14:paraId="3445732A" w14:textId="77777777" w:rsidTr="003A152A">
        <w:trPr>
          <w:trHeight w:val="300"/>
          <w:ins w:id="64" w:author="Leonid Kuzmin" w:date="2019-02-27T21:30:00Z"/>
        </w:trPr>
        <w:tc>
          <w:tcPr>
            <w:tcW w:w="2277" w:type="dxa"/>
            <w:tcBorders>
              <w:top w:val="single" w:sz="4" w:space="0" w:color="auto"/>
              <w:left w:val="single" w:sz="4" w:space="0" w:color="auto"/>
              <w:bottom w:val="single" w:sz="4" w:space="0" w:color="auto"/>
              <w:right w:val="single" w:sz="4" w:space="0" w:color="auto"/>
            </w:tcBorders>
            <w:noWrap/>
            <w:vAlign w:val="center"/>
          </w:tcPr>
          <w:p w14:paraId="7E585570" w14:textId="06211B2F" w:rsidR="00450360" w:rsidRDefault="00450360" w:rsidP="00542FE8">
            <w:pPr>
              <w:spacing w:after="0" w:line="240" w:lineRule="auto"/>
              <w:rPr>
                <w:ins w:id="65" w:author="Leonid Kuzmin" w:date="2019-02-27T21:30:00Z"/>
                <w:rFonts w:ascii="Calibri" w:eastAsia="Times New Roman" w:hAnsi="Calibri" w:cs="Calibri"/>
                <w:b/>
                <w:sz w:val="20"/>
                <w:szCs w:val="20"/>
              </w:rPr>
            </w:pPr>
            <w:ins w:id="66" w:author="Leonid Kuzmin" w:date="2019-02-27T21:30:00Z">
              <w:r>
                <w:rPr>
                  <w:rFonts w:ascii="Calibri" w:eastAsia="Times New Roman" w:hAnsi="Calibri" w:cs="Calibri"/>
                  <w:b/>
                  <w:sz w:val="20"/>
                  <w:szCs w:val="20"/>
                </w:rPr>
                <w:t>Secondary Warning</w:t>
              </w:r>
            </w:ins>
          </w:p>
        </w:tc>
        <w:tc>
          <w:tcPr>
            <w:tcW w:w="8350" w:type="dxa"/>
            <w:gridSpan w:val="11"/>
            <w:tcBorders>
              <w:top w:val="single" w:sz="4" w:space="0" w:color="auto"/>
              <w:left w:val="nil"/>
              <w:bottom w:val="single" w:sz="4" w:space="0" w:color="auto"/>
              <w:right w:val="single" w:sz="4" w:space="0" w:color="auto"/>
            </w:tcBorders>
            <w:noWrap/>
            <w:vAlign w:val="center"/>
          </w:tcPr>
          <w:p w14:paraId="1DD29FB4" w14:textId="72F4160A" w:rsidR="00450360" w:rsidRDefault="00450360" w:rsidP="00542FE8">
            <w:pPr>
              <w:spacing w:after="0" w:line="240" w:lineRule="auto"/>
              <w:rPr>
                <w:ins w:id="67" w:author="Leonid Kuzmin" w:date="2019-02-27T21:30:00Z"/>
                <w:rFonts w:ascii="Calibri" w:eastAsia="Times New Roman" w:hAnsi="Calibri" w:cs="Calibri"/>
                <w:sz w:val="20"/>
                <w:szCs w:val="20"/>
              </w:rPr>
            </w:pPr>
            <w:ins w:id="68" w:author="Leonid Kuzmin" w:date="2019-02-27T21:31:00Z">
              <w:r w:rsidRPr="00450360">
                <w:rPr>
                  <w:rFonts w:ascii="Calibri" w:eastAsia="Times New Roman" w:hAnsi="Calibri" w:cs="Calibri"/>
                  <w:sz w:val="20"/>
                  <w:szCs w:val="20"/>
                </w:rPr>
                <w:t>571</w:t>
              </w:r>
              <w:r>
                <w:rPr>
                  <w:rFonts w:ascii="Calibri" w:eastAsia="Times New Roman" w:hAnsi="Calibri" w:cs="Calibri"/>
                  <w:sz w:val="20"/>
                  <w:szCs w:val="20"/>
                </w:rPr>
                <w:t>:</w:t>
              </w:r>
              <w:r w:rsidRPr="00450360">
                <w:rPr>
                  <w:rFonts w:ascii="Calibri" w:eastAsia="Times New Roman" w:hAnsi="Calibri" w:cs="Calibri"/>
                  <w:sz w:val="20"/>
                  <w:szCs w:val="20"/>
                </w:rPr>
                <w:t xml:space="preserve"> vertex density exceeds the allowable tolerance</w:t>
              </w:r>
            </w:ins>
          </w:p>
        </w:tc>
      </w:tr>
      <w:tr w:rsidR="00542FE8" w14:paraId="5E797CED" w14:textId="77777777" w:rsidTr="003A152A">
        <w:trPr>
          <w:trHeight w:val="300"/>
        </w:trPr>
        <w:tc>
          <w:tcPr>
            <w:tcW w:w="10627" w:type="dxa"/>
            <w:gridSpan w:val="1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48FE4A69" w14:textId="77777777" w:rsidR="00542FE8" w:rsidRDefault="00542FE8" w:rsidP="00542FE8">
            <w:pPr>
              <w:rPr>
                <w:rFonts w:ascii="Calibri" w:eastAsia="Times New Roman" w:hAnsi="Calibri" w:cs="Calibri"/>
                <w:sz w:val="20"/>
                <w:szCs w:val="20"/>
              </w:rPr>
            </w:pPr>
          </w:p>
        </w:tc>
      </w:tr>
      <w:tr w:rsidR="00542FE8" w14:paraId="509C153E"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75BA87AE"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53" w:type="dxa"/>
            <w:gridSpan w:val="3"/>
            <w:tcBorders>
              <w:top w:val="single" w:sz="4" w:space="0" w:color="auto"/>
              <w:left w:val="nil"/>
              <w:bottom w:val="single" w:sz="4" w:space="0" w:color="auto"/>
              <w:right w:val="single" w:sz="4" w:space="0" w:color="auto"/>
            </w:tcBorders>
            <w:noWrap/>
            <w:vAlign w:val="center"/>
            <w:hideMark/>
          </w:tcPr>
          <w:p w14:paraId="0FF41A85"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AA500005</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22AA20FB" w14:textId="77777777"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2026" w:type="dxa"/>
            <w:gridSpan w:val="3"/>
            <w:tcBorders>
              <w:top w:val="single" w:sz="4" w:space="0" w:color="auto"/>
              <w:left w:val="nil"/>
              <w:bottom w:val="single" w:sz="4" w:space="0" w:color="auto"/>
              <w:right w:val="single" w:sz="4" w:space="0" w:color="auto"/>
            </w:tcBorders>
            <w:noWrap/>
            <w:vAlign w:val="center"/>
            <w:hideMark/>
          </w:tcPr>
          <w:p w14:paraId="73C00DA7"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89a</w:t>
            </w:r>
          </w:p>
        </w:tc>
        <w:tc>
          <w:tcPr>
            <w:tcW w:w="750" w:type="dxa"/>
            <w:gridSpan w:val="2"/>
            <w:tcBorders>
              <w:top w:val="single" w:sz="4" w:space="0" w:color="auto"/>
              <w:left w:val="nil"/>
              <w:bottom w:val="single" w:sz="4" w:space="0" w:color="auto"/>
              <w:right w:val="single" w:sz="4" w:space="0" w:color="auto"/>
            </w:tcBorders>
            <w:vAlign w:val="center"/>
            <w:hideMark/>
          </w:tcPr>
          <w:p w14:paraId="29D8C305" w14:textId="77777777" w:rsidR="00542FE8" w:rsidRDefault="00542FE8" w:rsidP="00542FE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769" w:type="dxa"/>
            <w:tcBorders>
              <w:top w:val="single" w:sz="4" w:space="0" w:color="auto"/>
              <w:left w:val="nil"/>
              <w:bottom w:val="single" w:sz="4" w:space="0" w:color="auto"/>
              <w:right w:val="single" w:sz="4" w:space="0" w:color="auto"/>
            </w:tcBorders>
            <w:noWrap/>
            <w:vAlign w:val="center"/>
            <w:hideMark/>
          </w:tcPr>
          <w:p w14:paraId="7BBE5A53"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542FE8" w14:paraId="37E72BE5" w14:textId="77777777" w:rsidTr="003A152A">
        <w:trPr>
          <w:trHeight w:val="620"/>
        </w:trPr>
        <w:tc>
          <w:tcPr>
            <w:tcW w:w="2277" w:type="dxa"/>
            <w:tcBorders>
              <w:top w:val="nil"/>
              <w:left w:val="single" w:sz="4" w:space="0" w:color="auto"/>
              <w:bottom w:val="single" w:sz="4" w:space="0" w:color="auto"/>
              <w:right w:val="single" w:sz="4" w:space="0" w:color="auto"/>
            </w:tcBorders>
            <w:noWrap/>
            <w:vAlign w:val="center"/>
            <w:hideMark/>
          </w:tcPr>
          <w:p w14:paraId="0EE7C55E"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350" w:type="dxa"/>
            <w:gridSpan w:val="11"/>
            <w:tcBorders>
              <w:top w:val="single" w:sz="4" w:space="0" w:color="auto"/>
              <w:left w:val="nil"/>
              <w:bottom w:val="single" w:sz="4" w:space="0" w:color="auto"/>
              <w:right w:val="single" w:sz="4" w:space="0" w:color="000000"/>
            </w:tcBorders>
            <w:vAlign w:val="center"/>
            <w:hideMark/>
          </w:tcPr>
          <w:p w14:paraId="6C8B5274" w14:textId="77777777" w:rsidR="00542FE8" w:rsidRDefault="00542FE8" w:rsidP="00542FE8">
            <w:pPr>
              <w:pStyle w:val="Default"/>
              <w:spacing w:line="256" w:lineRule="auto"/>
              <w:rPr>
                <w:rFonts w:ascii="Calibri" w:hAnsi="Calibri" w:cs="Calibri"/>
                <w:color w:val="auto"/>
                <w:sz w:val="20"/>
                <w:szCs w:val="20"/>
              </w:rPr>
            </w:pPr>
            <w:r>
              <w:rPr>
                <w:rFonts w:ascii="Calibri" w:hAnsi="Calibri" w:cs="Calibri"/>
                <w:color w:val="auto"/>
                <w:sz w:val="20"/>
                <w:szCs w:val="20"/>
              </w:rPr>
              <w:t>For each master object which references the same slave more than once.</w:t>
            </w:r>
          </w:p>
        </w:tc>
      </w:tr>
      <w:tr w:rsidR="00542FE8" w14:paraId="0F5A61FF" w14:textId="77777777" w:rsidTr="003A152A">
        <w:trPr>
          <w:trHeight w:val="359"/>
        </w:trPr>
        <w:tc>
          <w:tcPr>
            <w:tcW w:w="2277" w:type="dxa"/>
            <w:tcBorders>
              <w:top w:val="nil"/>
              <w:left w:val="single" w:sz="4" w:space="0" w:color="auto"/>
              <w:bottom w:val="single" w:sz="4" w:space="0" w:color="auto"/>
              <w:right w:val="single" w:sz="4" w:space="0" w:color="auto"/>
            </w:tcBorders>
            <w:noWrap/>
            <w:vAlign w:val="center"/>
            <w:hideMark/>
          </w:tcPr>
          <w:p w14:paraId="3A8BBE7E"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Message</w:t>
            </w:r>
          </w:p>
        </w:tc>
        <w:tc>
          <w:tcPr>
            <w:tcW w:w="8350" w:type="dxa"/>
            <w:gridSpan w:val="11"/>
            <w:tcBorders>
              <w:top w:val="single" w:sz="4" w:space="0" w:color="auto"/>
              <w:left w:val="nil"/>
              <w:bottom w:val="single" w:sz="4" w:space="0" w:color="auto"/>
              <w:right w:val="single" w:sz="4" w:space="0" w:color="000000"/>
            </w:tcBorders>
            <w:vAlign w:val="center"/>
            <w:hideMark/>
          </w:tcPr>
          <w:p w14:paraId="1E17BA7F" w14:textId="77777777" w:rsidR="00542FE8" w:rsidRDefault="00542FE8" w:rsidP="00542FE8">
            <w:pPr>
              <w:spacing w:after="0" w:line="240" w:lineRule="auto"/>
              <w:rPr>
                <w:rFonts w:ascii="Calibri" w:eastAsia="Times New Roman" w:hAnsi="Calibri" w:cs="Calibri"/>
                <w:bCs/>
                <w:sz w:val="20"/>
                <w:szCs w:val="20"/>
              </w:rPr>
            </w:pPr>
            <w:r>
              <w:rPr>
                <w:rFonts w:ascii="Calibri" w:eastAsia="Times New Roman" w:hAnsi="Calibri" w:cs="Calibri"/>
                <w:bCs/>
                <w:sz w:val="20"/>
                <w:szCs w:val="20"/>
              </w:rPr>
              <w:t>Master object references the same slave more than once.</w:t>
            </w:r>
          </w:p>
        </w:tc>
      </w:tr>
      <w:tr w:rsidR="00542FE8" w14:paraId="539A1D8A" w14:textId="77777777" w:rsidTr="003A152A">
        <w:trPr>
          <w:trHeight w:val="323"/>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196E2E88"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sz w:val="20"/>
                <w:szCs w:val="20"/>
              </w:rPr>
              <w:lastRenderedPageBreak/>
              <w:t>Solution</w:t>
            </w:r>
          </w:p>
        </w:tc>
        <w:tc>
          <w:tcPr>
            <w:tcW w:w="4805" w:type="dxa"/>
            <w:gridSpan w:val="5"/>
            <w:tcBorders>
              <w:top w:val="single" w:sz="4" w:space="0" w:color="auto"/>
              <w:left w:val="nil"/>
              <w:bottom w:val="single" w:sz="4" w:space="0" w:color="auto"/>
              <w:right w:val="single" w:sz="4" w:space="0" w:color="auto"/>
            </w:tcBorders>
            <w:noWrap/>
            <w:vAlign w:val="center"/>
            <w:hideMark/>
          </w:tcPr>
          <w:p w14:paraId="32FBE868" w14:textId="77777777" w:rsidR="00542FE8" w:rsidRDefault="00542FE8" w:rsidP="00542FE8">
            <w:pPr>
              <w:spacing w:after="0" w:line="240" w:lineRule="auto"/>
              <w:rPr>
                <w:rFonts w:ascii="Calibri" w:eastAsia="Times New Roman" w:hAnsi="Calibri" w:cs="Calibri"/>
                <w:bCs/>
                <w:sz w:val="20"/>
                <w:szCs w:val="20"/>
              </w:rPr>
            </w:pPr>
            <w:r>
              <w:rPr>
                <w:rFonts w:ascii="Calibri" w:eastAsia="Times New Roman" w:hAnsi="Calibri" w:cs="Calibri"/>
                <w:bCs/>
                <w:sz w:val="20"/>
                <w:szCs w:val="20"/>
              </w:rPr>
              <w:t>Remove duplicate reference to slave object.</w:t>
            </w:r>
          </w:p>
        </w:tc>
        <w:tc>
          <w:tcPr>
            <w:tcW w:w="1369" w:type="dxa"/>
            <w:gridSpan w:val="2"/>
            <w:tcBorders>
              <w:top w:val="single" w:sz="4" w:space="0" w:color="auto"/>
              <w:left w:val="nil"/>
              <w:bottom w:val="single" w:sz="4" w:space="0" w:color="auto"/>
              <w:right w:val="single" w:sz="4" w:space="0" w:color="auto"/>
            </w:tcBorders>
            <w:noWrap/>
            <w:vAlign w:val="center"/>
            <w:hideMark/>
          </w:tcPr>
          <w:p w14:paraId="050F9ED3" w14:textId="77777777" w:rsidR="00542FE8" w:rsidRDefault="00542FE8" w:rsidP="00542FE8">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Conformity</w:t>
            </w:r>
          </w:p>
        </w:tc>
        <w:tc>
          <w:tcPr>
            <w:tcW w:w="2176" w:type="dxa"/>
            <w:gridSpan w:val="4"/>
            <w:tcBorders>
              <w:top w:val="single" w:sz="4" w:space="0" w:color="auto"/>
              <w:left w:val="nil"/>
              <w:bottom w:val="single" w:sz="4" w:space="0" w:color="auto"/>
              <w:right w:val="single" w:sz="4" w:space="0" w:color="auto"/>
            </w:tcBorders>
            <w:noWrap/>
            <w:vAlign w:val="center"/>
            <w:hideMark/>
          </w:tcPr>
          <w:p w14:paraId="434CAB3E"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Part 3 (6.3); </w:t>
            </w:r>
          </w:p>
          <w:p w14:paraId="6F5231E7"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Appendix B.1 </w:t>
            </w:r>
          </w:p>
          <w:p w14:paraId="3F515697"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(3.9) and </w:t>
            </w:r>
          </w:p>
          <w:p w14:paraId="2E73B972"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Appendix B.1, </w:t>
            </w:r>
          </w:p>
          <w:p w14:paraId="289E150B"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Annex A (12.1.2)</w:t>
            </w:r>
          </w:p>
        </w:tc>
      </w:tr>
      <w:tr w:rsidR="00542FE8" w14:paraId="691B46DB"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5A6C091A" w14:textId="77777777" w:rsidR="00542FE8" w:rsidRDefault="00542FE8" w:rsidP="00542FE8">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350" w:type="dxa"/>
            <w:gridSpan w:val="11"/>
            <w:tcBorders>
              <w:top w:val="nil"/>
              <w:left w:val="nil"/>
              <w:bottom w:val="single" w:sz="4" w:space="0" w:color="auto"/>
              <w:right w:val="single" w:sz="4" w:space="0" w:color="auto"/>
            </w:tcBorders>
            <w:noWrap/>
            <w:vAlign w:val="center"/>
            <w:hideMark/>
          </w:tcPr>
          <w:p w14:paraId="7DA61FB4"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Captured one master object and two slave objects BCNSPP and LIGHTS </w:t>
            </w:r>
          </w:p>
        </w:tc>
      </w:tr>
      <w:tr w:rsidR="00542FE8" w14:paraId="05241B41" w14:textId="77777777" w:rsidTr="003A152A">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1527B662" w14:textId="2FA65657"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2F8C7A43" w14:textId="1B4B209F"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3B3B19B5" w14:textId="2C2F4583"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65560586" w14:textId="2C8A6C96"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301EDE8A" w14:textId="55748098"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1616D633" w14:textId="717639B5" w:rsidR="00542FE8" w:rsidRDefault="00542FE8" w:rsidP="00542FE8">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542FE8" w14:paraId="156BA340" w14:textId="77777777" w:rsidTr="003A152A">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3C69947B" w14:textId="300F4DD8" w:rsidR="00542FE8" w:rsidRDefault="002F2BAC"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32°30'29.57"S 60°58'22.01"E</w:t>
            </w:r>
          </w:p>
        </w:tc>
        <w:tc>
          <w:tcPr>
            <w:tcW w:w="1260" w:type="dxa"/>
            <w:tcBorders>
              <w:top w:val="single" w:sz="4" w:space="0" w:color="auto"/>
              <w:left w:val="single" w:sz="4" w:space="0" w:color="auto"/>
              <w:bottom w:val="single" w:sz="4" w:space="0" w:color="auto"/>
              <w:right w:val="single" w:sz="4" w:space="0" w:color="auto"/>
            </w:tcBorders>
            <w:vAlign w:val="center"/>
          </w:tcPr>
          <w:p w14:paraId="39720F5F" w14:textId="7C221A7D" w:rsidR="00542FE8" w:rsidRDefault="002F2BAC" w:rsidP="002F2BAC">
            <w:pPr>
              <w:spacing w:after="0" w:line="240" w:lineRule="auto"/>
              <w:rPr>
                <w:rFonts w:ascii="Calibri" w:eastAsia="Times New Roman" w:hAnsi="Calibri" w:cs="Calibri"/>
                <w:sz w:val="20"/>
                <w:szCs w:val="20"/>
              </w:rPr>
            </w:pPr>
            <w:r>
              <w:rPr>
                <w:rFonts w:ascii="Calibri" w:eastAsia="Times New Roman" w:hAnsi="Calibri" w:cs="Calibri"/>
                <w:sz w:val="20"/>
                <w:szCs w:val="20"/>
              </w:rPr>
              <w:t>BCNSPP(P)</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67C47D6F" w14:textId="381C6829" w:rsidR="00542FE8" w:rsidRDefault="002F2BAC"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CATSPM=1; BCNSHP=1; COLOUR=1;</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780D07ED" w14:textId="087CB4CC" w:rsidR="00542FE8" w:rsidRDefault="002F2BAC"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FE-59</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26F611ED" w14:textId="7A4E2630" w:rsidR="00542FE8" w:rsidRDefault="009A7E28" w:rsidP="009A7E28">
            <w:pPr>
              <w:spacing w:after="0" w:line="240" w:lineRule="auto"/>
              <w:rPr>
                <w:rFonts w:ascii="Calibri" w:eastAsia="Times New Roman" w:hAnsi="Calibri" w:cs="Calibri"/>
                <w:sz w:val="20"/>
                <w:szCs w:val="20"/>
              </w:rPr>
            </w:pPr>
            <w:r>
              <w:rPr>
                <w:rFonts w:ascii="Calibri" w:eastAsia="Times New Roman" w:hAnsi="Calibri" w:cs="Calibri"/>
                <w:sz w:val="20"/>
                <w:szCs w:val="20"/>
              </w:rPr>
              <w:t>AA 1522734040 00001</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491A6A45" w14:textId="640EC3C5" w:rsidR="00542FE8" w:rsidRDefault="002F2BAC"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VI-39</w:t>
            </w:r>
          </w:p>
        </w:tc>
      </w:tr>
      <w:tr w:rsidR="002F2BAC" w14:paraId="07AA12F8" w14:textId="77777777" w:rsidTr="003A152A">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3115158B" w14:textId="5471093E" w:rsidR="002F2BAC" w:rsidRDefault="009A7E2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32°30'29.57"S 60°58'22.01"E</w:t>
            </w:r>
          </w:p>
        </w:tc>
        <w:tc>
          <w:tcPr>
            <w:tcW w:w="1260" w:type="dxa"/>
            <w:tcBorders>
              <w:top w:val="single" w:sz="4" w:space="0" w:color="auto"/>
              <w:left w:val="single" w:sz="4" w:space="0" w:color="auto"/>
              <w:bottom w:val="single" w:sz="4" w:space="0" w:color="auto"/>
              <w:right w:val="single" w:sz="4" w:space="0" w:color="auto"/>
            </w:tcBorders>
            <w:vAlign w:val="center"/>
          </w:tcPr>
          <w:p w14:paraId="10E83E8E" w14:textId="706409D6" w:rsidR="002F2BAC" w:rsidRDefault="009A7E2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LIGHTS(P)</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38B484E2" w14:textId="510B569B" w:rsidR="002F2BAC" w:rsidRDefault="009A7E2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LITCHR=2; COLOUR=5; SIGGRP=(1); SIGPER=4</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005AADE5" w14:textId="55E052BE" w:rsidR="002F2BAC" w:rsidRDefault="009A7E2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FE-60</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31CDCADD" w14:textId="017EE71C" w:rsidR="002F2BAC" w:rsidRDefault="009A7E2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AA 1522734208 00001</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3EEC3B41" w14:textId="1904CE32" w:rsidR="002F2BAC" w:rsidRDefault="009A7E2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VI-39</w:t>
            </w:r>
          </w:p>
        </w:tc>
      </w:tr>
      <w:tr w:rsidR="00542FE8" w14:paraId="27424E69"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2197B98B"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b/>
                <w:bCs/>
                <w:sz w:val="20"/>
                <w:szCs w:val="20"/>
              </w:rPr>
              <w:t>Screen Capture</w:t>
            </w:r>
          </w:p>
        </w:tc>
        <w:tc>
          <w:tcPr>
            <w:tcW w:w="8350" w:type="dxa"/>
            <w:gridSpan w:val="11"/>
            <w:tcBorders>
              <w:top w:val="single" w:sz="4" w:space="0" w:color="auto"/>
              <w:left w:val="nil"/>
              <w:bottom w:val="single" w:sz="4" w:space="0" w:color="auto"/>
              <w:right w:val="single" w:sz="4" w:space="0" w:color="auto"/>
            </w:tcBorders>
            <w:noWrap/>
            <w:vAlign w:val="center"/>
          </w:tcPr>
          <w:p w14:paraId="54B5D459" w14:textId="3FADC70F" w:rsidR="00542FE8" w:rsidRDefault="00542FE8" w:rsidP="00542FE8">
            <w:pPr>
              <w:spacing w:after="0" w:line="240" w:lineRule="auto"/>
              <w:rPr>
                <w:rFonts w:ascii="Calibri" w:eastAsia="Times New Roman" w:hAnsi="Calibri" w:cs="Calibri"/>
                <w:sz w:val="20"/>
                <w:szCs w:val="20"/>
              </w:rPr>
            </w:pPr>
            <w:r>
              <w:rPr>
                <w:noProof/>
                <w:lang w:val="en-GB" w:eastAsia="en-GB"/>
              </w:rPr>
              <w:drawing>
                <wp:inline distT="0" distB="0" distL="0" distR="0" wp14:anchorId="21A36485" wp14:editId="14540FCC">
                  <wp:extent cx="2486025" cy="1876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6025" cy="1876425"/>
                          </a:xfrm>
                          <a:prstGeom prst="rect">
                            <a:avLst/>
                          </a:prstGeom>
                          <a:noFill/>
                          <a:ln>
                            <a:noFill/>
                          </a:ln>
                        </pic:spPr>
                      </pic:pic>
                    </a:graphicData>
                  </a:graphic>
                </wp:inline>
              </w:drawing>
            </w:r>
            <w:r w:rsidR="009A7E28">
              <w:rPr>
                <w:rFonts w:ascii="Calibri" w:eastAsia="Times New Roman" w:hAnsi="Calibri" w:cs="Calibri"/>
                <w:sz w:val="20"/>
                <w:szCs w:val="20"/>
              </w:rPr>
              <w:t xml:space="preserve">     </w:t>
            </w:r>
            <w:r w:rsidR="009A7E28">
              <w:rPr>
                <w:noProof/>
                <w:lang w:val="en-GB" w:eastAsia="en-GB"/>
              </w:rPr>
              <w:drawing>
                <wp:inline distT="0" distB="0" distL="0" distR="0" wp14:anchorId="08BA4E1D" wp14:editId="7B5868FD">
                  <wp:extent cx="2181225" cy="131311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6447" cy="1322276"/>
                          </a:xfrm>
                          <a:prstGeom prst="rect">
                            <a:avLst/>
                          </a:prstGeom>
                        </pic:spPr>
                      </pic:pic>
                    </a:graphicData>
                  </a:graphic>
                </wp:inline>
              </w:drawing>
            </w:r>
          </w:p>
          <w:p w14:paraId="6F62401B" w14:textId="3FB9010C" w:rsidR="00542FE8" w:rsidRDefault="00542FE8" w:rsidP="00542FE8">
            <w:pPr>
              <w:spacing w:after="0" w:line="240" w:lineRule="auto"/>
              <w:rPr>
                <w:rFonts w:ascii="Calibri" w:eastAsia="Times New Roman" w:hAnsi="Calibri" w:cs="Calibri"/>
                <w:sz w:val="20"/>
                <w:szCs w:val="20"/>
              </w:rPr>
            </w:pPr>
          </w:p>
        </w:tc>
      </w:tr>
      <w:tr w:rsidR="00542FE8" w14:paraId="0824800B"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35C6DCB3" w14:textId="77777777" w:rsidR="00542FE8" w:rsidRDefault="00542FE8" w:rsidP="00542FE8">
            <w:pPr>
              <w:spacing w:after="0" w:line="240" w:lineRule="auto"/>
              <w:rPr>
                <w:rFonts w:ascii="Calibri" w:eastAsia="Times New Roman" w:hAnsi="Calibri" w:cs="Calibri"/>
                <w:b/>
                <w:sz w:val="20"/>
                <w:szCs w:val="20"/>
              </w:rPr>
            </w:pPr>
            <w:r>
              <w:rPr>
                <w:rFonts w:ascii="Calibri" w:eastAsia="Times New Roman" w:hAnsi="Calibri" w:cs="Calibri"/>
                <w:b/>
                <w:sz w:val="20"/>
                <w:szCs w:val="20"/>
              </w:rPr>
              <w:t>Expected Test Results</w:t>
            </w:r>
          </w:p>
        </w:tc>
        <w:tc>
          <w:tcPr>
            <w:tcW w:w="8350" w:type="dxa"/>
            <w:gridSpan w:val="11"/>
            <w:tcBorders>
              <w:top w:val="single" w:sz="4" w:space="0" w:color="auto"/>
              <w:left w:val="nil"/>
              <w:bottom w:val="single" w:sz="4" w:space="0" w:color="auto"/>
              <w:right w:val="single" w:sz="4" w:space="0" w:color="auto"/>
            </w:tcBorders>
            <w:noWrap/>
            <w:vAlign w:val="center"/>
            <w:hideMark/>
          </w:tcPr>
          <w:p w14:paraId="290D8E9A" w14:textId="77777777" w:rsidR="00542FE8" w:rsidRDefault="00542FE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89a: An error “</w:t>
            </w:r>
            <w:r>
              <w:rPr>
                <w:rFonts w:ascii="Calibri" w:eastAsia="Times New Roman" w:hAnsi="Calibri" w:cs="Calibri"/>
                <w:bCs/>
                <w:sz w:val="20"/>
                <w:szCs w:val="20"/>
              </w:rPr>
              <w:t>Master object references the same slave more than once</w:t>
            </w:r>
            <w:r>
              <w:rPr>
                <w:rFonts w:ascii="Calibri" w:eastAsia="Times New Roman" w:hAnsi="Calibri" w:cs="Calibri"/>
                <w:sz w:val="20"/>
                <w:szCs w:val="20"/>
              </w:rPr>
              <w:t>” must be triggered.</w:t>
            </w:r>
          </w:p>
        </w:tc>
      </w:tr>
      <w:tr w:rsidR="00542FE8" w14:paraId="61629437" w14:textId="77777777" w:rsidTr="003A152A">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7B50CE28" w14:textId="77777777" w:rsidR="00542FE8" w:rsidRDefault="00542FE8" w:rsidP="00542FE8">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350" w:type="dxa"/>
            <w:gridSpan w:val="11"/>
            <w:tcBorders>
              <w:top w:val="single" w:sz="4" w:space="0" w:color="auto"/>
              <w:left w:val="nil"/>
              <w:bottom w:val="single" w:sz="4" w:space="0" w:color="auto"/>
              <w:right w:val="single" w:sz="4" w:space="0" w:color="auto"/>
            </w:tcBorders>
            <w:noWrap/>
            <w:vAlign w:val="center"/>
            <w:hideMark/>
          </w:tcPr>
          <w:p w14:paraId="6B9C2C76" w14:textId="1B9387AB" w:rsidR="00542FE8" w:rsidRDefault="009A7E28" w:rsidP="00542FE8">
            <w:pPr>
              <w:spacing w:after="0" w:line="240" w:lineRule="auto"/>
              <w:rPr>
                <w:rFonts w:ascii="Calibri" w:eastAsia="Times New Roman" w:hAnsi="Calibri" w:cs="Calibri"/>
                <w:sz w:val="20"/>
                <w:szCs w:val="20"/>
              </w:rPr>
            </w:pPr>
            <w:r>
              <w:rPr>
                <w:rFonts w:ascii="Calibri" w:eastAsia="Times New Roman" w:hAnsi="Calibri" w:cs="Calibri"/>
                <w:sz w:val="20"/>
                <w:szCs w:val="20"/>
              </w:rPr>
              <w:t>None</w:t>
            </w:r>
          </w:p>
        </w:tc>
      </w:tr>
      <w:tr w:rsidR="005B56F3" w14:paraId="49D8D6E8" w14:textId="77777777" w:rsidTr="00592DF4">
        <w:trPr>
          <w:trHeight w:val="300"/>
        </w:trPr>
        <w:tc>
          <w:tcPr>
            <w:tcW w:w="10627" w:type="dxa"/>
            <w:gridSpan w:val="12"/>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3C920BBB" w14:textId="77777777" w:rsidR="005B56F3" w:rsidRDefault="005B56F3" w:rsidP="005B56F3">
            <w:pPr>
              <w:rPr>
                <w:rFonts w:ascii="Calibri" w:eastAsia="Times New Roman" w:hAnsi="Calibri" w:cs="Calibri"/>
                <w:sz w:val="20"/>
                <w:szCs w:val="20"/>
              </w:rPr>
            </w:pPr>
          </w:p>
        </w:tc>
      </w:tr>
      <w:tr w:rsidR="005B56F3" w14:paraId="250BA0B9" w14:textId="77777777" w:rsidTr="00592DF4">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1EB9512F" w14:textId="41BB8A43" w:rsidR="005B56F3" w:rsidRDefault="005B56F3" w:rsidP="005B56F3">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Dataset Name</w:t>
            </w:r>
          </w:p>
        </w:tc>
        <w:tc>
          <w:tcPr>
            <w:tcW w:w="3253" w:type="dxa"/>
            <w:gridSpan w:val="3"/>
            <w:tcBorders>
              <w:top w:val="single" w:sz="4" w:space="0" w:color="auto"/>
              <w:left w:val="nil"/>
              <w:bottom w:val="single" w:sz="4" w:space="0" w:color="auto"/>
              <w:right w:val="single" w:sz="4" w:space="0" w:color="auto"/>
            </w:tcBorders>
            <w:noWrap/>
            <w:vAlign w:val="center"/>
            <w:hideMark/>
          </w:tcPr>
          <w:p w14:paraId="466C35D1" w14:textId="5EB44C03" w:rsidR="005B56F3" w:rsidRDefault="005B56F3" w:rsidP="005B56F3">
            <w:pPr>
              <w:spacing w:after="0" w:line="240" w:lineRule="auto"/>
              <w:rPr>
                <w:rFonts w:ascii="Calibri" w:eastAsia="Times New Roman" w:hAnsi="Calibri" w:cs="Calibri"/>
                <w:sz w:val="20"/>
                <w:szCs w:val="20"/>
              </w:rPr>
            </w:pPr>
            <w:r>
              <w:rPr>
                <w:rFonts w:ascii="Calibri" w:eastAsia="Times New Roman" w:hAnsi="Calibri" w:cs="Calibri"/>
                <w:sz w:val="20"/>
                <w:szCs w:val="20"/>
              </w:rPr>
              <w:t>AA500005</w:t>
            </w:r>
          </w:p>
        </w:tc>
        <w:tc>
          <w:tcPr>
            <w:tcW w:w="1552" w:type="dxa"/>
            <w:gridSpan w:val="2"/>
            <w:tcBorders>
              <w:top w:val="single" w:sz="4" w:space="0" w:color="auto"/>
              <w:left w:val="single" w:sz="4" w:space="0" w:color="auto"/>
              <w:bottom w:val="single" w:sz="4" w:space="0" w:color="auto"/>
              <w:right w:val="single" w:sz="4" w:space="0" w:color="000000"/>
            </w:tcBorders>
            <w:vAlign w:val="center"/>
            <w:hideMark/>
          </w:tcPr>
          <w:p w14:paraId="4059602D" w14:textId="15D8CE8A" w:rsidR="005B56F3" w:rsidRDefault="005B56F3" w:rsidP="005B56F3">
            <w:pPr>
              <w:spacing w:after="0" w:line="240" w:lineRule="auto"/>
              <w:jc w:val="center"/>
              <w:rPr>
                <w:rFonts w:ascii="Calibri" w:eastAsia="Times New Roman" w:hAnsi="Calibri" w:cs="Calibri"/>
                <w:sz w:val="20"/>
                <w:szCs w:val="20"/>
              </w:rPr>
            </w:pPr>
            <w:r>
              <w:rPr>
                <w:rFonts w:ascii="Calibri" w:eastAsia="Times New Roman" w:hAnsi="Calibri" w:cs="Times New Roman"/>
                <w:b/>
                <w:bCs/>
                <w:color w:val="000000"/>
                <w:sz w:val="20"/>
                <w:szCs w:val="20"/>
                <w:lang w:val="en-US" w:eastAsia="en-US"/>
              </w:rPr>
              <w:t>S‐58 Check </w:t>
            </w:r>
          </w:p>
        </w:tc>
        <w:tc>
          <w:tcPr>
            <w:tcW w:w="2026" w:type="dxa"/>
            <w:gridSpan w:val="3"/>
            <w:tcBorders>
              <w:top w:val="single" w:sz="4" w:space="0" w:color="auto"/>
              <w:left w:val="nil"/>
              <w:bottom w:val="single" w:sz="4" w:space="0" w:color="auto"/>
              <w:right w:val="single" w:sz="4" w:space="0" w:color="auto"/>
            </w:tcBorders>
            <w:noWrap/>
            <w:vAlign w:val="center"/>
            <w:hideMark/>
          </w:tcPr>
          <w:p w14:paraId="3FCB829A" w14:textId="048AB9A1" w:rsidR="005B56F3" w:rsidRDefault="005B56F3" w:rsidP="005B56F3">
            <w:pPr>
              <w:spacing w:after="0" w:line="240" w:lineRule="auto"/>
              <w:rPr>
                <w:rFonts w:ascii="Calibri" w:eastAsia="Times New Roman" w:hAnsi="Calibri" w:cs="Calibri"/>
                <w:sz w:val="20"/>
                <w:szCs w:val="20"/>
              </w:rPr>
            </w:pPr>
            <w:r>
              <w:rPr>
                <w:rFonts w:ascii="Calibri" w:eastAsia="Times New Roman" w:hAnsi="Calibri" w:cs="Calibri"/>
                <w:sz w:val="20"/>
                <w:szCs w:val="20"/>
              </w:rPr>
              <w:t>89b</w:t>
            </w:r>
          </w:p>
        </w:tc>
        <w:tc>
          <w:tcPr>
            <w:tcW w:w="750" w:type="dxa"/>
            <w:gridSpan w:val="2"/>
            <w:tcBorders>
              <w:top w:val="single" w:sz="4" w:space="0" w:color="auto"/>
              <w:left w:val="nil"/>
              <w:bottom w:val="single" w:sz="4" w:space="0" w:color="auto"/>
              <w:right w:val="single" w:sz="4" w:space="0" w:color="auto"/>
            </w:tcBorders>
            <w:vAlign w:val="center"/>
            <w:hideMark/>
          </w:tcPr>
          <w:p w14:paraId="7D5E2921" w14:textId="54828916" w:rsidR="005B56F3" w:rsidRDefault="005B56F3" w:rsidP="005B56F3">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Type</w:t>
            </w:r>
          </w:p>
        </w:tc>
        <w:tc>
          <w:tcPr>
            <w:tcW w:w="769" w:type="dxa"/>
            <w:tcBorders>
              <w:top w:val="single" w:sz="4" w:space="0" w:color="auto"/>
              <w:left w:val="nil"/>
              <w:bottom w:val="single" w:sz="4" w:space="0" w:color="auto"/>
              <w:right w:val="single" w:sz="4" w:space="0" w:color="auto"/>
            </w:tcBorders>
            <w:noWrap/>
            <w:vAlign w:val="center"/>
            <w:hideMark/>
          </w:tcPr>
          <w:p w14:paraId="205CD95E" w14:textId="4880A427" w:rsidR="005B56F3" w:rsidRDefault="005B56F3" w:rsidP="005B56F3">
            <w:pPr>
              <w:spacing w:after="0" w:line="240" w:lineRule="auto"/>
              <w:rPr>
                <w:rFonts w:ascii="Calibri" w:eastAsia="Times New Roman" w:hAnsi="Calibri" w:cs="Calibri"/>
                <w:sz w:val="20"/>
                <w:szCs w:val="20"/>
              </w:rPr>
            </w:pPr>
            <w:r>
              <w:rPr>
                <w:rFonts w:ascii="Calibri" w:eastAsia="Times New Roman" w:hAnsi="Calibri" w:cs="Calibri"/>
                <w:sz w:val="20"/>
                <w:szCs w:val="20"/>
              </w:rPr>
              <w:t>C</w:t>
            </w:r>
          </w:p>
        </w:tc>
      </w:tr>
      <w:tr w:rsidR="005B56F3" w14:paraId="3D8D1A67" w14:textId="77777777" w:rsidTr="00592DF4">
        <w:trPr>
          <w:trHeight w:val="620"/>
        </w:trPr>
        <w:tc>
          <w:tcPr>
            <w:tcW w:w="2277" w:type="dxa"/>
            <w:tcBorders>
              <w:top w:val="nil"/>
              <w:left w:val="single" w:sz="4" w:space="0" w:color="auto"/>
              <w:bottom w:val="single" w:sz="4" w:space="0" w:color="auto"/>
              <w:right w:val="single" w:sz="4" w:space="0" w:color="auto"/>
            </w:tcBorders>
            <w:noWrap/>
            <w:vAlign w:val="center"/>
            <w:hideMark/>
          </w:tcPr>
          <w:p w14:paraId="4A21AE2D" w14:textId="658AC6C3" w:rsidR="005B56F3" w:rsidRDefault="005B56F3" w:rsidP="005B56F3">
            <w:pPr>
              <w:spacing w:after="0" w:line="240" w:lineRule="auto"/>
              <w:rPr>
                <w:rFonts w:ascii="Calibri" w:eastAsia="Times New Roman" w:hAnsi="Calibri" w:cs="Calibri"/>
                <w:b/>
                <w:bCs/>
                <w:sz w:val="20"/>
                <w:szCs w:val="20"/>
              </w:rPr>
            </w:pPr>
            <w:r>
              <w:rPr>
                <w:rFonts w:ascii="Calibri" w:eastAsia="Times New Roman" w:hAnsi="Calibri" w:cs="Calibri"/>
                <w:b/>
                <w:bCs/>
                <w:sz w:val="20"/>
                <w:szCs w:val="20"/>
              </w:rPr>
              <w:t>S-58 Description</w:t>
            </w:r>
          </w:p>
        </w:tc>
        <w:tc>
          <w:tcPr>
            <w:tcW w:w="8350" w:type="dxa"/>
            <w:gridSpan w:val="11"/>
            <w:tcBorders>
              <w:top w:val="single" w:sz="4" w:space="0" w:color="auto"/>
              <w:left w:val="nil"/>
              <w:bottom w:val="single" w:sz="4" w:space="0" w:color="auto"/>
              <w:right w:val="single" w:sz="4" w:space="0" w:color="000000"/>
            </w:tcBorders>
            <w:vAlign w:val="center"/>
            <w:hideMark/>
          </w:tcPr>
          <w:p w14:paraId="0923CD71" w14:textId="234FA194" w:rsidR="005B56F3" w:rsidRDefault="005B56F3" w:rsidP="005B56F3">
            <w:pPr>
              <w:pStyle w:val="Default"/>
              <w:spacing w:line="256" w:lineRule="auto"/>
              <w:rPr>
                <w:rFonts w:ascii="Calibri" w:hAnsi="Calibri" w:cs="Calibri"/>
                <w:color w:val="auto"/>
                <w:sz w:val="20"/>
                <w:szCs w:val="20"/>
              </w:rPr>
            </w:pPr>
            <w:r>
              <w:rPr>
                <w:rFonts w:ascii="Calibri" w:hAnsi="Calibri" w:cs="Calibri"/>
                <w:color w:val="auto"/>
                <w:sz w:val="20"/>
                <w:szCs w:val="20"/>
              </w:rPr>
              <w:t xml:space="preserve"> For each slave object which is referenced by more than one master object.</w:t>
            </w:r>
          </w:p>
        </w:tc>
      </w:tr>
      <w:tr w:rsidR="005B56F3" w14:paraId="1A3C8A33" w14:textId="77777777" w:rsidTr="00592DF4">
        <w:trPr>
          <w:trHeight w:val="359"/>
        </w:trPr>
        <w:tc>
          <w:tcPr>
            <w:tcW w:w="2277" w:type="dxa"/>
            <w:tcBorders>
              <w:top w:val="nil"/>
              <w:left w:val="single" w:sz="4" w:space="0" w:color="auto"/>
              <w:bottom w:val="single" w:sz="4" w:space="0" w:color="auto"/>
              <w:right w:val="single" w:sz="4" w:space="0" w:color="auto"/>
            </w:tcBorders>
            <w:noWrap/>
            <w:vAlign w:val="center"/>
            <w:hideMark/>
          </w:tcPr>
          <w:p w14:paraId="693ABDA7" w14:textId="4A58B65A" w:rsidR="005B56F3" w:rsidRDefault="005B56F3" w:rsidP="005B56F3">
            <w:pPr>
              <w:spacing w:after="0" w:line="240" w:lineRule="auto"/>
              <w:rPr>
                <w:rFonts w:ascii="Calibri" w:eastAsia="Times New Roman" w:hAnsi="Calibri" w:cs="Calibri"/>
                <w:b/>
                <w:bCs/>
                <w:sz w:val="20"/>
                <w:szCs w:val="20"/>
              </w:rPr>
            </w:pPr>
            <w:r>
              <w:rPr>
                <w:rFonts w:ascii="Calibri" w:eastAsia="Times New Roman" w:hAnsi="Calibri" w:cs="Calibri"/>
                <w:b/>
                <w:sz w:val="20"/>
                <w:szCs w:val="20"/>
              </w:rPr>
              <w:t>Message</w:t>
            </w:r>
          </w:p>
        </w:tc>
        <w:tc>
          <w:tcPr>
            <w:tcW w:w="8350" w:type="dxa"/>
            <w:gridSpan w:val="11"/>
            <w:tcBorders>
              <w:top w:val="single" w:sz="4" w:space="0" w:color="auto"/>
              <w:left w:val="nil"/>
              <w:bottom w:val="single" w:sz="4" w:space="0" w:color="auto"/>
              <w:right w:val="single" w:sz="4" w:space="0" w:color="000000"/>
            </w:tcBorders>
            <w:vAlign w:val="center"/>
            <w:hideMark/>
          </w:tcPr>
          <w:p w14:paraId="0D8AA083" w14:textId="07C5B78D" w:rsidR="005B56F3" w:rsidRDefault="005B56F3" w:rsidP="005B56F3">
            <w:pPr>
              <w:spacing w:after="0" w:line="240" w:lineRule="auto"/>
              <w:rPr>
                <w:rFonts w:ascii="Calibri" w:eastAsia="Times New Roman" w:hAnsi="Calibri" w:cs="Calibri"/>
                <w:bCs/>
                <w:sz w:val="20"/>
                <w:szCs w:val="20"/>
              </w:rPr>
            </w:pPr>
            <w:r>
              <w:rPr>
                <w:rFonts w:ascii="Calibri" w:hAnsi="Calibri" w:cs="Calibri"/>
                <w:sz w:val="20"/>
                <w:szCs w:val="20"/>
              </w:rPr>
              <w:t>Slave object has more than one master.</w:t>
            </w:r>
          </w:p>
        </w:tc>
      </w:tr>
      <w:tr w:rsidR="005B56F3" w14:paraId="0AACFB9E" w14:textId="77777777" w:rsidTr="00592DF4">
        <w:trPr>
          <w:trHeight w:val="323"/>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1F8E7A61" w14:textId="1A3555B0" w:rsidR="005B56F3" w:rsidRDefault="005B56F3" w:rsidP="005B56F3">
            <w:pPr>
              <w:spacing w:after="0" w:line="240" w:lineRule="auto"/>
              <w:rPr>
                <w:rFonts w:ascii="Calibri" w:eastAsia="Times New Roman" w:hAnsi="Calibri" w:cs="Calibri"/>
                <w:b/>
                <w:bCs/>
                <w:sz w:val="20"/>
                <w:szCs w:val="20"/>
              </w:rPr>
            </w:pPr>
            <w:r>
              <w:rPr>
                <w:rFonts w:ascii="Calibri" w:eastAsia="Times New Roman" w:hAnsi="Calibri" w:cs="Calibri"/>
                <w:b/>
                <w:sz w:val="20"/>
                <w:szCs w:val="20"/>
              </w:rPr>
              <w:t>Solution</w:t>
            </w:r>
          </w:p>
        </w:tc>
        <w:tc>
          <w:tcPr>
            <w:tcW w:w="4805" w:type="dxa"/>
            <w:gridSpan w:val="5"/>
            <w:tcBorders>
              <w:top w:val="single" w:sz="4" w:space="0" w:color="auto"/>
              <w:left w:val="nil"/>
              <w:bottom w:val="single" w:sz="4" w:space="0" w:color="auto"/>
              <w:right w:val="single" w:sz="4" w:space="0" w:color="auto"/>
            </w:tcBorders>
            <w:noWrap/>
            <w:vAlign w:val="center"/>
            <w:hideMark/>
          </w:tcPr>
          <w:p w14:paraId="37F9A964" w14:textId="27FD076D" w:rsidR="005B56F3" w:rsidRDefault="005B56F3" w:rsidP="005B56F3">
            <w:pPr>
              <w:spacing w:after="0" w:line="240" w:lineRule="auto"/>
              <w:rPr>
                <w:rFonts w:ascii="Calibri" w:eastAsia="Times New Roman" w:hAnsi="Calibri" w:cs="Calibri"/>
                <w:bCs/>
                <w:sz w:val="20"/>
                <w:szCs w:val="20"/>
              </w:rPr>
            </w:pPr>
            <w:r>
              <w:rPr>
                <w:rFonts w:ascii="Calibri" w:hAnsi="Calibri" w:cs="Calibri"/>
                <w:sz w:val="20"/>
                <w:szCs w:val="20"/>
              </w:rPr>
              <w:t>Remove incorrect master from slave object.</w:t>
            </w:r>
          </w:p>
        </w:tc>
        <w:tc>
          <w:tcPr>
            <w:tcW w:w="1369" w:type="dxa"/>
            <w:gridSpan w:val="2"/>
            <w:tcBorders>
              <w:top w:val="single" w:sz="4" w:space="0" w:color="auto"/>
              <w:left w:val="nil"/>
              <w:bottom w:val="single" w:sz="4" w:space="0" w:color="auto"/>
              <w:right w:val="single" w:sz="4" w:space="0" w:color="auto"/>
            </w:tcBorders>
            <w:noWrap/>
            <w:vAlign w:val="center"/>
            <w:hideMark/>
          </w:tcPr>
          <w:p w14:paraId="7FE4261C" w14:textId="3398EE1D" w:rsidR="005B56F3" w:rsidRDefault="005B56F3" w:rsidP="005B56F3">
            <w:pPr>
              <w:spacing w:after="0" w:line="240" w:lineRule="auto"/>
              <w:jc w:val="center"/>
              <w:rPr>
                <w:rFonts w:ascii="Calibri" w:eastAsia="Times New Roman" w:hAnsi="Calibri" w:cs="Calibri"/>
                <w:b/>
                <w:sz w:val="20"/>
                <w:szCs w:val="20"/>
              </w:rPr>
            </w:pPr>
            <w:r>
              <w:rPr>
                <w:rFonts w:ascii="Calibri" w:eastAsia="Times New Roman" w:hAnsi="Calibri" w:cs="Calibri"/>
                <w:b/>
                <w:sz w:val="20"/>
                <w:szCs w:val="20"/>
              </w:rPr>
              <w:t>Solution</w:t>
            </w:r>
          </w:p>
        </w:tc>
        <w:tc>
          <w:tcPr>
            <w:tcW w:w="2176" w:type="dxa"/>
            <w:gridSpan w:val="4"/>
            <w:tcBorders>
              <w:top w:val="single" w:sz="4" w:space="0" w:color="auto"/>
              <w:left w:val="nil"/>
              <w:bottom w:val="single" w:sz="4" w:space="0" w:color="auto"/>
              <w:right w:val="single" w:sz="4" w:space="0" w:color="auto"/>
            </w:tcBorders>
            <w:noWrap/>
            <w:vAlign w:val="center"/>
            <w:hideMark/>
          </w:tcPr>
          <w:p w14:paraId="7AA79932" w14:textId="7AB49ADD" w:rsidR="005B56F3" w:rsidRDefault="005B56F3" w:rsidP="005B56F3">
            <w:pPr>
              <w:spacing w:after="0" w:line="240" w:lineRule="auto"/>
              <w:rPr>
                <w:rFonts w:ascii="Calibri" w:eastAsia="Times New Roman" w:hAnsi="Calibri" w:cs="Calibri"/>
                <w:sz w:val="20"/>
                <w:szCs w:val="20"/>
              </w:rPr>
            </w:pPr>
            <w:r>
              <w:rPr>
                <w:rFonts w:ascii="Calibri" w:hAnsi="Calibri" w:cs="Calibri"/>
                <w:sz w:val="20"/>
                <w:szCs w:val="20"/>
              </w:rPr>
              <w:t>Remove incorrect master from slave object.</w:t>
            </w:r>
          </w:p>
        </w:tc>
      </w:tr>
      <w:tr w:rsidR="005B56F3" w14:paraId="68378FF0" w14:textId="77777777" w:rsidTr="00592DF4">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293D97F8" w14:textId="6D07D357" w:rsidR="005B56F3" w:rsidRDefault="005B56F3" w:rsidP="005B56F3">
            <w:pPr>
              <w:spacing w:after="0" w:line="240" w:lineRule="auto"/>
              <w:rPr>
                <w:rFonts w:ascii="Calibri" w:eastAsia="Times New Roman" w:hAnsi="Calibri" w:cs="Calibri"/>
                <w:b/>
                <w:bCs/>
                <w:sz w:val="20"/>
                <w:szCs w:val="20"/>
              </w:rPr>
            </w:pPr>
            <w:r>
              <w:rPr>
                <w:rFonts w:ascii="Calibri" w:eastAsia="Times New Roman" w:hAnsi="Calibri" w:cs="Calibri"/>
                <w:b/>
                <w:sz w:val="20"/>
                <w:szCs w:val="20"/>
              </w:rPr>
              <w:t>Test Case No. 1</w:t>
            </w:r>
          </w:p>
        </w:tc>
        <w:tc>
          <w:tcPr>
            <w:tcW w:w="8350" w:type="dxa"/>
            <w:gridSpan w:val="11"/>
            <w:tcBorders>
              <w:top w:val="nil"/>
              <w:left w:val="nil"/>
              <w:bottom w:val="single" w:sz="4" w:space="0" w:color="auto"/>
              <w:right w:val="single" w:sz="4" w:space="0" w:color="auto"/>
            </w:tcBorders>
            <w:noWrap/>
            <w:vAlign w:val="center"/>
            <w:hideMark/>
          </w:tcPr>
          <w:p w14:paraId="3AFBC815" w14:textId="1FB4DFF2" w:rsidR="005B56F3" w:rsidRDefault="005B56F3" w:rsidP="005B56F3">
            <w:pPr>
              <w:spacing w:after="0" w:line="240" w:lineRule="auto"/>
              <w:rPr>
                <w:rFonts w:ascii="Calibri" w:eastAsia="Times New Roman" w:hAnsi="Calibri" w:cs="Calibri"/>
                <w:sz w:val="20"/>
                <w:szCs w:val="20"/>
              </w:rPr>
            </w:pPr>
            <w:r>
              <w:rPr>
                <w:rFonts w:ascii="Calibri" w:hAnsi="Calibri" w:cs="Calibri"/>
                <w:sz w:val="20"/>
                <w:szCs w:val="20"/>
              </w:rPr>
              <w:t>Master-Slave Relationship has been created for single slave object with two master objects.</w:t>
            </w:r>
          </w:p>
        </w:tc>
      </w:tr>
      <w:tr w:rsidR="005B56F3" w14:paraId="643B4249" w14:textId="77777777" w:rsidTr="00592DF4">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3699E0E0" w14:textId="77777777" w:rsidR="005B56F3" w:rsidRDefault="005B56F3" w:rsidP="005B56F3">
            <w:pPr>
              <w:spacing w:after="0" w:line="240" w:lineRule="auto"/>
              <w:jc w:val="center"/>
              <w:rPr>
                <w:rFonts w:ascii="Calibri" w:eastAsia="Times New Roman" w:hAnsi="Calibri" w:cs="Calibri"/>
                <w:sz w:val="20"/>
                <w:szCs w:val="20"/>
              </w:rPr>
            </w:pPr>
            <w:r>
              <w:rPr>
                <w:rFonts w:ascii="Calibri" w:eastAsia="Times New Roman" w:hAnsi="Calibri" w:cs="Calibri"/>
                <w:b/>
                <w:bCs/>
                <w:sz w:val="20"/>
                <w:szCs w:val="20"/>
              </w:rPr>
              <w:t>Location</w:t>
            </w:r>
          </w:p>
        </w:tc>
        <w:tc>
          <w:tcPr>
            <w:tcW w:w="1260" w:type="dxa"/>
            <w:tcBorders>
              <w:top w:val="single" w:sz="4" w:space="0" w:color="auto"/>
              <w:left w:val="single" w:sz="4" w:space="0" w:color="auto"/>
              <w:bottom w:val="single" w:sz="4" w:space="0" w:color="auto"/>
              <w:right w:val="single" w:sz="4" w:space="0" w:color="auto"/>
            </w:tcBorders>
            <w:vAlign w:val="center"/>
          </w:tcPr>
          <w:p w14:paraId="4854C06D" w14:textId="77777777" w:rsidR="005B56F3" w:rsidRDefault="005B56F3" w:rsidP="005B56F3">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Feature</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7666E146" w14:textId="77777777" w:rsidR="005B56F3" w:rsidRDefault="005B56F3" w:rsidP="005B56F3">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Attributes</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63DD25CD" w14:textId="77777777" w:rsidR="005B56F3" w:rsidRDefault="005B56F3" w:rsidP="005B56F3">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FRID</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36000E8D" w14:textId="77777777" w:rsidR="005B56F3" w:rsidRDefault="005B56F3" w:rsidP="005B56F3">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FOID</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3B3B1256" w14:textId="77777777" w:rsidR="005B56F3" w:rsidRDefault="005B56F3" w:rsidP="005B56F3">
            <w:pPr>
              <w:spacing w:after="0" w:line="240" w:lineRule="auto"/>
              <w:jc w:val="center"/>
              <w:rPr>
                <w:rFonts w:ascii="Calibri" w:eastAsia="Times New Roman" w:hAnsi="Calibri" w:cs="Calibri"/>
                <w:sz w:val="20"/>
                <w:szCs w:val="20"/>
              </w:rPr>
            </w:pPr>
            <w:r>
              <w:rPr>
                <w:rFonts w:ascii="Calibri" w:eastAsia="Times New Roman" w:hAnsi="Calibri" w:cs="Calibri"/>
                <w:b/>
                <w:sz w:val="20"/>
                <w:szCs w:val="20"/>
              </w:rPr>
              <w:t>VRID</w:t>
            </w:r>
          </w:p>
        </w:tc>
      </w:tr>
      <w:tr w:rsidR="00775C8C" w14:paraId="04A7FFB5" w14:textId="77777777" w:rsidTr="00592DF4">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47537DD1" w14:textId="4FD4A678" w:rsidR="00775C8C" w:rsidRDefault="00775C8C" w:rsidP="00775C8C">
            <w:pPr>
              <w:spacing w:after="0" w:line="240" w:lineRule="auto"/>
              <w:jc w:val="center"/>
              <w:rPr>
                <w:rFonts w:ascii="Calibri" w:eastAsia="Times New Roman" w:hAnsi="Calibri" w:cs="Calibri"/>
                <w:b/>
                <w:bCs/>
                <w:sz w:val="20"/>
                <w:szCs w:val="20"/>
              </w:rPr>
            </w:pPr>
            <w:r>
              <w:rPr>
                <w:rFonts w:ascii="Calibri" w:eastAsia="Times New Roman" w:hAnsi="Calibri" w:cs="Calibri"/>
                <w:sz w:val="20"/>
                <w:szCs w:val="20"/>
              </w:rPr>
              <w:t>32°30'29.57"S 60°58'22.01"E</w:t>
            </w:r>
          </w:p>
        </w:tc>
        <w:tc>
          <w:tcPr>
            <w:tcW w:w="1260" w:type="dxa"/>
            <w:tcBorders>
              <w:top w:val="single" w:sz="4" w:space="0" w:color="auto"/>
              <w:left w:val="single" w:sz="4" w:space="0" w:color="auto"/>
              <w:bottom w:val="single" w:sz="4" w:space="0" w:color="auto"/>
              <w:right w:val="single" w:sz="4" w:space="0" w:color="auto"/>
            </w:tcBorders>
            <w:vAlign w:val="center"/>
          </w:tcPr>
          <w:p w14:paraId="690E8EC5" w14:textId="2C03392A" w:rsidR="00775C8C" w:rsidRDefault="00775C8C" w:rsidP="00775C8C">
            <w:pPr>
              <w:spacing w:after="0" w:line="240" w:lineRule="auto"/>
              <w:jc w:val="center"/>
              <w:rPr>
                <w:rFonts w:ascii="Calibri" w:eastAsia="Times New Roman" w:hAnsi="Calibri" w:cs="Calibri"/>
                <w:b/>
                <w:sz w:val="20"/>
                <w:szCs w:val="20"/>
              </w:rPr>
            </w:pPr>
            <w:r>
              <w:rPr>
                <w:rFonts w:ascii="Calibri" w:eastAsia="Times New Roman" w:hAnsi="Calibri" w:cs="Calibri"/>
                <w:sz w:val="20"/>
                <w:szCs w:val="20"/>
              </w:rPr>
              <w:t>LIGHTS(P)</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6E87FF38" w14:textId="12B4C57F" w:rsidR="00775C8C" w:rsidRDefault="00775C8C" w:rsidP="00775C8C">
            <w:pPr>
              <w:spacing w:after="0" w:line="240" w:lineRule="auto"/>
              <w:jc w:val="center"/>
              <w:rPr>
                <w:rFonts w:ascii="Calibri" w:eastAsia="Times New Roman" w:hAnsi="Calibri" w:cs="Calibri"/>
                <w:b/>
                <w:sz w:val="20"/>
                <w:szCs w:val="20"/>
              </w:rPr>
            </w:pPr>
            <w:r>
              <w:rPr>
                <w:rFonts w:ascii="Calibri" w:eastAsia="Times New Roman" w:hAnsi="Calibri" w:cs="Calibri"/>
                <w:sz w:val="20"/>
                <w:szCs w:val="20"/>
              </w:rPr>
              <w:t>LITCHR=2; COLOUR=5; SIGGRP=(1); SIGPER=4</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7256F782" w14:textId="3C094652" w:rsidR="00775C8C" w:rsidRDefault="00775C8C" w:rsidP="00775C8C">
            <w:pPr>
              <w:spacing w:after="0" w:line="240" w:lineRule="auto"/>
              <w:jc w:val="center"/>
              <w:rPr>
                <w:rFonts w:ascii="Calibri" w:eastAsia="Times New Roman" w:hAnsi="Calibri" w:cs="Calibri"/>
                <w:b/>
                <w:sz w:val="20"/>
                <w:szCs w:val="20"/>
              </w:rPr>
            </w:pPr>
            <w:r>
              <w:rPr>
                <w:rFonts w:ascii="Calibri" w:eastAsia="Times New Roman" w:hAnsi="Calibri" w:cs="Calibri"/>
                <w:sz w:val="20"/>
                <w:szCs w:val="20"/>
              </w:rPr>
              <w:t>FE-60</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0D623349" w14:textId="4ADB7F92" w:rsidR="00775C8C" w:rsidRDefault="00775C8C" w:rsidP="00775C8C">
            <w:pPr>
              <w:spacing w:after="0" w:line="240" w:lineRule="auto"/>
              <w:jc w:val="center"/>
              <w:rPr>
                <w:rFonts w:ascii="Calibri" w:eastAsia="Times New Roman" w:hAnsi="Calibri" w:cs="Calibri"/>
                <w:b/>
                <w:sz w:val="20"/>
                <w:szCs w:val="20"/>
              </w:rPr>
            </w:pPr>
            <w:r>
              <w:rPr>
                <w:rFonts w:ascii="Calibri" w:eastAsia="Times New Roman" w:hAnsi="Calibri" w:cs="Calibri"/>
                <w:sz w:val="20"/>
                <w:szCs w:val="20"/>
              </w:rPr>
              <w:t>AA 1522734208 00001</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0B563125" w14:textId="61B9DE53" w:rsidR="00775C8C" w:rsidRDefault="00775C8C" w:rsidP="00775C8C">
            <w:pPr>
              <w:spacing w:after="0" w:line="240" w:lineRule="auto"/>
              <w:jc w:val="center"/>
              <w:rPr>
                <w:rFonts w:ascii="Calibri" w:eastAsia="Times New Roman" w:hAnsi="Calibri" w:cs="Calibri"/>
                <w:b/>
                <w:sz w:val="20"/>
                <w:szCs w:val="20"/>
              </w:rPr>
            </w:pPr>
            <w:r>
              <w:rPr>
                <w:rFonts w:ascii="Calibri" w:eastAsia="Times New Roman" w:hAnsi="Calibri" w:cs="Calibri"/>
                <w:sz w:val="20"/>
                <w:szCs w:val="20"/>
              </w:rPr>
              <w:t>VI-39</w:t>
            </w:r>
          </w:p>
        </w:tc>
      </w:tr>
      <w:tr w:rsidR="005B56F3" w14:paraId="0151420E" w14:textId="77777777" w:rsidTr="00592DF4">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506ACA94" w14:textId="77777777" w:rsidR="005B56F3" w:rsidRDefault="005B56F3" w:rsidP="005B56F3">
            <w:pPr>
              <w:spacing w:after="0" w:line="240" w:lineRule="auto"/>
              <w:rPr>
                <w:rFonts w:ascii="Calibri" w:eastAsia="Times New Roman" w:hAnsi="Calibri" w:cs="Calibri"/>
                <w:sz w:val="20"/>
                <w:szCs w:val="20"/>
              </w:rPr>
            </w:pPr>
            <w:r>
              <w:rPr>
                <w:rFonts w:ascii="Calibri" w:eastAsia="Times New Roman" w:hAnsi="Calibri" w:cs="Calibri"/>
                <w:sz w:val="20"/>
                <w:szCs w:val="20"/>
              </w:rPr>
              <w:t>32°30'29.57"S 60°58'22.01"E</w:t>
            </w:r>
          </w:p>
        </w:tc>
        <w:tc>
          <w:tcPr>
            <w:tcW w:w="1260" w:type="dxa"/>
            <w:tcBorders>
              <w:top w:val="single" w:sz="4" w:space="0" w:color="auto"/>
              <w:left w:val="single" w:sz="4" w:space="0" w:color="auto"/>
              <w:bottom w:val="single" w:sz="4" w:space="0" w:color="auto"/>
              <w:right w:val="single" w:sz="4" w:space="0" w:color="auto"/>
            </w:tcBorders>
            <w:vAlign w:val="center"/>
          </w:tcPr>
          <w:p w14:paraId="2BEA645C" w14:textId="77777777" w:rsidR="005B56F3" w:rsidRDefault="005B56F3" w:rsidP="005B56F3">
            <w:pPr>
              <w:spacing w:after="0" w:line="240" w:lineRule="auto"/>
              <w:rPr>
                <w:rFonts w:ascii="Calibri" w:eastAsia="Times New Roman" w:hAnsi="Calibri" w:cs="Calibri"/>
                <w:sz w:val="20"/>
                <w:szCs w:val="20"/>
              </w:rPr>
            </w:pPr>
            <w:r>
              <w:rPr>
                <w:rFonts w:ascii="Calibri" w:eastAsia="Times New Roman" w:hAnsi="Calibri" w:cs="Calibri"/>
                <w:sz w:val="20"/>
                <w:szCs w:val="20"/>
              </w:rPr>
              <w:t>BCNSPP(P)</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5A18FA08" w14:textId="77777777" w:rsidR="005B56F3" w:rsidRDefault="005B56F3" w:rsidP="005B56F3">
            <w:pPr>
              <w:spacing w:after="0" w:line="240" w:lineRule="auto"/>
              <w:rPr>
                <w:rFonts w:ascii="Calibri" w:eastAsia="Times New Roman" w:hAnsi="Calibri" w:cs="Calibri"/>
                <w:sz w:val="20"/>
                <w:szCs w:val="20"/>
              </w:rPr>
            </w:pPr>
            <w:r>
              <w:rPr>
                <w:rFonts w:ascii="Calibri" w:eastAsia="Times New Roman" w:hAnsi="Calibri" w:cs="Calibri"/>
                <w:sz w:val="20"/>
                <w:szCs w:val="20"/>
              </w:rPr>
              <w:t>CATSPM=1; BCNSHP=1; COLOUR=1;</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0B3CF23B" w14:textId="77777777" w:rsidR="005B56F3" w:rsidRDefault="005B56F3" w:rsidP="005B56F3">
            <w:pPr>
              <w:spacing w:after="0" w:line="240" w:lineRule="auto"/>
              <w:rPr>
                <w:rFonts w:ascii="Calibri" w:eastAsia="Times New Roman" w:hAnsi="Calibri" w:cs="Calibri"/>
                <w:sz w:val="20"/>
                <w:szCs w:val="20"/>
              </w:rPr>
            </w:pPr>
            <w:r>
              <w:rPr>
                <w:rFonts w:ascii="Calibri" w:eastAsia="Times New Roman" w:hAnsi="Calibri" w:cs="Calibri"/>
                <w:sz w:val="20"/>
                <w:szCs w:val="20"/>
              </w:rPr>
              <w:t>FE-59</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3C25756F" w14:textId="13310909" w:rsidR="005B56F3" w:rsidRDefault="005B56F3" w:rsidP="005B56F3">
            <w:pPr>
              <w:spacing w:after="0" w:line="240" w:lineRule="auto"/>
              <w:rPr>
                <w:rFonts w:ascii="Calibri" w:eastAsia="Times New Roman" w:hAnsi="Calibri" w:cs="Calibri"/>
                <w:sz w:val="20"/>
                <w:szCs w:val="20"/>
              </w:rPr>
            </w:pPr>
            <w:r>
              <w:rPr>
                <w:rFonts w:ascii="Calibri" w:eastAsia="Times New Roman" w:hAnsi="Calibri" w:cs="Calibri"/>
                <w:sz w:val="20"/>
                <w:szCs w:val="20"/>
              </w:rPr>
              <w:t>AA 0343173794 00017</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0416FF6A" w14:textId="77777777" w:rsidR="005B56F3" w:rsidRDefault="005B56F3" w:rsidP="005B56F3">
            <w:pPr>
              <w:spacing w:after="0" w:line="240" w:lineRule="auto"/>
              <w:rPr>
                <w:rFonts w:ascii="Calibri" w:eastAsia="Times New Roman" w:hAnsi="Calibri" w:cs="Calibri"/>
                <w:sz w:val="20"/>
                <w:szCs w:val="20"/>
              </w:rPr>
            </w:pPr>
            <w:r>
              <w:rPr>
                <w:rFonts w:ascii="Calibri" w:eastAsia="Times New Roman" w:hAnsi="Calibri" w:cs="Calibri"/>
                <w:sz w:val="20"/>
                <w:szCs w:val="20"/>
              </w:rPr>
              <w:t>VI-39</w:t>
            </w:r>
          </w:p>
        </w:tc>
      </w:tr>
      <w:tr w:rsidR="00775C8C" w14:paraId="15AFA505" w14:textId="77777777" w:rsidTr="00592DF4">
        <w:trPr>
          <w:trHeight w:val="300"/>
        </w:trPr>
        <w:tc>
          <w:tcPr>
            <w:tcW w:w="2571" w:type="dxa"/>
            <w:gridSpan w:val="2"/>
            <w:tcBorders>
              <w:top w:val="single" w:sz="4" w:space="0" w:color="auto"/>
              <w:left w:val="single" w:sz="4" w:space="0" w:color="auto"/>
              <w:bottom w:val="single" w:sz="4" w:space="0" w:color="auto"/>
              <w:right w:val="single" w:sz="4" w:space="0" w:color="auto"/>
            </w:tcBorders>
            <w:noWrap/>
            <w:vAlign w:val="center"/>
          </w:tcPr>
          <w:p w14:paraId="255FBD92" w14:textId="77B32BD1" w:rsidR="00775C8C" w:rsidRDefault="00775C8C" w:rsidP="00775C8C">
            <w:pPr>
              <w:spacing w:after="0" w:line="240" w:lineRule="auto"/>
              <w:rPr>
                <w:rFonts w:ascii="Calibri" w:eastAsia="Times New Roman" w:hAnsi="Calibri" w:cs="Calibri"/>
                <w:sz w:val="20"/>
                <w:szCs w:val="20"/>
              </w:rPr>
            </w:pPr>
            <w:r>
              <w:rPr>
                <w:rFonts w:ascii="Calibri" w:eastAsia="Times New Roman" w:hAnsi="Calibri" w:cs="Calibri"/>
                <w:sz w:val="20"/>
                <w:szCs w:val="20"/>
              </w:rPr>
              <w:t>32°30'29.57"S 60°58'22.01"E</w:t>
            </w:r>
          </w:p>
        </w:tc>
        <w:tc>
          <w:tcPr>
            <w:tcW w:w="1260" w:type="dxa"/>
            <w:tcBorders>
              <w:top w:val="single" w:sz="4" w:space="0" w:color="auto"/>
              <w:left w:val="single" w:sz="4" w:space="0" w:color="auto"/>
              <w:bottom w:val="single" w:sz="4" w:space="0" w:color="auto"/>
              <w:right w:val="single" w:sz="4" w:space="0" w:color="auto"/>
            </w:tcBorders>
            <w:vAlign w:val="center"/>
          </w:tcPr>
          <w:p w14:paraId="64F86381" w14:textId="2FA4E404" w:rsidR="00775C8C" w:rsidRDefault="00775C8C" w:rsidP="00775C8C">
            <w:pPr>
              <w:spacing w:after="0" w:line="240" w:lineRule="auto"/>
              <w:rPr>
                <w:rFonts w:ascii="Calibri" w:eastAsia="Times New Roman" w:hAnsi="Calibri" w:cs="Calibri"/>
                <w:sz w:val="20"/>
                <w:szCs w:val="20"/>
              </w:rPr>
            </w:pPr>
            <w:r>
              <w:rPr>
                <w:rFonts w:ascii="Calibri" w:eastAsia="Times New Roman" w:hAnsi="Calibri" w:cs="Calibri"/>
                <w:sz w:val="20"/>
                <w:szCs w:val="20"/>
              </w:rPr>
              <w:t>LIGHTS(P)</w:t>
            </w:r>
          </w:p>
        </w:tc>
        <w:tc>
          <w:tcPr>
            <w:tcW w:w="3093" w:type="dxa"/>
            <w:gridSpan w:val="2"/>
            <w:tcBorders>
              <w:top w:val="single" w:sz="4" w:space="0" w:color="auto"/>
              <w:left w:val="single" w:sz="4" w:space="0" w:color="auto"/>
              <w:bottom w:val="single" w:sz="4" w:space="0" w:color="auto"/>
              <w:right w:val="single" w:sz="4" w:space="0" w:color="auto"/>
            </w:tcBorders>
            <w:vAlign w:val="center"/>
          </w:tcPr>
          <w:p w14:paraId="280E2C8F" w14:textId="63CC474A" w:rsidR="00775C8C" w:rsidRDefault="00775C8C" w:rsidP="00775C8C">
            <w:pPr>
              <w:spacing w:after="0" w:line="240" w:lineRule="auto"/>
              <w:rPr>
                <w:rFonts w:ascii="Calibri" w:eastAsia="Times New Roman" w:hAnsi="Calibri" w:cs="Calibri"/>
                <w:sz w:val="20"/>
                <w:szCs w:val="20"/>
              </w:rPr>
            </w:pPr>
            <w:r>
              <w:rPr>
                <w:rFonts w:ascii="Calibri" w:eastAsia="Times New Roman" w:hAnsi="Calibri" w:cs="Calibri"/>
                <w:sz w:val="20"/>
                <w:szCs w:val="20"/>
              </w:rPr>
              <w:t>LITCHR=2; COLOUR=5; SIGGRP=(1); SIGPER=4</w:t>
            </w:r>
          </w:p>
        </w:tc>
        <w:tc>
          <w:tcPr>
            <w:tcW w:w="742" w:type="dxa"/>
            <w:gridSpan w:val="2"/>
            <w:tcBorders>
              <w:top w:val="single" w:sz="4" w:space="0" w:color="auto"/>
              <w:left w:val="single" w:sz="4" w:space="0" w:color="auto"/>
              <w:bottom w:val="single" w:sz="4" w:space="0" w:color="auto"/>
              <w:right w:val="single" w:sz="4" w:space="0" w:color="auto"/>
            </w:tcBorders>
            <w:vAlign w:val="center"/>
          </w:tcPr>
          <w:p w14:paraId="42D04044" w14:textId="4030348F" w:rsidR="00775C8C" w:rsidRDefault="00775C8C" w:rsidP="00775C8C">
            <w:pPr>
              <w:spacing w:after="0" w:line="240" w:lineRule="auto"/>
              <w:rPr>
                <w:rFonts w:ascii="Calibri" w:eastAsia="Times New Roman" w:hAnsi="Calibri" w:cs="Calibri"/>
                <w:sz w:val="20"/>
                <w:szCs w:val="20"/>
              </w:rPr>
            </w:pPr>
            <w:r>
              <w:rPr>
                <w:rFonts w:ascii="Calibri" w:eastAsia="Times New Roman" w:hAnsi="Calibri" w:cs="Calibri"/>
                <w:sz w:val="20"/>
                <w:szCs w:val="20"/>
              </w:rPr>
              <w:t>FE-61</w:t>
            </w:r>
          </w:p>
        </w:tc>
        <w:tc>
          <w:tcPr>
            <w:tcW w:w="2170" w:type="dxa"/>
            <w:gridSpan w:val="3"/>
            <w:tcBorders>
              <w:top w:val="single" w:sz="4" w:space="0" w:color="auto"/>
              <w:left w:val="single" w:sz="4" w:space="0" w:color="auto"/>
              <w:bottom w:val="single" w:sz="4" w:space="0" w:color="auto"/>
              <w:right w:val="single" w:sz="4" w:space="0" w:color="auto"/>
            </w:tcBorders>
            <w:vAlign w:val="center"/>
          </w:tcPr>
          <w:p w14:paraId="4A3E5422" w14:textId="7FD8A842" w:rsidR="00775C8C" w:rsidRDefault="00775C8C" w:rsidP="00775C8C">
            <w:pPr>
              <w:spacing w:after="0" w:line="240" w:lineRule="auto"/>
              <w:rPr>
                <w:rFonts w:ascii="Calibri" w:eastAsia="Times New Roman" w:hAnsi="Calibri" w:cs="Calibri"/>
                <w:sz w:val="20"/>
                <w:szCs w:val="20"/>
              </w:rPr>
            </w:pPr>
            <w:r>
              <w:rPr>
                <w:rFonts w:ascii="Calibri" w:eastAsia="Times New Roman" w:hAnsi="Calibri" w:cs="Calibri"/>
                <w:sz w:val="20"/>
                <w:szCs w:val="20"/>
              </w:rPr>
              <w:t>AA 1522734256 00001</w:t>
            </w:r>
          </w:p>
        </w:tc>
        <w:tc>
          <w:tcPr>
            <w:tcW w:w="791" w:type="dxa"/>
            <w:gridSpan w:val="2"/>
            <w:tcBorders>
              <w:top w:val="single" w:sz="4" w:space="0" w:color="auto"/>
              <w:left w:val="single" w:sz="4" w:space="0" w:color="auto"/>
              <w:bottom w:val="single" w:sz="4" w:space="0" w:color="auto"/>
              <w:right w:val="single" w:sz="4" w:space="0" w:color="auto"/>
            </w:tcBorders>
            <w:vAlign w:val="center"/>
          </w:tcPr>
          <w:p w14:paraId="542E779D" w14:textId="27AE3811" w:rsidR="00775C8C" w:rsidRDefault="00775C8C" w:rsidP="00775C8C">
            <w:pPr>
              <w:spacing w:after="0" w:line="240" w:lineRule="auto"/>
              <w:rPr>
                <w:rFonts w:ascii="Calibri" w:eastAsia="Times New Roman" w:hAnsi="Calibri" w:cs="Calibri"/>
                <w:sz w:val="20"/>
                <w:szCs w:val="20"/>
              </w:rPr>
            </w:pPr>
            <w:r>
              <w:rPr>
                <w:rFonts w:ascii="Calibri" w:eastAsia="Times New Roman" w:hAnsi="Calibri" w:cs="Calibri"/>
                <w:sz w:val="20"/>
                <w:szCs w:val="20"/>
              </w:rPr>
              <w:t>VI-39</w:t>
            </w:r>
          </w:p>
        </w:tc>
      </w:tr>
      <w:tr w:rsidR="005B56F3" w14:paraId="11105398" w14:textId="77777777" w:rsidTr="00592DF4">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0E5A6246" w14:textId="653A1AF8" w:rsidR="005B56F3" w:rsidRDefault="00775C8C" w:rsidP="005B56F3">
            <w:pPr>
              <w:spacing w:after="0" w:line="240" w:lineRule="auto"/>
              <w:rPr>
                <w:rFonts w:ascii="Calibri" w:eastAsia="Times New Roman" w:hAnsi="Calibri" w:cs="Calibri"/>
                <w:sz w:val="20"/>
                <w:szCs w:val="20"/>
              </w:rPr>
            </w:pPr>
            <w:r>
              <w:rPr>
                <w:rFonts w:ascii="Calibri" w:eastAsia="Times New Roman" w:hAnsi="Calibri" w:cs="Calibri"/>
                <w:b/>
                <w:bCs/>
                <w:sz w:val="20"/>
                <w:szCs w:val="20"/>
              </w:rPr>
              <w:t>ASCII</w:t>
            </w:r>
          </w:p>
        </w:tc>
        <w:tc>
          <w:tcPr>
            <w:tcW w:w="8350" w:type="dxa"/>
            <w:gridSpan w:val="11"/>
            <w:tcBorders>
              <w:top w:val="single" w:sz="4" w:space="0" w:color="auto"/>
              <w:left w:val="nil"/>
              <w:bottom w:val="single" w:sz="4" w:space="0" w:color="auto"/>
              <w:right w:val="single" w:sz="4" w:space="0" w:color="auto"/>
            </w:tcBorders>
            <w:noWrap/>
            <w:vAlign w:val="center"/>
          </w:tcPr>
          <w:p w14:paraId="41FF7B51" w14:textId="77777777" w:rsidR="005B56F3" w:rsidRDefault="005B56F3" w:rsidP="005B56F3">
            <w:pPr>
              <w:spacing w:after="0" w:line="240" w:lineRule="auto"/>
              <w:rPr>
                <w:rFonts w:ascii="Calibri" w:eastAsia="Times New Roman" w:hAnsi="Calibri" w:cs="Calibri"/>
                <w:sz w:val="20"/>
                <w:szCs w:val="20"/>
              </w:rPr>
            </w:pPr>
          </w:p>
          <w:p w14:paraId="01227EB6" w14:textId="4FDDE3B9" w:rsidR="005B56F3" w:rsidRDefault="00775C8C" w:rsidP="005B56F3">
            <w:pPr>
              <w:spacing w:after="0" w:line="240" w:lineRule="auto"/>
              <w:rPr>
                <w:rFonts w:ascii="Calibri" w:eastAsia="Times New Roman" w:hAnsi="Calibri" w:cs="Calibri"/>
                <w:sz w:val="20"/>
                <w:szCs w:val="20"/>
              </w:rPr>
            </w:pPr>
            <w:r>
              <w:rPr>
                <w:noProof/>
                <w:lang w:val="en-GB" w:eastAsia="en-GB"/>
              </w:rPr>
              <w:drawing>
                <wp:inline distT="0" distB="0" distL="0" distR="0" wp14:anchorId="112F6C42" wp14:editId="46D7E984">
                  <wp:extent cx="1876425" cy="10722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2249" cy="1075571"/>
                          </a:xfrm>
                          <a:prstGeom prst="rect">
                            <a:avLst/>
                          </a:prstGeom>
                        </pic:spPr>
                      </pic:pic>
                    </a:graphicData>
                  </a:graphic>
                </wp:inline>
              </w:drawing>
            </w:r>
            <w:r>
              <w:rPr>
                <w:rFonts w:ascii="Calibri" w:eastAsia="Times New Roman" w:hAnsi="Calibri" w:cs="Calibri"/>
                <w:sz w:val="20"/>
                <w:szCs w:val="20"/>
              </w:rPr>
              <w:t xml:space="preserve">               </w:t>
            </w:r>
            <w:r>
              <w:rPr>
                <w:noProof/>
                <w:lang w:val="en-GB" w:eastAsia="en-GB"/>
              </w:rPr>
              <w:t xml:space="preserve">  </w:t>
            </w:r>
            <w:r>
              <w:rPr>
                <w:noProof/>
                <w:lang w:val="en-GB" w:eastAsia="en-GB"/>
              </w:rPr>
              <w:drawing>
                <wp:inline distT="0" distB="0" distL="0" distR="0" wp14:anchorId="72832FE4" wp14:editId="6B2DE721">
                  <wp:extent cx="1866900" cy="113415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0818" cy="1142613"/>
                          </a:xfrm>
                          <a:prstGeom prst="rect">
                            <a:avLst/>
                          </a:prstGeom>
                        </pic:spPr>
                      </pic:pic>
                    </a:graphicData>
                  </a:graphic>
                </wp:inline>
              </w:drawing>
            </w:r>
          </w:p>
          <w:p w14:paraId="00607FB8" w14:textId="5B34515F" w:rsidR="005B56F3" w:rsidRDefault="005B56F3" w:rsidP="005B56F3">
            <w:pPr>
              <w:spacing w:after="0" w:line="240" w:lineRule="auto"/>
              <w:rPr>
                <w:rFonts w:ascii="Calibri" w:eastAsia="Times New Roman" w:hAnsi="Calibri" w:cs="Calibri"/>
                <w:sz w:val="20"/>
                <w:szCs w:val="20"/>
              </w:rPr>
            </w:pPr>
          </w:p>
        </w:tc>
      </w:tr>
      <w:tr w:rsidR="005B56F3" w14:paraId="6A11AE9E" w14:textId="77777777" w:rsidTr="00592DF4">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3A63A5F8" w14:textId="4EAF0176" w:rsidR="005B56F3" w:rsidRDefault="005B56F3" w:rsidP="005B56F3">
            <w:pPr>
              <w:spacing w:after="0" w:line="240" w:lineRule="auto"/>
              <w:rPr>
                <w:rFonts w:ascii="Calibri" w:eastAsia="Times New Roman" w:hAnsi="Calibri" w:cs="Calibri"/>
                <w:b/>
                <w:sz w:val="20"/>
                <w:szCs w:val="20"/>
              </w:rPr>
            </w:pPr>
            <w:r>
              <w:rPr>
                <w:rFonts w:ascii="Calibri" w:eastAsia="Times New Roman" w:hAnsi="Calibri" w:cs="Calibri"/>
                <w:b/>
                <w:sz w:val="20"/>
                <w:szCs w:val="20"/>
              </w:rPr>
              <w:lastRenderedPageBreak/>
              <w:t>Expected Test Results</w:t>
            </w:r>
          </w:p>
        </w:tc>
        <w:tc>
          <w:tcPr>
            <w:tcW w:w="8350" w:type="dxa"/>
            <w:gridSpan w:val="11"/>
            <w:tcBorders>
              <w:top w:val="single" w:sz="4" w:space="0" w:color="auto"/>
              <w:left w:val="nil"/>
              <w:bottom w:val="single" w:sz="4" w:space="0" w:color="auto"/>
              <w:right w:val="single" w:sz="4" w:space="0" w:color="auto"/>
            </w:tcBorders>
            <w:noWrap/>
            <w:vAlign w:val="center"/>
            <w:hideMark/>
          </w:tcPr>
          <w:p w14:paraId="1BE2E256" w14:textId="3621531C" w:rsidR="005B56F3" w:rsidRDefault="005B56F3" w:rsidP="005B56F3">
            <w:pPr>
              <w:spacing w:after="0" w:line="240" w:lineRule="auto"/>
              <w:rPr>
                <w:rFonts w:ascii="Calibri" w:eastAsia="Times New Roman" w:hAnsi="Calibri" w:cs="Calibri"/>
                <w:sz w:val="20"/>
                <w:szCs w:val="20"/>
              </w:rPr>
            </w:pPr>
            <w:r>
              <w:rPr>
                <w:rFonts w:ascii="Calibri" w:eastAsia="Times New Roman" w:hAnsi="Calibri" w:cs="Calibri"/>
                <w:sz w:val="20"/>
                <w:szCs w:val="20"/>
              </w:rPr>
              <w:t>89: An error “Slave object has more than one master” must be triggered.</w:t>
            </w:r>
            <w:r>
              <w:rPr>
                <w:rFonts w:ascii="Segoe UI" w:eastAsiaTheme="minorHAnsi" w:hAnsi="Segoe UI" w:cs="Segoe UI"/>
                <w:sz w:val="18"/>
                <w:szCs w:val="18"/>
                <w:lang w:val="en-US" w:eastAsia="en-US"/>
              </w:rPr>
              <w:t xml:space="preserve"> </w:t>
            </w:r>
          </w:p>
        </w:tc>
      </w:tr>
      <w:tr w:rsidR="005B56F3" w14:paraId="25E4A985" w14:textId="77777777" w:rsidTr="00592DF4">
        <w:trPr>
          <w:trHeight w:val="300"/>
        </w:trPr>
        <w:tc>
          <w:tcPr>
            <w:tcW w:w="2277" w:type="dxa"/>
            <w:tcBorders>
              <w:top w:val="single" w:sz="4" w:space="0" w:color="auto"/>
              <w:left w:val="single" w:sz="4" w:space="0" w:color="auto"/>
              <w:bottom w:val="single" w:sz="4" w:space="0" w:color="auto"/>
              <w:right w:val="single" w:sz="4" w:space="0" w:color="auto"/>
            </w:tcBorders>
            <w:noWrap/>
            <w:vAlign w:val="center"/>
            <w:hideMark/>
          </w:tcPr>
          <w:p w14:paraId="4364D823" w14:textId="7E94B5FA" w:rsidR="005B56F3" w:rsidRDefault="005B56F3" w:rsidP="005B56F3">
            <w:pPr>
              <w:spacing w:after="0" w:line="240" w:lineRule="auto"/>
              <w:rPr>
                <w:rFonts w:ascii="Calibri" w:eastAsia="Times New Roman" w:hAnsi="Calibri" w:cs="Calibri"/>
                <w:b/>
                <w:sz w:val="20"/>
                <w:szCs w:val="20"/>
              </w:rPr>
            </w:pPr>
            <w:r>
              <w:rPr>
                <w:rFonts w:ascii="Calibri" w:eastAsia="Times New Roman" w:hAnsi="Calibri" w:cs="Calibri"/>
                <w:b/>
                <w:sz w:val="20"/>
                <w:szCs w:val="20"/>
              </w:rPr>
              <w:t>Secondary Critical Errors</w:t>
            </w:r>
          </w:p>
        </w:tc>
        <w:tc>
          <w:tcPr>
            <w:tcW w:w="8350" w:type="dxa"/>
            <w:gridSpan w:val="11"/>
            <w:tcBorders>
              <w:top w:val="single" w:sz="4" w:space="0" w:color="auto"/>
              <w:left w:val="nil"/>
              <w:bottom w:val="single" w:sz="4" w:space="0" w:color="auto"/>
              <w:right w:val="single" w:sz="4" w:space="0" w:color="auto"/>
            </w:tcBorders>
            <w:noWrap/>
            <w:vAlign w:val="center"/>
            <w:hideMark/>
          </w:tcPr>
          <w:p w14:paraId="0EC49068" w14:textId="2E6AD2CB" w:rsidR="005B56F3" w:rsidRDefault="005B56F3" w:rsidP="005B56F3">
            <w:pPr>
              <w:spacing w:after="0" w:line="240" w:lineRule="auto"/>
              <w:rPr>
                <w:rFonts w:ascii="Calibri" w:eastAsia="Times New Roman" w:hAnsi="Calibri" w:cs="Calibri"/>
                <w:sz w:val="20"/>
                <w:szCs w:val="20"/>
              </w:rPr>
            </w:pPr>
            <w:r>
              <w:rPr>
                <w:rFonts w:ascii="Calibri" w:eastAsia="Times New Roman" w:hAnsi="Calibri" w:cs="Calibri"/>
                <w:sz w:val="20"/>
                <w:szCs w:val="20"/>
              </w:rPr>
              <w:t>517: An additional error “Feature is a slave to more than one feature” must be triggered.</w:t>
            </w:r>
          </w:p>
        </w:tc>
      </w:tr>
    </w:tbl>
    <w:p w14:paraId="47AD1171" w14:textId="52779206" w:rsidR="00857596" w:rsidRDefault="00857596" w:rsidP="00905536">
      <w:pPr>
        <w:spacing w:after="160" w:line="259" w:lineRule="auto"/>
      </w:pPr>
    </w:p>
    <w:sectPr w:rsidR="0085759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eonid Kuzmin" w:date="2019-02-27T20:19:00Z" w:initials="LK">
    <w:p w14:paraId="2BE42556" w14:textId="19DB647D" w:rsidR="005C3F96" w:rsidRDefault="005C3F96">
      <w:pPr>
        <w:pStyle w:val="CommentText"/>
      </w:pPr>
      <w:r>
        <w:rPr>
          <w:rStyle w:val="CommentReference"/>
        </w:rPr>
        <w:annotationRef/>
      </w:r>
      <w:r>
        <w:t>It can be deleted because there are no reasons for those critical errors in the TDS.</w:t>
      </w:r>
    </w:p>
  </w:comment>
  <w:comment w:id="2" w:author="Richard Anthony Fowle" w:date="2019-03-26T10:22:00Z" w:initials="RAF">
    <w:p w14:paraId="01A266FA" w14:textId="691A445D" w:rsidR="00107249" w:rsidRDefault="00107249">
      <w:pPr>
        <w:pStyle w:val="CommentText"/>
      </w:pPr>
      <w:r>
        <w:rPr>
          <w:rStyle w:val="CommentReference"/>
        </w:rPr>
        <w:annotationRef/>
      </w:r>
      <w:r>
        <w:t>It is possible that that Checks 12 and 20b are likely to be triggered if the invalid geometry has caused the failure to load the associated features. Check 20b is due to the three edges (VE-17, VE-18 and VE-19 all be labeled as exterior and failing to create a closed area.</w:t>
      </w:r>
    </w:p>
  </w:comment>
  <w:comment w:id="3" w:author="Leonid Kuzmin" w:date="2019-03-01T16:41:00Z" w:initials="LK">
    <w:p w14:paraId="491899AF" w14:textId="19B6F8EC" w:rsidR="00D01DE4" w:rsidRDefault="00D01DE4" w:rsidP="00D01DE4">
      <w:pPr>
        <w:pStyle w:val="CommentText"/>
      </w:pPr>
      <w:r>
        <w:rPr>
          <w:rStyle w:val="CommentReference"/>
        </w:rPr>
        <w:annotationRef/>
      </w:r>
      <w:r>
        <w:t>TDS has to consist of issues that refer to this section only. The 507, 1015 critical errors do not relate to the considered checks and they must be fixed for the current TDS.</w:t>
      </w:r>
    </w:p>
    <w:p w14:paraId="36FE8FB9" w14:textId="5EDC6B98" w:rsidR="00D01DE4" w:rsidRDefault="00D01DE4">
      <w:pPr>
        <w:pStyle w:val="CommentText"/>
      </w:pPr>
    </w:p>
  </w:comment>
  <w:comment w:id="4" w:author="Richard Anthony Fowle" w:date="2019-03-26T10:27:00Z" w:initials="RAF">
    <w:p w14:paraId="2FBD9095" w14:textId="6DB796FA" w:rsidR="00107249" w:rsidRDefault="00107249">
      <w:pPr>
        <w:pStyle w:val="CommentText"/>
      </w:pPr>
      <w:r>
        <w:rPr>
          <w:rStyle w:val="CommentReference"/>
        </w:rPr>
        <w:annotationRef/>
      </w:r>
      <w:r>
        <w:t xml:space="preserve">Check 507 could be removed if INFORM or TXTDSC are populated on the CTNARE – If time permits the dataset will be amended. There is no reason </w:t>
      </w:r>
      <w:proofErr w:type="gramStart"/>
      <w:r>
        <w:t>for  Check</w:t>
      </w:r>
      <w:proofErr w:type="gramEnd"/>
      <w:r>
        <w:t xml:space="preserve"> 1015 to be triggered as there are no referenced text or picture files </w:t>
      </w:r>
    </w:p>
  </w:comment>
  <w:comment w:id="7" w:author="Leonid Kuzmin" w:date="2019-02-27T20:34:00Z" w:initials="LK">
    <w:p w14:paraId="7A6FA09B" w14:textId="1629AF08" w:rsidR="008F5459" w:rsidRDefault="008F5459">
      <w:pPr>
        <w:pStyle w:val="CommentText"/>
      </w:pPr>
      <w:r>
        <w:rPr>
          <w:rStyle w:val="CommentReference"/>
        </w:rPr>
        <w:annotationRef/>
      </w:r>
      <w:r>
        <w:t>There are secondary critical error</w:t>
      </w:r>
      <w:r w:rsidR="0010425C">
        <w:t>s</w:t>
      </w:r>
      <w:r>
        <w:t xml:space="preserve"> that are </w:t>
      </w:r>
      <w:r w:rsidR="00E40068">
        <w:t xml:space="preserve">result of </w:t>
      </w:r>
      <w:r w:rsidR="0010425C">
        <w:t>the</w:t>
      </w:r>
      <w:r w:rsidR="00E40068">
        <w:t xml:space="preserve"> encoding errors of external and internal rings.</w:t>
      </w:r>
    </w:p>
  </w:comment>
  <w:comment w:id="8" w:author="Richard Anthony Fowle" w:date="2019-03-26T10:36:00Z" w:initials="RAF">
    <w:p w14:paraId="3727F998" w14:textId="30C5DA41" w:rsidR="00107249" w:rsidRDefault="00107249">
      <w:pPr>
        <w:pStyle w:val="CommentText"/>
      </w:pPr>
      <w:r>
        <w:rPr>
          <w:rStyle w:val="CommentReference"/>
        </w:rPr>
        <w:annotationRef/>
      </w:r>
      <w:r>
        <w:t xml:space="preserve">Agree </w:t>
      </w:r>
    </w:p>
  </w:comment>
  <w:comment w:id="11" w:author="Leonid Kuzmin" w:date="2019-03-01T16:40:00Z" w:initials="LK">
    <w:p w14:paraId="1315BA7E" w14:textId="05FF8784" w:rsidR="00D01DE4" w:rsidRDefault="00D01DE4" w:rsidP="00D01DE4">
      <w:pPr>
        <w:pStyle w:val="CommentText"/>
      </w:pPr>
      <w:r>
        <w:rPr>
          <w:rStyle w:val="CommentReference"/>
        </w:rPr>
        <w:annotationRef/>
      </w:r>
      <w:r>
        <w:t>The 67a error does not relate to the considered checks and it must be fixed for the current TDS.</w:t>
      </w:r>
    </w:p>
    <w:p w14:paraId="52DA240C" w14:textId="15A5C225" w:rsidR="00D01DE4" w:rsidRDefault="00D01DE4">
      <w:pPr>
        <w:pStyle w:val="CommentText"/>
      </w:pPr>
    </w:p>
  </w:comment>
  <w:comment w:id="12" w:author="Richard Anthony Fowle" w:date="2019-03-26T10:39:00Z" w:initials="RAF">
    <w:p w14:paraId="5285CACD" w14:textId="7882CDA4" w:rsidR="0010556D" w:rsidRDefault="0010556D">
      <w:pPr>
        <w:pStyle w:val="CommentText"/>
      </w:pPr>
      <w:r>
        <w:rPr>
          <w:rStyle w:val="CommentReference"/>
        </w:rPr>
        <w:annotationRef/>
      </w:r>
      <w:r>
        <w:t>– If time permits the dataset will be amended.</w:t>
      </w:r>
    </w:p>
  </w:comment>
  <w:comment w:id="17" w:author="Leonid Kuzmin" w:date="2019-03-01T16:32:00Z" w:initials="LK">
    <w:p w14:paraId="78D3DCD3" w14:textId="7A7D2CBD" w:rsidR="0010425C" w:rsidRDefault="0010425C">
      <w:pPr>
        <w:pStyle w:val="CommentText"/>
      </w:pPr>
      <w:r>
        <w:rPr>
          <w:rStyle w:val="CommentReference"/>
        </w:rPr>
        <w:annotationRef/>
      </w:r>
      <w:r>
        <w:t>These errors can be deleted because there are no reasons for them in the TDS.</w:t>
      </w:r>
    </w:p>
  </w:comment>
  <w:comment w:id="18" w:author="Richard Anthony Fowle" w:date="2019-03-26T10:41:00Z" w:initials="RAF">
    <w:p w14:paraId="4BB62BDC" w14:textId="47648D24" w:rsidR="0010556D" w:rsidRDefault="0010556D">
      <w:pPr>
        <w:pStyle w:val="CommentText"/>
      </w:pPr>
      <w:r>
        <w:rPr>
          <w:rStyle w:val="CommentReference"/>
        </w:rPr>
        <w:annotationRef/>
      </w:r>
      <w:r>
        <w:t>Agree</w:t>
      </w:r>
    </w:p>
  </w:comment>
  <w:comment w:id="19" w:author="Leonid Kuzmin" w:date="2019-03-01T16:39:00Z" w:initials="LK">
    <w:p w14:paraId="52E03F91" w14:textId="547FF239" w:rsidR="0010425C" w:rsidRDefault="0010425C" w:rsidP="0010425C">
      <w:pPr>
        <w:pStyle w:val="CommentText"/>
      </w:pPr>
      <w:r>
        <w:rPr>
          <w:rStyle w:val="CommentReference"/>
        </w:rPr>
        <w:annotationRef/>
      </w:r>
      <w:r>
        <w:t>The 19</w:t>
      </w:r>
      <w:proofErr w:type="gramStart"/>
      <w:r>
        <w:t>,44</w:t>
      </w:r>
      <w:proofErr w:type="gramEnd"/>
      <w:r>
        <w:t>, 65, 90b and 1771 warnings do not relate to the considered checks and they must be fixed for the current TDS.</w:t>
      </w:r>
    </w:p>
    <w:p w14:paraId="60C98158" w14:textId="2D73E9E2" w:rsidR="0010425C" w:rsidRDefault="0010425C">
      <w:pPr>
        <w:pStyle w:val="CommentText"/>
      </w:pPr>
    </w:p>
  </w:comment>
  <w:comment w:id="20" w:author="Richard Anthony Fowle" w:date="2019-03-26T10:40:00Z" w:initials="RAF">
    <w:p w14:paraId="704B9A43" w14:textId="3BB4A42A" w:rsidR="0010556D" w:rsidRDefault="0010556D">
      <w:pPr>
        <w:pStyle w:val="CommentText"/>
      </w:pPr>
      <w:r>
        <w:rPr>
          <w:rStyle w:val="CommentReference"/>
        </w:rPr>
        <w:annotationRef/>
      </w:r>
      <w:r>
        <w:t>– If time permits the dataset will be amended.</w:t>
      </w:r>
    </w:p>
  </w:comment>
  <w:comment w:id="23" w:author="Leonid Kuzmin" w:date="2019-02-27T20:31:00Z" w:initials="LK">
    <w:p w14:paraId="6CF45FEE" w14:textId="73FD7606" w:rsidR="008F5459" w:rsidRDefault="008F5459">
      <w:pPr>
        <w:pStyle w:val="CommentText"/>
      </w:pPr>
      <w:r>
        <w:rPr>
          <w:rStyle w:val="CommentReference"/>
        </w:rPr>
        <w:annotationRef/>
      </w:r>
      <w:r w:rsidR="0010425C">
        <w:t xml:space="preserve">These warnings </w:t>
      </w:r>
      <w:r>
        <w:t>can be deleted because there are no reasons for the</w:t>
      </w:r>
      <w:r w:rsidR="0010425C">
        <w:t>m</w:t>
      </w:r>
      <w:r>
        <w:t xml:space="preserve"> in the TDS. There is no UWTROC object at all</w:t>
      </w:r>
    </w:p>
  </w:comment>
  <w:comment w:id="24" w:author="Richard Anthony Fowle" w:date="2019-03-26T10:46:00Z" w:initials="RAF">
    <w:p w14:paraId="3ED8515D" w14:textId="6281D45D" w:rsidR="00AB0894" w:rsidRDefault="00AB0894">
      <w:pPr>
        <w:pStyle w:val="CommentText"/>
      </w:pPr>
      <w:r>
        <w:rPr>
          <w:rStyle w:val="CommentReference"/>
        </w:rPr>
        <w:annotationRef/>
      </w:r>
      <w:r>
        <w:t>Agree ´, should be 1722a</w:t>
      </w:r>
    </w:p>
  </w:comment>
  <w:comment w:id="28" w:author="Leonid Kuzmin" w:date="2019-02-27T20:42:00Z" w:initials="LK">
    <w:p w14:paraId="522EF4FE" w14:textId="1B782517" w:rsidR="00C44622" w:rsidRDefault="00C44622">
      <w:pPr>
        <w:pStyle w:val="CommentText"/>
      </w:pPr>
      <w:r>
        <w:rPr>
          <w:rStyle w:val="CommentReference"/>
        </w:rPr>
        <w:annotationRef/>
      </w:r>
      <w:r>
        <w:t xml:space="preserve">The third contour encoded </w:t>
      </w:r>
      <w:proofErr w:type="spellStart"/>
      <w:r>
        <w:t>counterclockwise</w:t>
      </w:r>
      <w:proofErr w:type="spellEnd"/>
      <w:r>
        <w:t xml:space="preserve"> is </w:t>
      </w:r>
      <w:r w:rsidR="008A541E">
        <w:t xml:space="preserve">within of the second contour which is encoded </w:t>
      </w:r>
      <w:proofErr w:type="spellStart"/>
      <w:r w:rsidR="008A541E">
        <w:t>counterclockwise</w:t>
      </w:r>
      <w:proofErr w:type="spellEnd"/>
      <w:r w:rsidR="008A541E">
        <w:t xml:space="preserve"> too.</w:t>
      </w:r>
    </w:p>
  </w:comment>
  <w:comment w:id="29" w:author="Richard Anthony Fowle" w:date="2019-03-26T10:49:00Z" w:initials="RAF">
    <w:p w14:paraId="3FDFE790" w14:textId="3B934A2B" w:rsidR="00AB0894" w:rsidRDefault="00AB0894">
      <w:pPr>
        <w:pStyle w:val="CommentText"/>
      </w:pPr>
      <w:r>
        <w:rPr>
          <w:rStyle w:val="CommentReference"/>
        </w:rPr>
        <w:annotationRef/>
      </w:r>
      <w:r>
        <w:t>Dis-agree whilst edges are physically interior the USAG subfield has been set to exterior for all three edges</w:t>
      </w:r>
    </w:p>
  </w:comment>
  <w:comment w:id="34" w:author="Leonid Kuzmin" w:date="2019-02-27T21:12:00Z" w:initials="LK">
    <w:p w14:paraId="7DFA8795" w14:textId="769FE512" w:rsidR="00787DB9" w:rsidRDefault="00787DB9">
      <w:pPr>
        <w:pStyle w:val="CommentText"/>
      </w:pPr>
      <w:r>
        <w:rPr>
          <w:rStyle w:val="CommentReference"/>
        </w:rPr>
        <w:annotationRef/>
      </w:r>
      <w:r>
        <w:t xml:space="preserve">The third contour marked as Exterior (USAG=1) is encoded </w:t>
      </w:r>
      <w:proofErr w:type="spellStart"/>
      <w:r>
        <w:t>counterclockwise</w:t>
      </w:r>
      <w:proofErr w:type="spellEnd"/>
      <w:r>
        <w:t>.</w:t>
      </w:r>
    </w:p>
  </w:comment>
  <w:comment w:id="35" w:author="Richard Anthony Fowle" w:date="2019-03-26T11:01:00Z" w:initials="RAF">
    <w:p w14:paraId="114EB825" w14:textId="4CFB2355" w:rsidR="000E7145" w:rsidRDefault="000E7145">
      <w:pPr>
        <w:pStyle w:val="CommentText"/>
      </w:pPr>
      <w:r>
        <w:rPr>
          <w:rStyle w:val="CommentReference"/>
        </w:rPr>
        <w:annotationRef/>
      </w:r>
      <w:r>
        <w:t>Agree –‘boundary’ not ‘contour’</w:t>
      </w:r>
    </w:p>
  </w:comment>
  <w:comment w:id="40" w:author="Leonid Kuzmin" w:date="2019-02-27T21:14:00Z" w:initials="LK">
    <w:p w14:paraId="05843604" w14:textId="2AA1A4D4" w:rsidR="00787DB9" w:rsidRDefault="00787DB9" w:rsidP="00787DB9">
      <w:pPr>
        <w:pStyle w:val="CommentText"/>
      </w:pPr>
      <w:r>
        <w:rPr>
          <w:rStyle w:val="CommentReference"/>
        </w:rPr>
        <w:annotationRef/>
      </w:r>
      <w:r>
        <w:t>The first contour marked as interior (USAG=2) is encoded clockwise.</w:t>
      </w:r>
      <w:r>
        <w:rPr>
          <w:rStyle w:val="CommentReference"/>
        </w:rPr>
        <w:annotationRef/>
      </w:r>
    </w:p>
  </w:comment>
  <w:comment w:id="41" w:author="Richard Anthony Fowle" w:date="2019-03-26T11:02:00Z" w:initials="RAF">
    <w:p w14:paraId="2135DD7E" w14:textId="645F9E09" w:rsidR="000E7145" w:rsidRDefault="000E7145">
      <w:pPr>
        <w:pStyle w:val="CommentText"/>
      </w:pPr>
      <w:r>
        <w:rPr>
          <w:rStyle w:val="CommentReference"/>
        </w:rPr>
        <w:annotationRef/>
      </w:r>
      <w:r>
        <w:t>Agree –‘boundary’ not ‘contour’</w:t>
      </w:r>
    </w:p>
  </w:comment>
  <w:comment w:id="44" w:author="Leonid Kuzmin" w:date="2019-02-27T21:18:00Z" w:initials="LK">
    <w:p w14:paraId="79342A23" w14:textId="6116FF12" w:rsidR="00787DB9" w:rsidRDefault="00787DB9">
      <w:pPr>
        <w:pStyle w:val="CommentText"/>
      </w:pPr>
      <w:r>
        <w:rPr>
          <w:rStyle w:val="CommentReference"/>
        </w:rPr>
        <w:annotationRef/>
      </w:r>
      <w:r>
        <w:t>The second interior contour is within the first interior contour</w:t>
      </w:r>
    </w:p>
  </w:comment>
  <w:comment w:id="45" w:author="Richard Anthony Fowle" w:date="2019-03-26T11:02:00Z" w:initials="RAF">
    <w:p w14:paraId="433EA7CB" w14:textId="0ED1826E" w:rsidR="000E7145" w:rsidRDefault="000E7145">
      <w:pPr>
        <w:pStyle w:val="CommentText"/>
      </w:pPr>
      <w:r>
        <w:rPr>
          <w:rStyle w:val="CommentReference"/>
        </w:rPr>
        <w:annotationRef/>
      </w:r>
      <w:r>
        <w:t>Agree –‘boundary’ not ‘contour’</w:t>
      </w:r>
    </w:p>
  </w:comment>
  <w:comment w:id="47" w:author="Leonid Kuzmin" w:date="2019-02-27T21:16:00Z" w:initials="LK">
    <w:p w14:paraId="15AC81B4" w14:textId="77777777" w:rsidR="00787DB9" w:rsidRDefault="00787DB9" w:rsidP="00787DB9">
      <w:pPr>
        <w:pStyle w:val="CommentText"/>
      </w:pPr>
      <w:r>
        <w:rPr>
          <w:rStyle w:val="CommentReference"/>
        </w:rPr>
        <w:annotationRef/>
      </w:r>
      <w:r>
        <w:t>The third contour marked as Exterior (USAG=1) is within the second interior contour.</w:t>
      </w:r>
    </w:p>
  </w:comment>
  <w:comment w:id="48" w:author="Richard Anthony Fowle" w:date="2019-03-26T11:02:00Z" w:initials="RAF">
    <w:p w14:paraId="168580E4" w14:textId="32137D97" w:rsidR="000E7145" w:rsidRDefault="000E7145">
      <w:pPr>
        <w:pStyle w:val="CommentText"/>
      </w:pPr>
      <w:r>
        <w:rPr>
          <w:rStyle w:val="CommentReference"/>
        </w:rPr>
        <w:annotationRef/>
      </w:r>
      <w:r>
        <w:t>Agree –‘boundary’ not ‘contour’</w:t>
      </w:r>
    </w:p>
  </w:comment>
  <w:comment w:id="50" w:author="Leonid Kuzmin" w:date="2019-02-27T21:28:00Z" w:initials="LK">
    <w:p w14:paraId="296A8E9A" w14:textId="6F180A38" w:rsidR="00450360" w:rsidRDefault="00450360">
      <w:pPr>
        <w:pStyle w:val="CommentText"/>
      </w:pPr>
      <w:r>
        <w:rPr>
          <w:rStyle w:val="CommentReference"/>
        </w:rPr>
        <w:annotationRef/>
      </w:r>
      <w:r>
        <w:t>USAG equal to 255 is prohibited value for an area objects.</w:t>
      </w:r>
    </w:p>
  </w:comment>
  <w:comment w:id="51" w:author="Richard Anthony Fowle" w:date="2019-03-26T11:06:00Z" w:initials="RAF">
    <w:p w14:paraId="69655A1F" w14:textId="481CB962" w:rsidR="000E7145" w:rsidRDefault="000E7145">
      <w:pPr>
        <w:pStyle w:val="CommentText"/>
      </w:pPr>
      <w:r>
        <w:rPr>
          <w:rStyle w:val="CommentReference"/>
        </w:rPr>
        <w:annotationRef/>
      </w:r>
      <w:r>
        <w:t>Agree</w:t>
      </w:r>
    </w:p>
  </w:comment>
  <w:comment w:id="59" w:author="Leonid Kuzmin" w:date="2019-02-27T21:34:00Z" w:initials="LK">
    <w:p w14:paraId="33A08A1B" w14:textId="0F41475B" w:rsidR="00450360" w:rsidRDefault="00450360">
      <w:pPr>
        <w:pStyle w:val="CommentText"/>
      </w:pPr>
      <w:r>
        <w:rPr>
          <w:rStyle w:val="CommentReference"/>
        </w:rPr>
        <w:annotationRef/>
      </w:r>
      <w:r w:rsidR="003860C3">
        <w:t xml:space="preserve">Although there may be no this error messages if we consider sequence of vertices only, i.e. without nodes. </w:t>
      </w:r>
    </w:p>
  </w:comment>
  <w:comment w:id="60" w:author="Richard Anthony Fowle" w:date="2019-03-26T11:06:00Z" w:initials="RAF">
    <w:p w14:paraId="1100B826" w14:textId="1F1B3DA5" w:rsidR="000E7145" w:rsidRDefault="000E7145">
      <w:pPr>
        <w:pStyle w:val="CommentText"/>
      </w:pPr>
      <w:r>
        <w:rPr>
          <w:rStyle w:val="CommentReference"/>
        </w:rPr>
        <w:annotationRef/>
      </w:r>
      <w:r>
        <w:t>Only secondary ‘Critical’ listed</w:t>
      </w:r>
      <w:bookmarkStart w:id="63" w:name="_GoBack"/>
      <w:bookmarkEnd w:id="6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E42556" w15:done="0"/>
  <w15:commentEx w15:paraId="01A266FA" w15:paraIdParent="2BE42556" w15:done="0"/>
  <w15:commentEx w15:paraId="36FE8FB9" w15:done="0"/>
  <w15:commentEx w15:paraId="2FBD9095" w15:paraIdParent="36FE8FB9" w15:done="0"/>
  <w15:commentEx w15:paraId="7A6FA09B" w15:done="0"/>
  <w15:commentEx w15:paraId="3727F998" w15:paraIdParent="7A6FA09B" w15:done="0"/>
  <w15:commentEx w15:paraId="52DA240C" w15:done="0"/>
  <w15:commentEx w15:paraId="5285CACD" w15:paraIdParent="52DA240C" w15:done="0"/>
  <w15:commentEx w15:paraId="78D3DCD3" w15:done="0"/>
  <w15:commentEx w15:paraId="4BB62BDC" w15:paraIdParent="78D3DCD3" w15:done="0"/>
  <w15:commentEx w15:paraId="60C98158" w15:done="0"/>
  <w15:commentEx w15:paraId="704B9A43" w15:paraIdParent="60C98158" w15:done="0"/>
  <w15:commentEx w15:paraId="6CF45FEE" w15:done="0"/>
  <w15:commentEx w15:paraId="3ED8515D" w15:paraIdParent="6CF45FEE" w15:done="0"/>
  <w15:commentEx w15:paraId="522EF4FE" w15:done="0"/>
  <w15:commentEx w15:paraId="3FDFE790" w15:paraIdParent="522EF4FE" w15:done="0"/>
  <w15:commentEx w15:paraId="7DFA8795" w15:done="0"/>
  <w15:commentEx w15:paraId="114EB825" w15:paraIdParent="7DFA8795" w15:done="0"/>
  <w15:commentEx w15:paraId="05843604" w15:done="0"/>
  <w15:commentEx w15:paraId="2135DD7E" w15:paraIdParent="05843604" w15:done="0"/>
  <w15:commentEx w15:paraId="79342A23" w15:done="0"/>
  <w15:commentEx w15:paraId="433EA7CB" w15:paraIdParent="79342A23" w15:done="0"/>
  <w15:commentEx w15:paraId="15AC81B4" w15:done="0"/>
  <w15:commentEx w15:paraId="168580E4" w15:paraIdParent="15AC81B4" w15:done="0"/>
  <w15:commentEx w15:paraId="296A8E9A" w15:done="0"/>
  <w15:commentEx w15:paraId="69655A1F" w15:paraIdParent="296A8E9A" w15:done="0"/>
  <w15:commentEx w15:paraId="33A08A1B" w15:done="0"/>
  <w15:commentEx w15:paraId="1100B826" w15:paraIdParent="33A08A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E42556" w16cid:durableId="20216F69"/>
  <w16cid:commentId w16cid:paraId="36FE8FB9" w16cid:durableId="2023DF3F"/>
  <w16cid:commentId w16cid:paraId="7A6FA09B" w16cid:durableId="202172D2"/>
  <w16cid:commentId w16cid:paraId="52DA240C" w16cid:durableId="2023DF11"/>
  <w16cid:commentId w16cid:paraId="78D3DCD3" w16cid:durableId="2023DD28"/>
  <w16cid:commentId w16cid:paraId="60C98158" w16cid:durableId="2023DEAC"/>
  <w16cid:commentId w16cid:paraId="6CF45FEE" w16cid:durableId="20217221"/>
  <w16cid:commentId w16cid:paraId="522EF4FE" w16cid:durableId="202174AA"/>
  <w16cid:commentId w16cid:paraId="7DFA8795" w16cid:durableId="20217BC4"/>
  <w16cid:commentId w16cid:paraId="05843604" w16cid:durableId="20217C34"/>
  <w16cid:commentId w16cid:paraId="79342A23" w16cid:durableId="20217D32"/>
  <w16cid:commentId w16cid:paraId="15AC81B4" w16cid:durableId="20217CBB"/>
  <w16cid:commentId w16cid:paraId="296A8E9A" w16cid:durableId="20217F6D"/>
  <w16cid:commentId w16cid:paraId="33A08A1B" w16cid:durableId="202180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EA1"/>
    <w:multiLevelType w:val="multilevel"/>
    <w:tmpl w:val="3C8892E0"/>
    <w:lvl w:ilvl="0">
      <w:start w:val="34"/>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1E45954"/>
    <w:multiLevelType w:val="multilevel"/>
    <w:tmpl w:val="ECB8D7E8"/>
    <w:lvl w:ilvl="0">
      <w:start w:val="5"/>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15:restartNumberingAfterBreak="0">
    <w:nsid w:val="41B04EE0"/>
    <w:multiLevelType w:val="multilevel"/>
    <w:tmpl w:val="BE402532"/>
    <w:lvl w:ilvl="0">
      <w:start w:val="1"/>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49C83828"/>
    <w:multiLevelType w:val="multilevel"/>
    <w:tmpl w:val="A32EA700"/>
    <w:lvl w:ilvl="0">
      <w:start w:val="2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E5268C9"/>
    <w:multiLevelType w:val="multilevel"/>
    <w:tmpl w:val="125A4D20"/>
    <w:lvl w:ilvl="0">
      <w:start w:val="7"/>
      <w:numFmt w:val="decimal"/>
      <w:lvlText w:val="%1."/>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56EF646A"/>
    <w:multiLevelType w:val="multilevel"/>
    <w:tmpl w:val="DDC09C74"/>
    <w:lvl w:ilvl="0">
      <w:start w:val="1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22D7267"/>
    <w:multiLevelType w:val="multilevel"/>
    <w:tmpl w:val="A6A0B784"/>
    <w:lvl w:ilvl="0">
      <w:start w:val="10"/>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nid Kuzmin">
    <w15:presenceInfo w15:providerId="None" w15:userId="Leonid Kuzmin"/>
  </w15:person>
  <w15:person w15:author="Richard Anthony Fowle">
    <w15:presenceInfo w15:providerId="AD" w15:userId="S-1-5-21-2100284113-1573851820-878952375-1648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B9F"/>
    <w:rsid w:val="00023E41"/>
    <w:rsid w:val="00053596"/>
    <w:rsid w:val="00095B6D"/>
    <w:rsid w:val="000A404C"/>
    <w:rsid w:val="000E7145"/>
    <w:rsid w:val="0010425C"/>
    <w:rsid w:val="0010556D"/>
    <w:rsid w:val="00107249"/>
    <w:rsid w:val="001E462D"/>
    <w:rsid w:val="001E752E"/>
    <w:rsid w:val="00264A12"/>
    <w:rsid w:val="00274CA5"/>
    <w:rsid w:val="00284E5E"/>
    <w:rsid w:val="002971E7"/>
    <w:rsid w:val="002F2BAC"/>
    <w:rsid w:val="003148D7"/>
    <w:rsid w:val="00317594"/>
    <w:rsid w:val="003327DC"/>
    <w:rsid w:val="00340220"/>
    <w:rsid w:val="0035269C"/>
    <w:rsid w:val="00374D74"/>
    <w:rsid w:val="003860C3"/>
    <w:rsid w:val="003A152A"/>
    <w:rsid w:val="003A3753"/>
    <w:rsid w:val="003B4B9F"/>
    <w:rsid w:val="00413753"/>
    <w:rsid w:val="00450360"/>
    <w:rsid w:val="00471F59"/>
    <w:rsid w:val="00481B93"/>
    <w:rsid w:val="004B2A19"/>
    <w:rsid w:val="0053073C"/>
    <w:rsid w:val="00542FE8"/>
    <w:rsid w:val="005B56F3"/>
    <w:rsid w:val="005C3F96"/>
    <w:rsid w:val="005D00E5"/>
    <w:rsid w:val="005E3C48"/>
    <w:rsid w:val="005F2BDD"/>
    <w:rsid w:val="00641F8B"/>
    <w:rsid w:val="00660407"/>
    <w:rsid w:val="00690F42"/>
    <w:rsid w:val="006A26E8"/>
    <w:rsid w:val="007347A2"/>
    <w:rsid w:val="00740A02"/>
    <w:rsid w:val="00745714"/>
    <w:rsid w:val="00764747"/>
    <w:rsid w:val="00775C8C"/>
    <w:rsid w:val="00787DB9"/>
    <w:rsid w:val="007C4098"/>
    <w:rsid w:val="007E50AE"/>
    <w:rsid w:val="008038F0"/>
    <w:rsid w:val="008135F9"/>
    <w:rsid w:val="0084001D"/>
    <w:rsid w:val="0085385A"/>
    <w:rsid w:val="00857596"/>
    <w:rsid w:val="00861D73"/>
    <w:rsid w:val="0086328A"/>
    <w:rsid w:val="00863518"/>
    <w:rsid w:val="008735E1"/>
    <w:rsid w:val="008A541E"/>
    <w:rsid w:val="008F5459"/>
    <w:rsid w:val="00905536"/>
    <w:rsid w:val="0090784C"/>
    <w:rsid w:val="00920BB0"/>
    <w:rsid w:val="009A7E28"/>
    <w:rsid w:val="00A01254"/>
    <w:rsid w:val="00AB0894"/>
    <w:rsid w:val="00AB33A8"/>
    <w:rsid w:val="00B510FE"/>
    <w:rsid w:val="00B803EB"/>
    <w:rsid w:val="00BE626C"/>
    <w:rsid w:val="00C44622"/>
    <w:rsid w:val="00C72A66"/>
    <w:rsid w:val="00CA266F"/>
    <w:rsid w:val="00CB7547"/>
    <w:rsid w:val="00D01DE4"/>
    <w:rsid w:val="00D21B6A"/>
    <w:rsid w:val="00D2579D"/>
    <w:rsid w:val="00D3127C"/>
    <w:rsid w:val="00D476BD"/>
    <w:rsid w:val="00D47BCF"/>
    <w:rsid w:val="00D52BB2"/>
    <w:rsid w:val="00D61D46"/>
    <w:rsid w:val="00DF767F"/>
    <w:rsid w:val="00E2398E"/>
    <w:rsid w:val="00E40068"/>
    <w:rsid w:val="00E847D8"/>
    <w:rsid w:val="00EB1EC8"/>
    <w:rsid w:val="00EC61B3"/>
    <w:rsid w:val="00F11EE5"/>
    <w:rsid w:val="00F1737C"/>
    <w:rsid w:val="00F23F79"/>
    <w:rsid w:val="00F27E8D"/>
    <w:rsid w:val="00F318C8"/>
    <w:rsid w:val="00F34C85"/>
    <w:rsid w:val="00F47010"/>
    <w:rsid w:val="00F60D2F"/>
    <w:rsid w:val="00F9357A"/>
    <w:rsid w:val="00FA1E04"/>
    <w:rsid w:val="00FA725C"/>
    <w:rsid w:val="00FD38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60D5"/>
  <w15:chartTrackingRefBased/>
  <w15:docId w15:val="{069D2BCD-065B-4D22-ABC0-5BF49072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6E8"/>
    <w:pPr>
      <w:spacing w:after="200" w:line="276" w:lineRule="auto"/>
    </w:pPr>
    <w:rPr>
      <w:rFonts w:eastAsiaTheme="minorEastAsia"/>
      <w:lang w:val="en-CA" w:eastAsia="en-CA"/>
    </w:rPr>
  </w:style>
  <w:style w:type="paragraph" w:styleId="Heading1">
    <w:name w:val="heading 1"/>
    <w:basedOn w:val="Normal"/>
    <w:next w:val="Normal"/>
    <w:link w:val="Heading1Char"/>
    <w:uiPriority w:val="9"/>
    <w:qFormat/>
    <w:rsid w:val="003B4B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B9F"/>
    <w:rPr>
      <w:rFonts w:asciiTheme="majorHAnsi" w:eastAsiaTheme="majorEastAsia" w:hAnsiTheme="majorHAnsi" w:cstheme="majorBidi"/>
      <w:color w:val="2E74B5" w:themeColor="accent1" w:themeShade="BF"/>
      <w:sz w:val="32"/>
      <w:szCs w:val="32"/>
      <w:lang w:val="en-CA" w:eastAsia="en-CA"/>
    </w:rPr>
  </w:style>
  <w:style w:type="paragraph" w:customStyle="1" w:styleId="msonormal0">
    <w:name w:val="msonormal"/>
    <w:basedOn w:val="Normal"/>
    <w:rsid w:val="003B4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uiPriority w:val="99"/>
    <w:semiHidden/>
    <w:unhideWhenUsed/>
    <w:rsid w:val="003B4B9F"/>
    <w:pPr>
      <w:spacing w:line="240" w:lineRule="auto"/>
    </w:pPr>
    <w:rPr>
      <w:sz w:val="20"/>
      <w:szCs w:val="20"/>
    </w:rPr>
  </w:style>
  <w:style w:type="character" w:customStyle="1" w:styleId="CommentTextChar">
    <w:name w:val="Comment Text Char"/>
    <w:basedOn w:val="DefaultParagraphFont"/>
    <w:link w:val="CommentText"/>
    <w:uiPriority w:val="99"/>
    <w:semiHidden/>
    <w:rsid w:val="003B4B9F"/>
    <w:rPr>
      <w:rFonts w:eastAsiaTheme="minorEastAsia"/>
      <w:sz w:val="20"/>
      <w:szCs w:val="20"/>
      <w:lang w:val="en-CA" w:eastAsia="en-CA"/>
    </w:rPr>
  </w:style>
  <w:style w:type="paragraph" w:styleId="CommentSubject">
    <w:name w:val="annotation subject"/>
    <w:basedOn w:val="CommentText"/>
    <w:next w:val="CommentText"/>
    <w:link w:val="CommentSubjectChar"/>
    <w:uiPriority w:val="99"/>
    <w:semiHidden/>
    <w:unhideWhenUsed/>
    <w:rsid w:val="003B4B9F"/>
    <w:rPr>
      <w:b/>
      <w:bCs/>
    </w:rPr>
  </w:style>
  <w:style w:type="character" w:customStyle="1" w:styleId="CommentSubjectChar">
    <w:name w:val="Comment Subject Char"/>
    <w:basedOn w:val="CommentTextChar"/>
    <w:link w:val="CommentSubject"/>
    <w:uiPriority w:val="99"/>
    <w:semiHidden/>
    <w:rsid w:val="003B4B9F"/>
    <w:rPr>
      <w:rFonts w:eastAsiaTheme="minorEastAsia"/>
      <w:b/>
      <w:bCs/>
      <w:sz w:val="20"/>
      <w:szCs w:val="20"/>
      <w:lang w:val="en-CA" w:eastAsia="en-CA"/>
    </w:rPr>
  </w:style>
  <w:style w:type="paragraph" w:styleId="BalloonText">
    <w:name w:val="Balloon Text"/>
    <w:basedOn w:val="Normal"/>
    <w:link w:val="BalloonTextChar"/>
    <w:uiPriority w:val="99"/>
    <w:semiHidden/>
    <w:unhideWhenUsed/>
    <w:rsid w:val="003B4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B9F"/>
    <w:rPr>
      <w:rFonts w:ascii="Segoe UI" w:eastAsiaTheme="minorEastAsia" w:hAnsi="Segoe UI" w:cs="Segoe UI"/>
      <w:sz w:val="18"/>
      <w:szCs w:val="18"/>
      <w:lang w:val="en-CA" w:eastAsia="en-CA"/>
    </w:rPr>
  </w:style>
  <w:style w:type="paragraph" w:styleId="Revision">
    <w:name w:val="Revision"/>
    <w:uiPriority w:val="99"/>
    <w:semiHidden/>
    <w:rsid w:val="003B4B9F"/>
    <w:pPr>
      <w:spacing w:after="0" w:line="240" w:lineRule="auto"/>
    </w:pPr>
    <w:rPr>
      <w:rFonts w:eastAsiaTheme="minorEastAsia"/>
      <w:lang w:val="en-CA" w:eastAsia="en-CA"/>
    </w:rPr>
  </w:style>
  <w:style w:type="paragraph" w:styleId="ListParagraph">
    <w:name w:val="List Paragraph"/>
    <w:basedOn w:val="Normal"/>
    <w:uiPriority w:val="34"/>
    <w:qFormat/>
    <w:rsid w:val="003B4B9F"/>
    <w:pPr>
      <w:ind w:left="720"/>
      <w:contextualSpacing/>
    </w:pPr>
  </w:style>
  <w:style w:type="paragraph" w:styleId="TOCHeading">
    <w:name w:val="TOC Heading"/>
    <w:basedOn w:val="Heading1"/>
    <w:next w:val="Normal"/>
    <w:uiPriority w:val="39"/>
    <w:semiHidden/>
    <w:unhideWhenUsed/>
    <w:qFormat/>
    <w:rsid w:val="003B4B9F"/>
    <w:pPr>
      <w:spacing w:line="256" w:lineRule="auto"/>
      <w:outlineLvl w:val="9"/>
    </w:pPr>
    <w:rPr>
      <w:lang w:val="en-US" w:eastAsia="en-US"/>
    </w:rPr>
  </w:style>
  <w:style w:type="paragraph" w:customStyle="1" w:styleId="Default">
    <w:name w:val="Default"/>
    <w:rsid w:val="003B4B9F"/>
    <w:pPr>
      <w:autoSpaceDE w:val="0"/>
      <w:autoSpaceDN w:val="0"/>
      <w:adjustRightInd w:val="0"/>
      <w:spacing w:after="0" w:line="240" w:lineRule="auto"/>
    </w:pPr>
    <w:rPr>
      <w:rFonts w:ascii="Arial" w:eastAsiaTheme="minorEastAsia" w:hAnsi="Arial" w:cs="Arial"/>
      <w:color w:val="000000"/>
      <w:sz w:val="24"/>
      <w:szCs w:val="24"/>
      <w:lang w:val="en-CA" w:eastAsia="en-CA"/>
    </w:rPr>
  </w:style>
  <w:style w:type="character" w:styleId="CommentReference">
    <w:name w:val="annotation reference"/>
    <w:basedOn w:val="DefaultParagraphFont"/>
    <w:uiPriority w:val="99"/>
    <w:semiHidden/>
    <w:unhideWhenUsed/>
    <w:rsid w:val="003B4B9F"/>
    <w:rPr>
      <w:sz w:val="16"/>
      <w:szCs w:val="16"/>
    </w:rPr>
  </w:style>
  <w:style w:type="character" w:styleId="BookTitle">
    <w:name w:val="Book Title"/>
    <w:basedOn w:val="DefaultParagraphFont"/>
    <w:uiPriority w:val="33"/>
    <w:qFormat/>
    <w:rsid w:val="003B4B9F"/>
    <w:rPr>
      <w:b/>
      <w:bCs/>
      <w:i/>
      <w:iCs/>
      <w:spacing w:val="5"/>
    </w:rPr>
  </w:style>
  <w:style w:type="character" w:customStyle="1" w:styleId="CommentTextChar1">
    <w:name w:val="Comment Text Char1"/>
    <w:basedOn w:val="DefaultParagraphFont"/>
    <w:uiPriority w:val="99"/>
    <w:semiHidden/>
    <w:rsid w:val="003B4B9F"/>
    <w:rPr>
      <w:rFonts w:ascii="Times New Roman" w:eastAsiaTheme="minorEastAsia" w:hAnsi="Times New Roman" w:cs="Times New Roman" w:hint="default"/>
      <w:sz w:val="20"/>
      <w:szCs w:val="20"/>
      <w:lang w:val="en-CA" w:eastAsia="en-CA"/>
    </w:rPr>
  </w:style>
  <w:style w:type="character" w:customStyle="1" w:styleId="BalloonTextChar1">
    <w:name w:val="Balloon Text Char1"/>
    <w:basedOn w:val="DefaultParagraphFont"/>
    <w:uiPriority w:val="99"/>
    <w:semiHidden/>
    <w:rsid w:val="003B4B9F"/>
    <w:rPr>
      <w:rFonts w:ascii="Segoe UI" w:eastAsiaTheme="minorEastAsia" w:hAnsi="Segoe UI" w:cs="Segoe UI" w:hint="default"/>
      <w:sz w:val="18"/>
      <w:szCs w:val="18"/>
      <w:lang w:val="en-CA" w:eastAsia="en-CA"/>
    </w:rPr>
  </w:style>
  <w:style w:type="character" w:styleId="Hyperlink">
    <w:name w:val="Hyperlink"/>
    <w:basedOn w:val="DefaultParagraphFont"/>
    <w:uiPriority w:val="99"/>
    <w:semiHidden/>
    <w:unhideWhenUsed/>
    <w:rsid w:val="003B4B9F"/>
    <w:rPr>
      <w:color w:val="0000FF"/>
      <w:u w:val="single"/>
    </w:rPr>
  </w:style>
  <w:style w:type="character" w:styleId="FollowedHyperlink">
    <w:name w:val="FollowedHyperlink"/>
    <w:basedOn w:val="DefaultParagraphFont"/>
    <w:uiPriority w:val="99"/>
    <w:semiHidden/>
    <w:unhideWhenUsed/>
    <w:rsid w:val="003B4B9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7234">
      <w:bodyDiv w:val="1"/>
      <w:marLeft w:val="0"/>
      <w:marRight w:val="0"/>
      <w:marTop w:val="0"/>
      <w:marBottom w:val="0"/>
      <w:divBdr>
        <w:top w:val="none" w:sz="0" w:space="0" w:color="auto"/>
        <w:left w:val="none" w:sz="0" w:space="0" w:color="auto"/>
        <w:bottom w:val="none" w:sz="0" w:space="0" w:color="auto"/>
        <w:right w:val="none" w:sz="0" w:space="0" w:color="auto"/>
      </w:divBdr>
    </w:div>
    <w:div w:id="270865688">
      <w:bodyDiv w:val="1"/>
      <w:marLeft w:val="0"/>
      <w:marRight w:val="0"/>
      <w:marTop w:val="0"/>
      <w:marBottom w:val="0"/>
      <w:divBdr>
        <w:top w:val="none" w:sz="0" w:space="0" w:color="auto"/>
        <w:left w:val="none" w:sz="0" w:space="0" w:color="auto"/>
        <w:bottom w:val="none" w:sz="0" w:space="0" w:color="auto"/>
        <w:right w:val="none" w:sz="0" w:space="0" w:color="auto"/>
      </w:divBdr>
    </w:div>
    <w:div w:id="844057661">
      <w:bodyDiv w:val="1"/>
      <w:marLeft w:val="0"/>
      <w:marRight w:val="0"/>
      <w:marTop w:val="0"/>
      <w:marBottom w:val="0"/>
      <w:divBdr>
        <w:top w:val="none" w:sz="0" w:space="0" w:color="auto"/>
        <w:left w:val="none" w:sz="0" w:space="0" w:color="auto"/>
        <w:bottom w:val="none" w:sz="0" w:space="0" w:color="auto"/>
        <w:right w:val="none" w:sz="0" w:space="0" w:color="auto"/>
      </w:divBdr>
    </w:div>
    <w:div w:id="1658461825">
      <w:bodyDiv w:val="1"/>
      <w:marLeft w:val="0"/>
      <w:marRight w:val="0"/>
      <w:marTop w:val="0"/>
      <w:marBottom w:val="0"/>
      <w:divBdr>
        <w:top w:val="none" w:sz="0" w:space="0" w:color="auto"/>
        <w:left w:val="none" w:sz="0" w:space="0" w:color="auto"/>
        <w:bottom w:val="none" w:sz="0" w:space="0" w:color="auto"/>
        <w:right w:val="none" w:sz="0" w:space="0" w:color="auto"/>
      </w:divBdr>
    </w:div>
    <w:div w:id="202625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5DEEC-9565-4A92-90FF-C858D5EEF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Anthony Fowle</dc:creator>
  <cp:keywords/>
  <dc:description/>
  <cp:lastModifiedBy>Richard Anthony Fowle</cp:lastModifiedBy>
  <cp:revision>6</cp:revision>
  <dcterms:created xsi:type="dcterms:W3CDTF">2019-02-27T16:57:00Z</dcterms:created>
  <dcterms:modified xsi:type="dcterms:W3CDTF">2019-03-26T10:07:00Z</dcterms:modified>
</cp:coreProperties>
</file>