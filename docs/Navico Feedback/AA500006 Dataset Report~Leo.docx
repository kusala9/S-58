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CA719" w14:textId="77777777" w:rsidR="003B4B9F" w:rsidRDefault="003B4B9F" w:rsidP="006F3C4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AA500006</w:t>
      </w:r>
    </w:p>
    <w:p w14:paraId="2EB32A12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69DC518D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61D30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E97FE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00BBB49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1748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36a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2A0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For each feature or vector update record which is DELETE AND contains further fields.</w:t>
            </w:r>
          </w:p>
        </w:tc>
      </w:tr>
      <w:tr w:rsidR="003B4B9F" w14:paraId="04B46E5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CC59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36b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45B0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For each feature or vector update record which is MODIFY OR INSERT and contains no further fields.</w:t>
            </w:r>
          </w:p>
        </w:tc>
      </w:tr>
    </w:tbl>
    <w:p w14:paraId="7874292C" w14:textId="056CAADD" w:rsidR="003B4B9F" w:rsidRDefault="003B4B9F" w:rsidP="003B4B9F"/>
    <w:p w14:paraId="16F3B0AF" w14:textId="77777777" w:rsidR="00374D74" w:rsidRDefault="00374D74" w:rsidP="00374D74">
      <w:pPr>
        <w:rPr>
          <w:b/>
        </w:rPr>
      </w:pPr>
      <w:r>
        <w:rPr>
          <w:b/>
        </w:rPr>
        <w:t>Secondary Errors</w:t>
      </w:r>
    </w:p>
    <w:p w14:paraId="1AC6D8B3" w14:textId="3A2011BB" w:rsidR="00773F9A" w:rsidRDefault="00374D74" w:rsidP="00374D74">
      <w:pPr>
        <w:ind w:firstLine="720"/>
        <w:rPr>
          <w:ins w:id="0" w:author="Leonid Kuzmin" w:date="2019-02-28T14:32:00Z"/>
        </w:rPr>
      </w:pPr>
      <w:r>
        <w:t xml:space="preserve">Critical – </w:t>
      </w:r>
      <w:r w:rsidR="00234C0A">
        <w:t>12, 20b,</w:t>
      </w:r>
      <w:ins w:id="1" w:author="Leonid Kuzmin" w:date="2019-02-28T13:20:00Z">
        <w:r w:rsidR="00602A71">
          <w:t xml:space="preserve"> </w:t>
        </w:r>
      </w:ins>
      <w:commentRangeStart w:id="2"/>
      <w:commentRangeStart w:id="3"/>
      <w:ins w:id="4" w:author="Leonid Kuzmin" w:date="2019-02-28T14:16:00Z">
        <w:r w:rsidR="000D5081">
          <w:t>2</w:t>
        </w:r>
      </w:ins>
      <w:ins w:id="5" w:author="Leonid Kuzmin" w:date="2019-02-28T14:31:00Z">
        <w:r w:rsidR="00773F9A">
          <w:t>6</w:t>
        </w:r>
      </w:ins>
      <w:ins w:id="6" w:author="Leonid Kuzmin" w:date="2019-02-28T14:16:00Z">
        <w:r w:rsidR="000D5081">
          <w:t xml:space="preserve">a, 29, </w:t>
        </w:r>
      </w:ins>
      <w:ins w:id="7" w:author="Leonid Kuzmin" w:date="2019-02-28T14:33:00Z">
        <w:r w:rsidR="00773F9A">
          <w:t>540a, 24, 1010</w:t>
        </w:r>
      </w:ins>
      <w:commentRangeEnd w:id="2"/>
      <w:ins w:id="8" w:author="Leonid Kuzmin" w:date="2019-02-28T14:34:00Z">
        <w:r w:rsidR="00773F9A">
          <w:rPr>
            <w:rStyle w:val="CommentReference"/>
          </w:rPr>
          <w:commentReference w:id="2"/>
        </w:r>
      </w:ins>
      <w:commentRangeEnd w:id="3"/>
      <w:r w:rsidR="00F6621F">
        <w:rPr>
          <w:rStyle w:val="CommentReference"/>
        </w:rPr>
        <w:commentReference w:id="3"/>
      </w:r>
    </w:p>
    <w:p w14:paraId="1DCDD855" w14:textId="7B551144" w:rsidR="00374D74" w:rsidRDefault="00602A71" w:rsidP="00374D74">
      <w:pPr>
        <w:ind w:firstLine="720"/>
      </w:pPr>
      <w:commentRangeStart w:id="9"/>
      <w:ins w:id="10" w:author="Leonid Kuzmin" w:date="2019-02-28T13:20:00Z">
        <w:r>
          <w:t>1016</w:t>
        </w:r>
      </w:ins>
      <w:commentRangeEnd w:id="9"/>
      <w:ins w:id="11" w:author="Leonid Kuzmin" w:date="2019-02-28T13:21:00Z">
        <w:r>
          <w:rPr>
            <w:rStyle w:val="CommentReference"/>
          </w:rPr>
          <w:commentReference w:id="9"/>
        </w:r>
      </w:ins>
      <w:ins w:id="13" w:author="Leonid Kuzmin" w:date="2019-02-28T13:31:00Z">
        <w:r>
          <w:t xml:space="preserve">, </w:t>
        </w:r>
      </w:ins>
      <w:commentRangeStart w:id="14"/>
      <w:commentRangeStart w:id="15"/>
      <w:ins w:id="16" w:author="Leonid Kuzmin" w:date="2019-02-28T14:33:00Z">
        <w:r w:rsidR="00773F9A">
          <w:t>1017</w:t>
        </w:r>
        <w:commentRangeEnd w:id="14"/>
        <w:r w:rsidR="00773F9A">
          <w:rPr>
            <w:rStyle w:val="CommentReference"/>
          </w:rPr>
          <w:commentReference w:id="14"/>
        </w:r>
      </w:ins>
      <w:commentRangeEnd w:id="15"/>
      <w:r w:rsidR="00F6621F">
        <w:rPr>
          <w:rStyle w:val="CommentReference"/>
        </w:rPr>
        <w:commentReference w:id="15"/>
      </w:r>
      <w:ins w:id="17" w:author="Leonid Kuzmin" w:date="2019-02-28T14:33:00Z">
        <w:r w:rsidR="00773F9A">
          <w:t>,</w:t>
        </w:r>
      </w:ins>
    </w:p>
    <w:p w14:paraId="7CF0F58A" w14:textId="3F07D16A" w:rsidR="00374D74" w:rsidRDefault="00374D74" w:rsidP="00374D74">
      <w:pPr>
        <w:ind w:firstLine="720"/>
      </w:pPr>
      <w:r>
        <w:t xml:space="preserve">Error – </w:t>
      </w:r>
      <w:commentRangeStart w:id="18"/>
      <w:commentRangeStart w:id="19"/>
      <w:r w:rsidR="00234C0A">
        <w:t>28</w:t>
      </w:r>
      <w:commentRangeEnd w:id="18"/>
      <w:r w:rsidR="006B5E12">
        <w:rPr>
          <w:rStyle w:val="CommentReference"/>
        </w:rPr>
        <w:commentReference w:id="18"/>
      </w:r>
      <w:commentRangeEnd w:id="19"/>
      <w:r w:rsidR="00F6621F">
        <w:rPr>
          <w:rStyle w:val="CommentReference"/>
        </w:rPr>
        <w:commentReference w:id="19"/>
      </w:r>
    </w:p>
    <w:p w14:paraId="34E381B4" w14:textId="67F422F9" w:rsidR="00374D74" w:rsidRDefault="00374D74" w:rsidP="00374D74">
      <w:pPr>
        <w:ind w:firstLine="720"/>
      </w:pPr>
      <w:r>
        <w:t>Warnings –</w:t>
      </w:r>
      <w:r w:rsidR="00234C0A">
        <w:t xml:space="preserve"> </w:t>
      </w:r>
      <w:r w:rsidR="00234C0A" w:rsidRPr="00383CEB">
        <w:rPr>
          <w:highlight w:val="yellow"/>
        </w:rPr>
        <w:t>571</w:t>
      </w:r>
    </w:p>
    <w:p w14:paraId="78449A10" w14:textId="77777777" w:rsidR="001E752E" w:rsidRDefault="00374D74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701" w:type="dxa"/>
        <w:tblLayout w:type="fixed"/>
        <w:tblLook w:val="04A0" w:firstRow="1" w:lastRow="0" w:firstColumn="1" w:lastColumn="0" w:noHBand="0" w:noVBand="1"/>
      </w:tblPr>
      <w:tblGrid>
        <w:gridCol w:w="2257"/>
        <w:gridCol w:w="432"/>
        <w:gridCol w:w="1128"/>
        <w:gridCol w:w="8"/>
        <w:gridCol w:w="1698"/>
        <w:gridCol w:w="1276"/>
        <w:gridCol w:w="277"/>
        <w:gridCol w:w="586"/>
        <w:gridCol w:w="783"/>
        <w:gridCol w:w="731"/>
        <w:gridCol w:w="730"/>
        <w:gridCol w:w="20"/>
        <w:gridCol w:w="775"/>
      </w:tblGrid>
      <w:tr w:rsidR="003B4B9F" w14:paraId="7E431853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C880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C395B" w14:textId="6A83E756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AA500006</w:t>
            </w:r>
            <w:r w:rsidR="00366426">
              <w:rPr>
                <w:rFonts w:ascii="Calibri" w:eastAsia="Times New Roman" w:hAnsi="Calibri" w:cs="Calibri"/>
                <w:sz w:val="20"/>
                <w:szCs w:val="20"/>
              </w:rPr>
              <w:t>.001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69141B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29A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CF6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76FFE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92DA5FF" w14:textId="77777777" w:rsidTr="00F01605">
        <w:trPr>
          <w:trHeight w:val="53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9343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24285F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or vector update record which is DELETE AND contains further fields.</w:t>
            </w:r>
          </w:p>
        </w:tc>
      </w:tr>
      <w:tr w:rsidR="003B4B9F" w14:paraId="245D980B" w14:textId="77777777" w:rsidTr="00F01605">
        <w:trPr>
          <w:trHeight w:val="552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5E72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C28463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DELETE update contains additional fields.</w:t>
            </w:r>
          </w:p>
        </w:tc>
      </w:tr>
      <w:tr w:rsidR="003B4B9F" w14:paraId="09A4DA68" w14:textId="77777777" w:rsidTr="00253A16">
        <w:trPr>
          <w:trHeight w:val="32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E9BD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C4EC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additional fields from update record.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72EC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2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AD6F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(8.4.2.2) and (8.4.3.2)</w:t>
            </w:r>
          </w:p>
        </w:tc>
      </w:tr>
      <w:tr w:rsidR="003B4B9F" w14:paraId="42C9AAB8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B8F1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8E2261" w14:textId="7DA506B0" w:rsidR="003B4B9F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VRID containing RUIN set to 2(delete) is followed by </w:t>
            </w:r>
            <w:r w:rsidR="00366426">
              <w:rPr>
                <w:rFonts w:ascii="Calibri" w:eastAsia="Times New Roman" w:hAnsi="Calibri" w:cs="Calibri"/>
                <w:sz w:val="20"/>
                <w:szCs w:val="20"/>
              </w:rPr>
              <w:t>subsequent SGCC and SG2D records.</w:t>
            </w:r>
          </w:p>
        </w:tc>
      </w:tr>
      <w:tr w:rsidR="007C4098" w14:paraId="10FFA2AE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6BA8A" w14:textId="319396C9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F213E" w14:textId="060C7A4F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B0A95" w14:textId="27BCE1A6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1E5C5" w14:textId="14295295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8A921" w14:textId="1051D73A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A5C7" w14:textId="2EBA8F48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C4098" w14:paraId="1343BFD3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906A3" w14:textId="614EB9FD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6EFB" w14:textId="24420065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963C" w14:textId="1315E23C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649CB" w14:textId="4994CC79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F451" w14:textId="6C750C08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EC621" w14:textId="587A14C1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</w:t>
            </w:r>
          </w:p>
        </w:tc>
      </w:tr>
      <w:tr w:rsidR="003B4B9F" w14:paraId="0FA50D6B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C6AE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CD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72B0113" w14:textId="2DE3A0B7" w:rsidR="003B4B9F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0995EFB" wp14:editId="1E60A5D0">
                  <wp:extent cx="2571750" cy="7836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319" cy="78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4F419" w14:textId="73CAAD9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852BA8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08D6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D5F7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36a: An error “</w:t>
            </w:r>
            <w:r>
              <w:rPr>
                <w:rFonts w:ascii="Calibri" w:hAnsi="Calibri" w:cs="Calibri"/>
                <w:sz w:val="20"/>
                <w:szCs w:val="20"/>
              </w:rPr>
              <w:t>DELETE update contains additional fields” must be triggered.</w:t>
            </w:r>
          </w:p>
        </w:tc>
      </w:tr>
      <w:tr w:rsidR="003B4B9F" w14:paraId="59ADD95E" w14:textId="77777777" w:rsidTr="00253A16">
        <w:trPr>
          <w:trHeight w:val="19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89F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8F8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7AC4CE92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BF8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81906" w14:textId="775B8367" w:rsidR="003B4B9F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FRID containing RUIN set to 2(delete) is followed by subsequent FOID and ATTF records</w:t>
            </w:r>
          </w:p>
        </w:tc>
      </w:tr>
      <w:tr w:rsidR="00253A16" w14:paraId="49597159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35FF" w14:textId="2F86A118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4CFA" w14:textId="5ADEDA34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D0EC1" w14:textId="3265D77B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584A" w14:textId="08085451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6168F" w14:textId="4297579B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EED" w14:textId="4308A748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53A16" w14:paraId="209221CE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64F41" w14:textId="2DF4B1C7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32°29'47.43"S 60°59'11.25"E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3219" w14:textId="09BFB8BD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SLCONS</w:t>
            </w: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DDFD8" w14:textId="75133923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CATSLC=4; WATELC=3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377C" w14:textId="7CD47538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FE-48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7DF8" w14:textId="772AF181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0606243655 00060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F587A" w14:textId="4903C59B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594D13BF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E6A0F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57C65" w14:textId="00F3B55A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A51DD4B" w14:textId="43DD5093" w:rsidR="003B4B9F" w:rsidRDefault="00F9043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C68E09C" wp14:editId="07687BC0">
                  <wp:extent cx="2343150" cy="740370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438" cy="743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385B3" w14:textId="3A4B972F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4091C39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FB598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78E4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36a: An error “</w:t>
            </w:r>
            <w:r>
              <w:rPr>
                <w:rFonts w:ascii="Calibri" w:hAnsi="Calibri" w:cs="Calibri"/>
                <w:sz w:val="20"/>
                <w:szCs w:val="20"/>
              </w:rPr>
              <w:t>DELETE update contains additional fields” must be triggered.</w:t>
            </w:r>
          </w:p>
        </w:tc>
      </w:tr>
      <w:tr w:rsidR="003B4B9F" w14:paraId="25E9B03B" w14:textId="77777777" w:rsidTr="00253A16">
        <w:trPr>
          <w:trHeight w:val="19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C6A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E0BE1B" w14:textId="707B4048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del w:id="20" w:author="Leonid Kuzmin" w:date="2019-02-28T13:47:00Z">
              <w:r w:rsidDel="00FF4F88">
                <w:rPr>
                  <w:rFonts w:ascii="Calibri" w:eastAsia="Times New Roman" w:hAnsi="Calibri" w:cs="Calibri"/>
                  <w:sz w:val="20"/>
                  <w:szCs w:val="20"/>
                </w:rPr>
                <w:delText>None</w:delText>
              </w:r>
            </w:del>
            <w:ins w:id="21" w:author="Leonid Kuzmin" w:date="2019-02-28T13:47:00Z">
              <w:r w:rsidR="00FF4F88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20b: </w:t>
              </w:r>
              <w:r w:rsidR="00FF4F88">
                <w:rPr>
                  <w:rFonts w:ascii="Arial" w:eastAsiaTheme="minorHAnsi" w:hAnsi="Arial" w:cs="Arial"/>
                  <w:sz w:val="20"/>
                  <w:szCs w:val="20"/>
                  <w:lang w:val="ru-RU" w:eastAsia="en-US"/>
                </w:rPr>
                <w:t xml:space="preserve"> Orphaned geometry.</w:t>
              </w:r>
            </w:ins>
          </w:p>
        </w:tc>
      </w:tr>
      <w:tr w:rsidR="003B4B9F" w14:paraId="443433EB" w14:textId="77777777" w:rsidTr="00253A16">
        <w:trPr>
          <w:trHeight w:val="300"/>
        </w:trPr>
        <w:tc>
          <w:tcPr>
            <w:tcW w:w="107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11A97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D2EF1F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B88D5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3540B" w14:textId="225788C8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AA500006</w:t>
            </w:r>
            <w:r w:rsidR="003F18A6">
              <w:rPr>
                <w:rFonts w:ascii="Calibri" w:eastAsia="Times New Roman" w:hAnsi="Calibri" w:cs="Calibri"/>
                <w:sz w:val="20"/>
                <w:szCs w:val="20"/>
              </w:rPr>
              <w:t>.002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08BF32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FAF74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C504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0A1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8F3E61C" w14:textId="77777777" w:rsidTr="00F01605">
        <w:trPr>
          <w:trHeight w:val="567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C61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B7E5B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or vector update record which is MODIFY OR INSERT and contains no further fields.</w:t>
            </w:r>
          </w:p>
        </w:tc>
      </w:tr>
      <w:tr w:rsidR="003B4B9F" w14:paraId="590A773D" w14:textId="77777777" w:rsidTr="00F01605">
        <w:trPr>
          <w:trHeight w:val="561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F911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FE262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MODIFY or INSERT update does not contain additional fields.</w:t>
            </w:r>
          </w:p>
        </w:tc>
      </w:tr>
      <w:tr w:rsidR="003B4B9F" w14:paraId="706E96E9" w14:textId="77777777" w:rsidTr="00253A16">
        <w:trPr>
          <w:trHeight w:val="32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D4D8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E4233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Add additional fields to update record.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28A3E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253B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(8.4.2.2) and (8.4.3.2)</w:t>
            </w:r>
          </w:p>
        </w:tc>
      </w:tr>
      <w:tr w:rsidR="003F18A6" w14:paraId="1DB1CA40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064A6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4225D2" w14:textId="790A076B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VRID containing RUIN set to 1(insert) is not followed by any subsequent records.</w:t>
            </w:r>
          </w:p>
        </w:tc>
      </w:tr>
      <w:tr w:rsidR="003F18A6" w14:paraId="36B9BBF8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77A72" w14:textId="43EC3229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0C48" w14:textId="574D1840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E7B7" w14:textId="43A8226C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5535" w14:textId="243D548A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CAAA" w14:textId="5FE0FAA9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86F7D" w14:textId="54FD1F01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3F18A6" w14:paraId="13D6933C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7C640" w14:textId="31B876B4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5187" w14:textId="0CAEB654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7E70" w14:textId="25956D50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52B9" w14:textId="708F63C3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5A5A" w14:textId="47F3178A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EBAF" w14:textId="2DE47DBD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VI-100</w:t>
            </w:r>
          </w:p>
        </w:tc>
      </w:tr>
      <w:tr w:rsidR="003F18A6" w14:paraId="4C7DEAC3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E94B" w14:textId="3BC2A74F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18176" w14:textId="46714FAD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FE05C44" w14:textId="6104537F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041FAD" wp14:editId="163BBC30">
                  <wp:extent cx="1885950" cy="65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154" cy="657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072B9" w14:textId="17EEFD1F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F18A6" w14:paraId="3E7C1B5C" w14:textId="77777777" w:rsidTr="00F01605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42697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6929F9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>MODIFY or INSERT update does not contain additional fields” must be triggered.</w:t>
            </w:r>
          </w:p>
        </w:tc>
      </w:tr>
      <w:tr w:rsidR="003F18A6" w14:paraId="392F58BB" w14:textId="77777777" w:rsidTr="00383CEB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27376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Secondary Critical Errors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3A584" w14:textId="77777777" w:rsidR="005F29E8" w:rsidRDefault="005F29E8" w:rsidP="003F18A6">
            <w:pPr>
              <w:spacing w:after="0" w:line="240" w:lineRule="auto"/>
              <w:rPr>
                <w:ins w:id="22" w:author="Leonid Kuzmin" w:date="2019-02-28T13:57:00Z"/>
                <w:rFonts w:ascii="Calibri" w:eastAsia="Times New Roman" w:hAnsi="Calibri" w:cs="Calibri"/>
                <w:sz w:val="20"/>
                <w:szCs w:val="20"/>
              </w:rPr>
            </w:pPr>
            <w:commentRangeStart w:id="23"/>
            <w:commentRangeStart w:id="24"/>
            <w:ins w:id="25" w:author="Leonid Kuzmin" w:date="2019-02-28T13:55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>26a:</w:t>
              </w:r>
              <w:r>
                <w:t xml:space="preserve"> </w:t>
              </w:r>
            </w:ins>
            <w:ins w:id="26" w:author="Leonid Kuzmin" w:date="2019-02-28T13:57:00Z">
              <w:r>
                <w:t xml:space="preserve"> </w:t>
              </w:r>
              <w:commentRangeEnd w:id="23"/>
              <w:r>
                <w:rPr>
                  <w:rStyle w:val="CommentReference"/>
                </w:rPr>
                <w:commentReference w:id="23"/>
              </w:r>
            </w:ins>
            <w:commentRangeEnd w:id="24"/>
            <w:r w:rsidR="00F6621F">
              <w:rPr>
                <w:rStyle w:val="CommentReference"/>
              </w:rPr>
              <w:commentReference w:id="24"/>
            </w:r>
            <w:ins w:id="27" w:author="Leonid Kuzmin" w:date="2019-02-28T13:57:00Z">
              <w:r w:rsidRPr="005F29E8">
                <w:rPr>
                  <w:rFonts w:ascii="Calibri" w:eastAsia="Times New Roman" w:hAnsi="Calibri" w:cs="Calibri"/>
                  <w:sz w:val="20"/>
                  <w:szCs w:val="20"/>
                </w:rPr>
                <w:t>Subfield value does not conform to S-57 format specification.</w:t>
              </w:r>
            </w:ins>
            <w:del w:id="28" w:author="Leonid Kuzmin" w:date="2019-02-28T13:54:00Z">
              <w:r w:rsidR="003F18A6" w:rsidDel="005F29E8">
                <w:rPr>
                  <w:rFonts w:ascii="Calibri" w:eastAsia="Times New Roman" w:hAnsi="Calibri" w:cs="Calibri"/>
                  <w:sz w:val="20"/>
                  <w:szCs w:val="20"/>
                </w:rPr>
                <w:delText>None</w:delText>
              </w:r>
            </w:del>
          </w:p>
          <w:p w14:paraId="3C8443F1" w14:textId="0701721E" w:rsidR="005F29E8" w:rsidRDefault="005F29E8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ins w:id="29" w:author="Leonid Kuzmin" w:date="2019-02-28T13:55:00Z">
              <w:r w:rsidRPr="005F29E8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29: </w:t>
              </w:r>
            </w:ins>
            <w:ins w:id="30" w:author="Leonid Kuzmin" w:date="2019-02-28T13:56:00Z">
              <w:r w:rsidRPr="00383CEB">
                <w:rPr>
                  <w:rFonts w:ascii="Arial" w:eastAsiaTheme="minorHAnsi" w:hAnsi="Arial" w:cs="Arial"/>
                  <w:sz w:val="20"/>
                  <w:szCs w:val="20"/>
                  <w:lang w:val="en-US" w:eastAsia="en-US"/>
                </w:rPr>
                <w:t xml:space="preserve"> Invalid number of records/pointers in the SGCC-CCNC</w:t>
              </w:r>
            </w:ins>
            <w:ins w:id="31" w:author="Leonid Kuzmin" w:date="2019-02-28T13:55:00Z">
              <w:r w:rsidRPr="005F29E8">
                <w:rPr>
                  <w:rFonts w:ascii="Calibri" w:eastAsia="Times New Roman" w:hAnsi="Calibri" w:cs="Calibri"/>
                  <w:sz w:val="20"/>
                  <w:szCs w:val="20"/>
                </w:rPr>
                <w:t>: 0 (1 expected)</w:t>
              </w:r>
            </w:ins>
          </w:p>
        </w:tc>
      </w:tr>
      <w:tr w:rsidR="003F18A6" w14:paraId="7CE71F88" w14:textId="77777777" w:rsidTr="00F01605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6BD227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A024E" w14:textId="7D2F6670" w:rsidR="003F18A6" w:rsidRDefault="003F18A6" w:rsidP="003F18A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VRID containing RUIN </w:t>
            </w:r>
            <w:r w:rsidR="00F01605">
              <w:rPr>
                <w:rFonts w:ascii="Calibri" w:eastAsia="Times New Roman" w:hAnsi="Calibri" w:cs="Calibri"/>
                <w:sz w:val="20"/>
                <w:szCs w:val="20"/>
              </w:rPr>
              <w:t>set to 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00F01605">
              <w:rPr>
                <w:rFonts w:ascii="Calibri" w:eastAsia="Times New Roman" w:hAnsi="Calibri" w:cs="Calibri"/>
                <w:sz w:val="20"/>
                <w:szCs w:val="20"/>
              </w:rPr>
              <w:t>modify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 is not followed by any subsequent records.</w:t>
            </w:r>
          </w:p>
        </w:tc>
      </w:tr>
      <w:tr w:rsidR="003F18A6" w14:paraId="772B1FE1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7E3DF" w14:textId="41081C12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C178" w14:textId="6F29C38A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022B" w14:textId="303F7FA4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402E9" w14:textId="0F108FD2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95EF" w14:textId="096A2B95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68722" w14:textId="4916A0C3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3F18A6" w14:paraId="22C66AD0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3816B" w14:textId="1E79C163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A770" w14:textId="3FFCBF9E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24B1" w14:textId="5E4FE345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86C33" w14:textId="39CEA3DC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A876" w14:textId="477107F0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78BA" w14:textId="32DFA3CD" w:rsidR="003F18A6" w:rsidRDefault="003F18A6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VI-31</w:t>
            </w:r>
          </w:p>
        </w:tc>
      </w:tr>
      <w:tr w:rsidR="003F18A6" w14:paraId="0469ACFB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312E" w14:textId="76F27223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9A4A6" w14:textId="7C82D82E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A37AFF5" w14:textId="4AC34897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C4B73A" wp14:editId="234B4FD1">
                  <wp:extent cx="1628775" cy="7088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587" cy="71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5FB62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F18A6" w14:paraId="5CDD2EC8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DCC82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B8153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>MODIFY or INSERT update does not contain additional fields” must be triggered.</w:t>
            </w:r>
          </w:p>
        </w:tc>
      </w:tr>
      <w:tr w:rsidR="003F18A6" w14:paraId="4F5003A6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8A27F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EB4EE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F01605" w14:paraId="177E471E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8D471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EAC46D" w14:textId="3EB7E77D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FRID containing RUIN set to 1(insert) is </w:t>
            </w:r>
            <w:r w:rsidRPr="002A254F">
              <w:rPr>
                <w:rFonts w:ascii="Calibri" w:eastAsia="Times New Roman" w:hAnsi="Calibri" w:cs="Calibri"/>
                <w:b/>
                <w:sz w:val="20"/>
                <w:szCs w:val="20"/>
              </w:rPr>
              <w:t>not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followed by any subsequent records.</w:t>
            </w:r>
          </w:p>
        </w:tc>
      </w:tr>
      <w:tr w:rsidR="00F01605" w14:paraId="1DC8B73C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014E5" w14:textId="1E044C9C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831D" w14:textId="25FBC4D4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B4EB" w14:textId="46BACFC8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7CDB" w14:textId="07C21289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9D19" w14:textId="3B4DD44E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3D6EA" w14:textId="33D69991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01605" w14:paraId="69047330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299B5" w14:textId="6A5A1A8B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F75B7" w14:textId="1DB92535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3D9D4" w14:textId="62D52C82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66AC" w14:textId="13B093E4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FE-100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80FF" w14:textId="2719514B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6610" w14:textId="11506A76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F01605" w14:paraId="32802289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A1C75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68F81" w14:textId="3DA2AEE9" w:rsidR="00F01605" w:rsidRDefault="00F01605" w:rsidP="00F01605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54BC2646" w14:textId="704D2505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923630" wp14:editId="51E12FD2">
                  <wp:extent cx="2266950" cy="7300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831" cy="73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5202C" w14:textId="7F24B0E1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01605" w14:paraId="54FD49F0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B9A07B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E902A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>MODIFY or INSERT update does not contain additional fields” must be triggered.</w:t>
            </w:r>
          </w:p>
        </w:tc>
      </w:tr>
      <w:tr w:rsidR="00F01605" w14:paraId="4682984B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0A5C40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3A4F5" w14:textId="09E98C28" w:rsidR="000D5081" w:rsidRDefault="00F01605" w:rsidP="000D5081">
            <w:pPr>
              <w:spacing w:after="0" w:line="240" w:lineRule="auto"/>
              <w:rPr>
                <w:ins w:id="32" w:author="Leonid Kuzmin" w:date="2019-02-28T14:26:00Z"/>
                <w:rFonts w:ascii="Calibri" w:eastAsia="Times New Roman" w:hAnsi="Calibri" w:cs="Calibri"/>
                <w:sz w:val="20"/>
                <w:szCs w:val="20"/>
              </w:rPr>
            </w:pPr>
            <w:del w:id="33" w:author="Leonid Kuzmin" w:date="2019-02-28T14:18:00Z">
              <w:r w:rsidDel="000D5081">
                <w:rPr>
                  <w:rFonts w:ascii="Calibri" w:eastAsia="Times New Roman" w:hAnsi="Calibri" w:cs="Calibri"/>
                  <w:sz w:val="20"/>
                  <w:szCs w:val="20"/>
                </w:rPr>
                <w:delText>None</w:delText>
              </w:r>
            </w:del>
            <w:ins w:id="34" w:author="Leonid Kuzmin" w:date="2019-02-28T14:18:00Z">
              <w:r w:rsidR="000D5081">
                <w:rPr>
                  <w:rFonts w:ascii="Calibri" w:eastAsia="Times New Roman" w:hAnsi="Calibri" w:cs="Calibri"/>
                  <w:sz w:val="20"/>
                  <w:szCs w:val="20"/>
                </w:rPr>
                <w:t>12</w:t>
              </w:r>
              <w:r w:rsidR="000D5081" w:rsidRPr="000D5081">
                <w:rPr>
                  <w:rFonts w:ascii="Calibri" w:eastAsia="Times New Roman" w:hAnsi="Calibri" w:cs="Calibri"/>
                  <w:sz w:val="20"/>
                  <w:szCs w:val="20"/>
                </w:rPr>
                <w:t>: Feature object without geometry</w:t>
              </w:r>
            </w:ins>
          </w:p>
          <w:p w14:paraId="6C81B17A" w14:textId="2C3B9134" w:rsidR="000D5081" w:rsidRDefault="000D5081" w:rsidP="00383C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ins w:id="35" w:author="Leonid Kuzmin" w:date="2019-02-28T14:19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>24:</w:t>
              </w:r>
              <w:r>
                <w:t xml:space="preserve"> </w:t>
              </w:r>
              <w:r w:rsidRPr="000D5081">
                <w:rPr>
                  <w:rFonts w:ascii="Calibri" w:eastAsia="Times New Roman" w:hAnsi="Calibri" w:cs="Calibri"/>
                  <w:sz w:val="20"/>
                  <w:szCs w:val="20"/>
                </w:rPr>
                <w:t>SOUNDG does not reference a SG3D field.</w:t>
              </w:r>
              <w:r w:rsidRPr="000D5081">
                <w:rPr>
                  <w:rFonts w:ascii="Calibri" w:eastAsia="Times New Roman" w:hAnsi="Calibri" w:cs="Calibri"/>
                  <w:sz w:val="20"/>
                  <w:szCs w:val="20"/>
                </w:rPr>
                <w:cr/>
              </w:r>
            </w:ins>
            <w:ins w:id="36" w:author="Leonid Kuzmin" w:date="2019-03-01T16:29:00Z">
              <w:r w:rsidR="00383CEB">
                <w:rPr>
                  <w:rFonts w:ascii="Calibri" w:eastAsia="Times New Roman" w:hAnsi="Calibri" w:cs="Calibri"/>
                  <w:sz w:val="20"/>
                  <w:szCs w:val="20"/>
                </w:rPr>
                <w:br/>
              </w:r>
            </w:ins>
            <w:commentRangeStart w:id="37"/>
            <w:ins w:id="38" w:author="Leonid Kuzmin" w:date="2019-02-28T14:23:00Z">
              <w:r w:rsidRPr="000D5081">
                <w:rPr>
                  <w:rFonts w:ascii="Calibri" w:eastAsia="Times New Roman" w:hAnsi="Calibri" w:cs="Calibri"/>
                  <w:sz w:val="20"/>
                  <w:szCs w:val="20"/>
                </w:rPr>
                <w:t>40a: Mandatory records, fields or subfields are not used.</w:t>
              </w:r>
            </w:ins>
            <w:commentRangeEnd w:id="37"/>
            <w:r w:rsidR="00F6621F">
              <w:rPr>
                <w:rStyle w:val="CommentReference"/>
              </w:rPr>
              <w:commentReference w:id="37"/>
            </w:r>
          </w:p>
        </w:tc>
      </w:tr>
      <w:tr w:rsidR="00F01605" w14:paraId="3B046EB8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96292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4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72F0A" w14:textId="1BE65E32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FRID containing RUIN set to 3(modify) is </w:t>
            </w:r>
            <w:r w:rsidRPr="002A254F">
              <w:rPr>
                <w:rFonts w:ascii="Calibri" w:eastAsia="Times New Roman" w:hAnsi="Calibri" w:cs="Calibri"/>
                <w:b/>
                <w:sz w:val="20"/>
                <w:szCs w:val="20"/>
              </w:rPr>
              <w:t>not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followed by any subsequent records.</w:t>
            </w:r>
          </w:p>
        </w:tc>
      </w:tr>
      <w:tr w:rsidR="00F01605" w14:paraId="77B45A71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8F743" w14:textId="15B44A7B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991C" w14:textId="409A0AE7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8A3DB" w14:textId="70A11EED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FCDA" w14:textId="702C5039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AE712" w14:textId="6F0E8AB9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25C86" w14:textId="1BECCA54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01605" w14:paraId="417EA0BB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F8255" w14:textId="5510FDE4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7D2D2" w14:textId="07E9098B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70E5" w14:textId="121FDAB0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DA49" w14:textId="760B6ED6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FE-57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D4DF" w14:textId="6B154676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4B40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01605" w14:paraId="699DF7D6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025A1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2B304" w14:textId="01B71993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53A5CC5" w14:textId="54B520C5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B71A61" wp14:editId="063A9103">
                  <wp:extent cx="2228850" cy="7429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5D3DF" w14:textId="685CC982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01605" w14:paraId="72E5475F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9C72C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ADB8A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>MODIFY or INSERT update does not contain additional fields” must be triggered.</w:t>
            </w:r>
          </w:p>
        </w:tc>
      </w:tr>
      <w:tr w:rsidR="00F01605" w14:paraId="6AAFE336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00CA8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67BD7A" w14:textId="67903F65" w:rsidR="000D5081" w:rsidRDefault="000D5081" w:rsidP="00F01605">
            <w:pPr>
              <w:spacing w:after="0" w:line="240" w:lineRule="auto"/>
              <w:rPr>
                <w:ins w:id="39" w:author="Leonid Kuzmin" w:date="2019-02-28T14:25:00Z"/>
                <w:rFonts w:ascii="Calibri" w:eastAsia="Times New Roman" w:hAnsi="Calibri" w:cs="Calibri"/>
                <w:sz w:val="20"/>
                <w:szCs w:val="20"/>
              </w:rPr>
            </w:pPr>
            <w:ins w:id="40" w:author="Leonid Kuzmin" w:date="2019-02-28T14:25:00Z">
              <w:r w:rsidRPr="000D5081">
                <w:rPr>
                  <w:rFonts w:ascii="Calibri" w:eastAsia="Times New Roman" w:hAnsi="Calibri" w:cs="Calibri"/>
                  <w:sz w:val="20"/>
                  <w:szCs w:val="20"/>
                </w:rPr>
                <w:t>540a: Mandatory records, fields or subfields are not used.</w:t>
              </w:r>
            </w:ins>
          </w:p>
          <w:p w14:paraId="742280B0" w14:textId="7F2AA0CC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commentRangeStart w:id="41"/>
            <w:commentRangeStart w:id="42"/>
            <w:del w:id="43" w:author="Leonid Kuzmin" w:date="2019-02-28T14:00:00Z">
              <w:r w:rsidDel="005F29E8">
                <w:rPr>
                  <w:rFonts w:ascii="Calibri" w:eastAsia="Times New Roman" w:hAnsi="Calibri" w:cs="Calibri"/>
                  <w:sz w:val="20"/>
                  <w:szCs w:val="20"/>
                </w:rPr>
                <w:delText>None</w:delText>
              </w:r>
            </w:del>
            <w:ins w:id="44" w:author="Leonid Kuzmin" w:date="2019-02-28T14:00:00Z">
              <w:r w:rsidR="005F29E8" w:rsidRPr="005F29E8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1010: </w:t>
              </w:r>
              <w:commentRangeEnd w:id="41"/>
              <w:r w:rsidR="005F29E8">
                <w:rPr>
                  <w:rStyle w:val="CommentReference"/>
                </w:rPr>
                <w:commentReference w:id="41"/>
              </w:r>
            </w:ins>
            <w:commentRangeEnd w:id="42"/>
            <w:r w:rsidR="00F6621F">
              <w:rPr>
                <w:rStyle w:val="CommentReference"/>
              </w:rPr>
              <w:commentReference w:id="42"/>
            </w:r>
            <w:ins w:id="46" w:author="Leonid Kuzmin" w:date="2019-02-28T14:00:00Z">
              <w:r w:rsidR="005F29E8" w:rsidRPr="005F29E8">
                <w:rPr>
                  <w:rFonts w:ascii="Calibri" w:eastAsia="Times New Roman" w:hAnsi="Calibri" w:cs="Calibri"/>
                  <w:sz w:val="20"/>
                  <w:szCs w:val="20"/>
                </w:rPr>
                <w:t>FOID for the modified object is not identical in the EN (base) and ER (update) files.</w:t>
              </w:r>
            </w:ins>
          </w:p>
        </w:tc>
      </w:tr>
    </w:tbl>
    <w:p w14:paraId="6821CBD6" w14:textId="7395C2A1" w:rsidR="00355355" w:rsidRDefault="00355355" w:rsidP="00905536">
      <w:pPr>
        <w:spacing w:after="160" w:line="259" w:lineRule="auto"/>
      </w:pPr>
    </w:p>
    <w:sectPr w:rsidR="003553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Leonid Kuzmin" w:date="2019-02-28T14:34:00Z" w:initials="LK">
    <w:p w14:paraId="7EE6B444" w14:textId="13CC854A" w:rsidR="00773F9A" w:rsidRDefault="00773F9A">
      <w:pPr>
        <w:pStyle w:val="CommentText"/>
      </w:pPr>
      <w:r>
        <w:rPr>
          <w:rStyle w:val="CommentReference"/>
        </w:rPr>
        <w:annotationRef/>
      </w:r>
      <w:r w:rsidR="00383CEB">
        <w:t>These critical errors</w:t>
      </w:r>
      <w:r>
        <w:t xml:space="preserve"> must be added because </w:t>
      </w:r>
      <w:r w:rsidR="00383CEB">
        <w:t>they</w:t>
      </w:r>
      <w:r>
        <w:t xml:space="preserve"> follows from the 36b error.</w:t>
      </w:r>
    </w:p>
  </w:comment>
  <w:comment w:id="3" w:author="Richard Anthony Fowle" w:date="2019-03-26T14:32:00Z" w:initials="RAF">
    <w:p w14:paraId="4CC71D10" w14:textId="2515C12C" w:rsidR="00F6621F" w:rsidRDefault="00F6621F">
      <w:pPr>
        <w:pStyle w:val="CommentText"/>
      </w:pPr>
      <w:r>
        <w:rPr>
          <w:rStyle w:val="CommentReference"/>
        </w:rPr>
        <w:annotationRef/>
      </w:r>
      <w:r>
        <w:t>I see your point and agree that 24, 540a and 1010 could be triggered however I disagree that 26a, 29 should be triggered as the records do not exist therefore cannot contain either a valid or invalid value.</w:t>
      </w:r>
    </w:p>
    <w:p w14:paraId="033B6CAD" w14:textId="77777777" w:rsidR="00F6621F" w:rsidRDefault="00F6621F">
      <w:pPr>
        <w:pStyle w:val="CommentText"/>
      </w:pPr>
    </w:p>
  </w:comment>
  <w:comment w:id="9" w:author="Leonid Kuzmin" w:date="2019-02-28T13:21:00Z" w:initials="LK">
    <w:p w14:paraId="78635C3F" w14:textId="493510B1" w:rsidR="00602A71" w:rsidRDefault="00602A71" w:rsidP="00602A71">
      <w:pPr>
        <w:pStyle w:val="CommentText"/>
      </w:pPr>
      <w:r>
        <w:rPr>
          <w:rStyle w:val="CommentReference"/>
        </w:rPr>
        <w:annotationRef/>
      </w:r>
      <w:bookmarkStart w:id="12" w:name="_Hlk2190917"/>
      <w:r>
        <w:t xml:space="preserve">TDS has to consist of issues that refer to this section only. The 1016 critical error </w:t>
      </w:r>
      <w:r w:rsidR="00FF4F88">
        <w:t>and 5</w:t>
      </w:r>
      <w:r w:rsidR="00773F9A">
        <w:t>71</w:t>
      </w:r>
      <w:r w:rsidR="00FF4F88">
        <w:t xml:space="preserve"> warning </w:t>
      </w:r>
      <w:r>
        <w:t xml:space="preserve">does not relate to the considered checks and </w:t>
      </w:r>
      <w:r w:rsidR="00383CEB">
        <w:t>they</w:t>
      </w:r>
      <w:r>
        <w:t xml:space="preserve"> must be fixed for the current TDS.</w:t>
      </w:r>
    </w:p>
    <w:bookmarkEnd w:id="12"/>
    <w:p w14:paraId="1C1673FF" w14:textId="246CAE31" w:rsidR="00602A71" w:rsidRDefault="00602A71">
      <w:pPr>
        <w:pStyle w:val="CommentText"/>
      </w:pPr>
    </w:p>
  </w:comment>
  <w:comment w:id="14" w:author="Leonid Kuzmin" w:date="2019-02-28T13:33:00Z" w:initials="LK">
    <w:p w14:paraId="098451D8" w14:textId="4693CD58" w:rsidR="00773F9A" w:rsidRDefault="00773F9A" w:rsidP="00773F9A">
      <w:pPr>
        <w:pStyle w:val="CommentText"/>
      </w:pPr>
      <w:r>
        <w:rPr>
          <w:rStyle w:val="CommentReference"/>
        </w:rPr>
        <w:annotationRef/>
      </w:r>
      <w:r>
        <w:t>There is a wrong format of the CATALOG.031 file. It consists the reference to nonexistent file “</w:t>
      </w:r>
      <w:r w:rsidRPr="00CB7D46">
        <w:t>.docx</w:t>
      </w:r>
      <w:r>
        <w:t xml:space="preserve">”. </w:t>
      </w:r>
      <w:r w:rsidR="003A035E">
        <w:t>And there</w:t>
      </w:r>
      <w:r>
        <w:t xml:space="preserve"> are no references to the update files and textual file. Those critical errors do not relate to the considered checks and they must be fixed for the current TDS.</w:t>
      </w:r>
    </w:p>
  </w:comment>
  <w:comment w:id="15" w:author="Richard Anthony Fowle" w:date="2019-03-26T14:44:00Z" w:initials="RAF">
    <w:p w14:paraId="4EA08A07" w14:textId="7A9BD238" w:rsidR="00F6621F" w:rsidRDefault="00F6621F">
      <w:pPr>
        <w:pStyle w:val="CommentText"/>
      </w:pPr>
      <w:r>
        <w:rPr>
          <w:rStyle w:val="CommentReference"/>
        </w:rPr>
        <w:annotationRef/>
      </w:r>
      <w:r>
        <w:t>CATALOG.031 recreated to remove 1016 &amp; 1017</w:t>
      </w:r>
    </w:p>
  </w:comment>
  <w:comment w:id="18" w:author="Leonid Kuzmin" w:date="2019-02-28T15:05:00Z" w:initials="LK">
    <w:p w14:paraId="25CF620F" w14:textId="151701D6" w:rsidR="006B5E12" w:rsidRDefault="006B5E12">
      <w:pPr>
        <w:pStyle w:val="CommentText"/>
      </w:pPr>
      <w:r>
        <w:rPr>
          <w:rStyle w:val="CommentReference"/>
        </w:rPr>
        <w:annotationRef/>
      </w:r>
      <w:r>
        <w:t xml:space="preserve">There is the 28 </w:t>
      </w:r>
      <w:r w:rsidR="003A035E">
        <w:t>error for AA500006.002 file, but it does not relate to the considered checks and they must be fixed for the current TDS.</w:t>
      </w:r>
    </w:p>
  </w:comment>
  <w:comment w:id="19" w:author="Richard Anthony Fowle" w:date="2019-03-26T14:47:00Z" w:initials="RAF">
    <w:p w14:paraId="54C253B8" w14:textId="22911BF3" w:rsidR="00F6621F" w:rsidRDefault="00F6621F">
      <w:pPr>
        <w:pStyle w:val="CommentText"/>
      </w:pPr>
      <w:r>
        <w:rPr>
          <w:rStyle w:val="CommentReference"/>
        </w:rPr>
        <w:annotationRef/>
      </w:r>
      <w:r>
        <w:t>Will attempt to remove if time permits</w:t>
      </w:r>
    </w:p>
  </w:comment>
  <w:comment w:id="23" w:author="Leonid Kuzmin" w:date="2019-02-28T13:57:00Z" w:initials="LK">
    <w:p w14:paraId="1E7190C5" w14:textId="22DC3F87" w:rsidR="005F29E8" w:rsidRDefault="005F29E8">
      <w:pPr>
        <w:pStyle w:val="CommentText"/>
      </w:pPr>
      <w:r>
        <w:rPr>
          <w:rStyle w:val="CommentReference"/>
        </w:rPr>
        <w:annotationRef/>
      </w:r>
      <w:r>
        <w:t>There is no the subfield of coordinate update instruction as a result 36b error.</w:t>
      </w:r>
    </w:p>
  </w:comment>
  <w:comment w:id="24" w:author="Richard Anthony Fowle" w:date="2019-03-26T14:48:00Z" w:initials="RAF">
    <w:p w14:paraId="33EA0BD9" w14:textId="4EE404A2" w:rsidR="00F6621F" w:rsidRDefault="00F6621F">
      <w:pPr>
        <w:pStyle w:val="CommentText"/>
      </w:pPr>
      <w:r>
        <w:rPr>
          <w:rStyle w:val="CommentReference"/>
        </w:rPr>
        <w:annotationRef/>
      </w:r>
      <w:r>
        <w:t>Dis agree - see comment above</w:t>
      </w:r>
    </w:p>
  </w:comment>
  <w:comment w:id="37" w:author="Richard Anthony Fowle" w:date="2019-03-26T14:54:00Z" w:initials="RAF">
    <w:p w14:paraId="6B091656" w14:textId="1106627A" w:rsidR="00F6621F" w:rsidRDefault="00F6621F">
      <w:pPr>
        <w:pStyle w:val="CommentText"/>
      </w:pPr>
      <w:r>
        <w:rPr>
          <w:rStyle w:val="CommentReference"/>
        </w:rPr>
        <w:annotationRef/>
      </w:r>
      <w:r>
        <w:t>540a</w:t>
      </w:r>
    </w:p>
  </w:comment>
  <w:comment w:id="41" w:author="Leonid Kuzmin" w:date="2019-02-28T14:00:00Z" w:initials="LK">
    <w:p w14:paraId="6C0113A8" w14:textId="5FB296B2" w:rsidR="005F29E8" w:rsidRDefault="005F29E8">
      <w:pPr>
        <w:pStyle w:val="CommentText"/>
      </w:pPr>
      <w:r>
        <w:rPr>
          <w:rStyle w:val="CommentReference"/>
        </w:rPr>
        <w:annotationRef/>
      </w:r>
      <w:r>
        <w:t>Missed FOID value should be considered as different value from FOID of the base object.</w:t>
      </w:r>
    </w:p>
  </w:comment>
  <w:comment w:id="42" w:author="Richard Anthony Fowle" w:date="2019-03-26T14:58:00Z" w:initials="RAF">
    <w:p w14:paraId="161D796C" w14:textId="5D077EC4" w:rsidR="00F6621F" w:rsidRDefault="00F6621F">
      <w:pPr>
        <w:pStyle w:val="CommentText"/>
      </w:pPr>
      <w:r>
        <w:rPr>
          <w:rStyle w:val="CommentReference"/>
        </w:rPr>
        <w:annotationRef/>
      </w:r>
      <w:r>
        <w:t>Agree</w:t>
      </w:r>
      <w:bookmarkStart w:id="45" w:name="_GoBack"/>
      <w:bookmarkEnd w:id="4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E6B444" w15:done="0"/>
  <w15:commentEx w15:paraId="033B6CAD" w15:paraIdParent="7EE6B444" w15:done="0"/>
  <w15:commentEx w15:paraId="1C1673FF" w15:done="0"/>
  <w15:commentEx w15:paraId="098451D8" w15:done="0"/>
  <w15:commentEx w15:paraId="4EA08A07" w15:paraIdParent="098451D8" w15:done="0"/>
  <w15:commentEx w15:paraId="25CF620F" w15:done="0"/>
  <w15:commentEx w15:paraId="54C253B8" w15:paraIdParent="25CF620F" w15:done="0"/>
  <w15:commentEx w15:paraId="1E7190C5" w15:done="0"/>
  <w15:commentEx w15:paraId="33EA0BD9" w15:paraIdParent="1E7190C5" w15:done="0"/>
  <w15:commentEx w15:paraId="6B091656" w15:done="0"/>
  <w15:commentEx w15:paraId="6C0113A8" w15:done="0"/>
  <w15:commentEx w15:paraId="161D796C" w15:paraIdParent="6C0113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E6B444" w16cid:durableId="20226FEF"/>
  <w16cid:commentId w16cid:paraId="1C1673FF" w16cid:durableId="20225ED3"/>
  <w16cid:commentId w16cid:paraId="098451D8" w16cid:durableId="2022619F"/>
  <w16cid:commentId w16cid:paraId="25CF620F" w16cid:durableId="2022772D"/>
  <w16cid:commentId w16cid:paraId="1E7190C5" w16cid:durableId="2022673C"/>
  <w16cid:commentId w16cid:paraId="6C0113A8" w16cid:durableId="202268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700AA99A"/>
    <w:lvl w:ilvl="0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onid Kuzmin">
    <w15:presenceInfo w15:providerId="None" w15:userId="Leonid Kuzmin"/>
  </w15:person>
  <w15:person w15:author="Richard Anthony Fowle">
    <w15:presenceInfo w15:providerId="AD" w15:userId="S-1-5-21-2100284113-1573851820-878952375-1648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0D5081"/>
    <w:rsid w:val="001932D0"/>
    <w:rsid w:val="001E462D"/>
    <w:rsid w:val="001E752E"/>
    <w:rsid w:val="00234C0A"/>
    <w:rsid w:val="00253A16"/>
    <w:rsid w:val="00264A12"/>
    <w:rsid w:val="00274CA5"/>
    <w:rsid w:val="00284E5E"/>
    <w:rsid w:val="002971E7"/>
    <w:rsid w:val="002A254F"/>
    <w:rsid w:val="003148D7"/>
    <w:rsid w:val="00317594"/>
    <w:rsid w:val="003327DC"/>
    <w:rsid w:val="00340220"/>
    <w:rsid w:val="00355355"/>
    <w:rsid w:val="00366426"/>
    <w:rsid w:val="00374D74"/>
    <w:rsid w:val="00383CEB"/>
    <w:rsid w:val="003A035E"/>
    <w:rsid w:val="003A3753"/>
    <w:rsid w:val="003B4B9F"/>
    <w:rsid w:val="003F18A6"/>
    <w:rsid w:val="00413753"/>
    <w:rsid w:val="00471F59"/>
    <w:rsid w:val="00481B93"/>
    <w:rsid w:val="004B2A19"/>
    <w:rsid w:val="0053073C"/>
    <w:rsid w:val="00546085"/>
    <w:rsid w:val="005D00E5"/>
    <w:rsid w:val="005E3C48"/>
    <w:rsid w:val="005F29E8"/>
    <w:rsid w:val="005F2BDD"/>
    <w:rsid w:val="00602A71"/>
    <w:rsid w:val="00641F8B"/>
    <w:rsid w:val="00660407"/>
    <w:rsid w:val="00690F42"/>
    <w:rsid w:val="006A26E8"/>
    <w:rsid w:val="006A5A2D"/>
    <w:rsid w:val="006B5E12"/>
    <w:rsid w:val="006F3C4A"/>
    <w:rsid w:val="007347A2"/>
    <w:rsid w:val="00745714"/>
    <w:rsid w:val="00773F9A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5536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CB7D46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01605"/>
    <w:rsid w:val="00F1737C"/>
    <w:rsid w:val="00F23F79"/>
    <w:rsid w:val="00F27E8D"/>
    <w:rsid w:val="00F34C85"/>
    <w:rsid w:val="00F47010"/>
    <w:rsid w:val="00F60D2F"/>
    <w:rsid w:val="00F6621F"/>
    <w:rsid w:val="00F9043C"/>
    <w:rsid w:val="00F9357A"/>
    <w:rsid w:val="00FA1E04"/>
    <w:rsid w:val="00FA725C"/>
    <w:rsid w:val="00FD381A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A65F2-FB51-4A80-80BA-E423DF9E6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2019-02-28T09:52:00Z</dcterms:created>
  <dcterms:modified xsi:type="dcterms:W3CDTF">2019-03-26T13:58:00Z</dcterms:modified>
</cp:coreProperties>
</file>