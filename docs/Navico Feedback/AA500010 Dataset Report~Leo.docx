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FB15E" w14:textId="2A76742D" w:rsidR="003B4B9F" w:rsidRDefault="003B4B9F" w:rsidP="00CD3C4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AA500010</w:t>
      </w:r>
    </w:p>
    <w:p w14:paraId="58642AEE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657793AC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CFC6C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0888D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C12A7BB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9245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1021a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33A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If the data set is not a re-issue AND the UPDN subfield is not equivalent to the extension of the data set file name.</w:t>
            </w:r>
          </w:p>
        </w:tc>
      </w:tr>
    </w:tbl>
    <w:p w14:paraId="62B976B1" w14:textId="77777777" w:rsidR="003B4B9F" w:rsidRDefault="003B4B9F" w:rsidP="003B4B9F"/>
    <w:p w14:paraId="2B8D86FB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6F800DCB" w14:textId="307ABF55" w:rsidR="005D00E5" w:rsidRDefault="005D00E5" w:rsidP="005D00E5">
      <w:pPr>
        <w:ind w:firstLine="720"/>
      </w:pPr>
      <w:r>
        <w:t xml:space="preserve">Critical – </w:t>
      </w:r>
      <w:commentRangeStart w:id="0"/>
      <w:commentRangeStart w:id="1"/>
      <w:r w:rsidR="004D487D">
        <w:t>26a</w:t>
      </w:r>
      <w:commentRangeEnd w:id="0"/>
      <w:r w:rsidR="007C3358">
        <w:rPr>
          <w:rStyle w:val="CommentReference"/>
        </w:rPr>
        <w:commentReference w:id="0"/>
      </w:r>
      <w:commentRangeEnd w:id="1"/>
      <w:r w:rsidR="00014917">
        <w:rPr>
          <w:rStyle w:val="CommentReference"/>
        </w:rPr>
        <w:commentReference w:id="1"/>
      </w:r>
    </w:p>
    <w:p w14:paraId="217543A9" w14:textId="77777777" w:rsidR="005179A6" w:rsidRDefault="005179A6" w:rsidP="005179A6">
      <w:pPr>
        <w:ind w:firstLine="720"/>
      </w:pPr>
      <w:commentRangeStart w:id="2"/>
      <w:commentRangeStart w:id="3"/>
      <w:r>
        <w:t>1016</w:t>
      </w:r>
      <w:commentRangeEnd w:id="2"/>
      <w:r>
        <w:rPr>
          <w:rStyle w:val="CommentReference"/>
        </w:rPr>
        <w:commentReference w:id="2"/>
      </w:r>
      <w:commentRangeEnd w:id="3"/>
      <w:r w:rsidR="00014917">
        <w:rPr>
          <w:rStyle w:val="CommentReference"/>
        </w:rPr>
        <w:commentReference w:id="3"/>
      </w:r>
      <w:r>
        <w:t xml:space="preserve">, </w:t>
      </w:r>
      <w:commentRangeStart w:id="5"/>
      <w:commentRangeStart w:id="6"/>
      <w:r>
        <w:t>1017</w:t>
      </w:r>
      <w:commentRangeEnd w:id="5"/>
      <w:r>
        <w:rPr>
          <w:rStyle w:val="CommentReference"/>
        </w:rPr>
        <w:commentReference w:id="5"/>
      </w:r>
      <w:commentRangeEnd w:id="6"/>
      <w:r w:rsidR="00014917">
        <w:rPr>
          <w:rStyle w:val="CommentReference"/>
        </w:rPr>
        <w:commentReference w:id="6"/>
      </w:r>
      <w:r>
        <w:t>,</w:t>
      </w:r>
    </w:p>
    <w:p w14:paraId="1E9E10F2" w14:textId="77777777" w:rsidR="005D00E5" w:rsidRDefault="005D00E5" w:rsidP="005D00E5">
      <w:pPr>
        <w:ind w:firstLine="720"/>
      </w:pPr>
      <w:r>
        <w:t xml:space="preserve">Error – </w:t>
      </w:r>
    </w:p>
    <w:p w14:paraId="000B4244" w14:textId="366D9EA3" w:rsidR="005D00E5" w:rsidRDefault="005D00E5" w:rsidP="005D00E5">
      <w:pPr>
        <w:ind w:firstLine="720"/>
      </w:pPr>
      <w:r>
        <w:t>Warnings –</w:t>
      </w:r>
    </w:p>
    <w:p w14:paraId="1FC9E9FE" w14:textId="77777777" w:rsidR="001E752E" w:rsidRDefault="005D00E5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91"/>
        <w:gridCol w:w="3239"/>
        <w:gridCol w:w="1552"/>
        <w:gridCol w:w="1369"/>
        <w:gridCol w:w="657"/>
        <w:gridCol w:w="750"/>
        <w:gridCol w:w="654"/>
      </w:tblGrid>
      <w:tr w:rsidR="003B4B9F" w14:paraId="413A1C0A" w14:textId="77777777" w:rsidTr="00257608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150A7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3F2A5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647D41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9FA4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1021a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377E81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10CA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FE9DB58" w14:textId="77777777" w:rsidTr="005D00E5">
        <w:trPr>
          <w:trHeight w:val="62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2832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7E28A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data set is not a re-issue AND the UPDN subfield is not equivalent to the extension of the data set file name.</w:t>
            </w:r>
          </w:p>
        </w:tc>
      </w:tr>
      <w:tr w:rsidR="003B4B9F" w14:paraId="5CEE9820" w14:textId="77777777" w:rsidTr="005D00E5">
        <w:trPr>
          <w:trHeight w:val="359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9088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D34AE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number is incorrect or not equivalent to the data set file name extension.</w:t>
            </w:r>
          </w:p>
        </w:tc>
      </w:tr>
      <w:tr w:rsidR="003B4B9F" w14:paraId="2D21BC7B" w14:textId="77777777" w:rsidTr="005D00E5">
        <w:trPr>
          <w:trHeight w:val="323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EF3A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5C9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UPDN subfield.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4B9F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E42F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B.1, </w:t>
            </w:r>
          </w:p>
          <w:p w14:paraId="202B03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Annex A (2.2.2)</w:t>
            </w:r>
          </w:p>
        </w:tc>
      </w:tr>
      <w:tr w:rsidR="003B4B9F" w14:paraId="0549286D" w14:textId="77777777" w:rsidTr="00257608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24886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360026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Modified UPDN subfield as 2 for AA500010.001 file.</w:t>
            </w:r>
          </w:p>
        </w:tc>
      </w:tr>
      <w:tr w:rsidR="003B4B9F" w14:paraId="798BE37A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96FD4" w14:textId="37E0E93E" w:rsidR="003B4B9F" w:rsidRDefault="000720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B92AF" w14:textId="614576B4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36744E6" w14:textId="27CA292C" w:rsidR="003B4B9F" w:rsidRDefault="000720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9A3F13" wp14:editId="24C832BE">
                  <wp:extent cx="4791075" cy="59013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219" cy="59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B1907" w14:textId="471DE776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FFEA3B4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2B98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453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1021a: An errors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number is incorrect or not equivalent to the data set file name extension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 be triggered.</w:t>
            </w:r>
          </w:p>
        </w:tc>
      </w:tr>
      <w:tr w:rsidR="003B4B9F" w14:paraId="206D9AEA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B02E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A97C8" w14:textId="68E3D6E0" w:rsidR="003B4B9F" w:rsidRPr="004D487D" w:rsidRDefault="004D487D" w:rsidP="004D487D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commentRangeStart w:id="7"/>
            <w:commentRangeStart w:id="8"/>
            <w:del w:id="9" w:author="Leonid Kuzmin" w:date="2019-03-01T15:01:00Z">
              <w:r w:rsidDel="00A1717B">
                <w:rPr>
                  <w:rFonts w:ascii="Calibri" w:hAnsi="Calibri" w:cs="Calibri"/>
                  <w:sz w:val="20"/>
                  <w:szCs w:val="20"/>
                </w:rPr>
                <w:delText>26a: additional errors ”Subfield value does not conform to S-57 format specification” must be triggered.</w:delText>
              </w:r>
            </w:del>
            <w:ins w:id="10" w:author="Leonid Kuzmin" w:date="2019-03-01T15:01:00Z">
              <w:r w:rsidR="00A1717B">
                <w:rPr>
                  <w:rFonts w:ascii="Calibri" w:hAnsi="Calibri" w:cs="Calibri"/>
                  <w:sz w:val="20"/>
                  <w:szCs w:val="20"/>
                </w:rPr>
                <w:t>None</w:t>
              </w:r>
            </w:ins>
            <w:commentRangeEnd w:id="7"/>
            <w:ins w:id="11" w:author="Leonid Kuzmin" w:date="2019-03-01T15:02:00Z">
              <w:r w:rsidR="00A1717B">
                <w:rPr>
                  <w:rStyle w:val="CommentReference"/>
                </w:rPr>
                <w:commentReference w:id="7"/>
              </w:r>
            </w:ins>
            <w:commentRangeEnd w:id="8"/>
            <w:r w:rsidR="00014917">
              <w:rPr>
                <w:rStyle w:val="CommentReference"/>
              </w:rPr>
              <w:commentReference w:id="8"/>
            </w:r>
          </w:p>
        </w:tc>
      </w:tr>
    </w:tbl>
    <w:p w14:paraId="47AD1171" w14:textId="52779206" w:rsidR="00857596" w:rsidRDefault="0085759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onid Kuzmin" w:date="2019-03-01T11:56:00Z" w:initials="LK">
    <w:p w14:paraId="41588F7F" w14:textId="77F5C538" w:rsidR="007C3358" w:rsidRDefault="007C3358" w:rsidP="007C3358">
      <w:pPr>
        <w:pStyle w:val="CommentText"/>
      </w:pPr>
      <w:r>
        <w:rPr>
          <w:rStyle w:val="CommentReference"/>
        </w:rPr>
        <w:annotationRef/>
      </w:r>
      <w:r>
        <w:t>I suppose it should be removed</w:t>
      </w:r>
      <w:r w:rsidR="00654CD7">
        <w:t>.</w:t>
      </w:r>
      <w:r>
        <w:t xml:space="preserve"> </w:t>
      </w:r>
      <w:r w:rsidR="00654CD7">
        <w:t>T</w:t>
      </w:r>
      <w:r>
        <w:t>here is no reason for the 26a critical error in the dataset because values of the subfields DSID-DSNM and DSID-UPDN are within the range defined in the 7.2.2.1 and 7.3 clauses of the S-57 Part3.</w:t>
      </w:r>
    </w:p>
    <w:p w14:paraId="383C334F" w14:textId="78892B8C" w:rsidR="007C3358" w:rsidRDefault="007C3358">
      <w:pPr>
        <w:pStyle w:val="CommentText"/>
      </w:pPr>
    </w:p>
  </w:comment>
  <w:comment w:id="1" w:author="Richard Anthony Fowle" w:date="2019-03-26T17:44:00Z" w:initials="RAF">
    <w:p w14:paraId="460BF22E" w14:textId="77F70E45" w:rsidR="00014917" w:rsidRDefault="00014917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2" w:author="Leonid Kuzmin" w:date="2019-02-28T16:55:00Z" w:initials="LK">
    <w:p w14:paraId="2AB16B22" w14:textId="7E833AF0" w:rsidR="005179A6" w:rsidRDefault="005179A6" w:rsidP="005179A6">
      <w:pPr>
        <w:pStyle w:val="CommentText"/>
      </w:pPr>
      <w:r>
        <w:rPr>
          <w:rStyle w:val="CommentReference"/>
        </w:rPr>
        <w:annotationRef/>
      </w:r>
      <w:bookmarkStart w:id="4" w:name="_Hlk2190917"/>
      <w:r w:rsidR="007C3358">
        <w:t xml:space="preserve">TDS has to consist of issues that refer to this section only. </w:t>
      </w:r>
      <w:r w:rsidR="00677B64">
        <w:t xml:space="preserve">There is a wrong CRCS subfield value checked by the 1016 check. </w:t>
      </w:r>
      <w:r w:rsidR="007C3358">
        <w:t>The 1016 critical error does not relate to the considered check and it must be fixed for the current TDS.</w:t>
      </w:r>
      <w:bookmarkEnd w:id="4"/>
    </w:p>
  </w:comment>
  <w:comment w:id="3" w:author="Richard Anthony Fowle" w:date="2019-03-26T17:43:00Z" w:initials="RAF">
    <w:p w14:paraId="7561DDAD" w14:textId="17F00173" w:rsidR="00014917" w:rsidRDefault="00014917">
      <w:pPr>
        <w:pStyle w:val="CommentText"/>
      </w:pPr>
      <w:r>
        <w:rPr>
          <w:rStyle w:val="CommentReference"/>
        </w:rPr>
        <w:annotationRef/>
      </w:r>
      <w:r>
        <w:t>New CATALOG.031 created, eliminating error 1016</w:t>
      </w:r>
    </w:p>
  </w:comment>
  <w:comment w:id="5" w:author="Leonid Kuzmin" w:date="2019-02-28T13:33:00Z" w:initials="LK">
    <w:p w14:paraId="7367CECA" w14:textId="5A76F8BB" w:rsidR="005179A6" w:rsidRDefault="005179A6" w:rsidP="005179A6">
      <w:pPr>
        <w:pStyle w:val="CommentText"/>
      </w:pPr>
      <w:r>
        <w:rPr>
          <w:rStyle w:val="CommentReference"/>
        </w:rPr>
        <w:annotationRef/>
      </w:r>
      <w:r>
        <w:t xml:space="preserve">There is a wrong format of the CATALOG.031 file.  There is no </w:t>
      </w:r>
      <w:r w:rsidR="007C3358">
        <w:t xml:space="preserve">a </w:t>
      </w:r>
      <w:r>
        <w:t xml:space="preserve">reference to the update </w:t>
      </w:r>
      <w:r w:rsidR="00677B64">
        <w:t xml:space="preserve">AA500010.001 </w:t>
      </w:r>
      <w:r>
        <w:t xml:space="preserve">file. That critical error does not relate to the considered check and </w:t>
      </w:r>
      <w:r w:rsidR="00677B64">
        <w:t>it</w:t>
      </w:r>
      <w:r>
        <w:t xml:space="preserve"> must be fixed for the current TDS.</w:t>
      </w:r>
    </w:p>
  </w:comment>
  <w:comment w:id="6" w:author="Richard Anthony Fowle" w:date="2019-03-26T17:44:00Z" w:initials="RAF">
    <w:p w14:paraId="24720A90" w14:textId="77777777" w:rsidR="00014917" w:rsidRDefault="00014917" w:rsidP="0001491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New CATALOG.031 created, eliminating error 1016</w:t>
      </w:r>
    </w:p>
    <w:p w14:paraId="14E84609" w14:textId="2DD37667" w:rsidR="00014917" w:rsidRDefault="00014917">
      <w:pPr>
        <w:pStyle w:val="CommentText"/>
      </w:pPr>
    </w:p>
  </w:comment>
  <w:comment w:id="7" w:author="Leonid Kuzmin" w:date="2019-03-01T15:02:00Z" w:initials="LK">
    <w:p w14:paraId="1D3E4068" w14:textId="2E1727E4" w:rsidR="00A1717B" w:rsidRDefault="00A1717B">
      <w:pPr>
        <w:pStyle w:val="CommentText"/>
      </w:pPr>
      <w:r>
        <w:rPr>
          <w:rStyle w:val="CommentReference"/>
        </w:rPr>
        <w:annotationRef/>
      </w:r>
      <w:r>
        <w:t>There is no reason for the 26a critical error in the dataset because values of the subfields DSID-DSNM and DSID-UPDN are within the range defined in the 7.2.2.1 and 7.3 clauses of the S-57 Part3.</w:t>
      </w:r>
    </w:p>
  </w:comment>
  <w:comment w:id="8" w:author="Richard Anthony Fowle" w:date="2019-03-26T17:45:00Z" w:initials="RAF">
    <w:p w14:paraId="42557F6F" w14:textId="0837608E" w:rsidR="00014917" w:rsidRDefault="00014917">
      <w:pPr>
        <w:pStyle w:val="CommentText"/>
      </w:pPr>
      <w:r>
        <w:rPr>
          <w:rStyle w:val="CommentReference"/>
        </w:rPr>
        <w:annotationRef/>
      </w:r>
      <w:r>
        <w:t>Agree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3C334F" w15:done="0"/>
  <w15:commentEx w15:paraId="460BF22E" w15:paraIdParent="383C334F" w15:done="0"/>
  <w15:commentEx w15:paraId="2AB16B22" w15:done="0"/>
  <w15:commentEx w15:paraId="7561DDAD" w15:paraIdParent="2AB16B22" w15:done="0"/>
  <w15:commentEx w15:paraId="7367CECA" w15:done="0"/>
  <w15:commentEx w15:paraId="14E84609" w15:paraIdParent="7367CECA" w15:done="0"/>
  <w15:commentEx w15:paraId="1D3E4068" w15:done="0"/>
  <w15:commentEx w15:paraId="42557F6F" w15:paraIdParent="1D3E40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3C334F" w16cid:durableId="20239C72"/>
  <w16cid:commentId w16cid:paraId="2AB16B22" w16cid:durableId="2022911C"/>
  <w16cid:commentId w16cid:paraId="7367CECA" w16cid:durableId="2022619F"/>
  <w16cid:commentId w16cid:paraId="1D3E4068" w16cid:durableId="2023C7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334A2C68"/>
    <w:lvl w:ilvl="0">
      <w:start w:val="2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id Kuzmin">
    <w15:presenceInfo w15:providerId="None" w15:userId="Leonid Kuzmin"/>
  </w15:person>
  <w15:person w15:author="Richard Anthony Fowle">
    <w15:presenceInfo w15:providerId="AD" w15:userId="S-1-5-21-2100284113-1573851820-878952375-1648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14917"/>
    <w:rsid w:val="00023E41"/>
    <w:rsid w:val="00053596"/>
    <w:rsid w:val="00072026"/>
    <w:rsid w:val="00095B6D"/>
    <w:rsid w:val="000A404C"/>
    <w:rsid w:val="001E462D"/>
    <w:rsid w:val="001E752E"/>
    <w:rsid w:val="00257608"/>
    <w:rsid w:val="00264A12"/>
    <w:rsid w:val="00274CA5"/>
    <w:rsid w:val="00284E5E"/>
    <w:rsid w:val="002971E7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4D487D"/>
    <w:rsid w:val="005179A6"/>
    <w:rsid w:val="0053073C"/>
    <w:rsid w:val="005D00E5"/>
    <w:rsid w:val="005E3C48"/>
    <w:rsid w:val="005F2BDD"/>
    <w:rsid w:val="00641F8B"/>
    <w:rsid w:val="00654CD7"/>
    <w:rsid w:val="00660407"/>
    <w:rsid w:val="00677B64"/>
    <w:rsid w:val="00690F42"/>
    <w:rsid w:val="006A26E8"/>
    <w:rsid w:val="007347A2"/>
    <w:rsid w:val="00745714"/>
    <w:rsid w:val="007C3358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1717B"/>
    <w:rsid w:val="00AB33A8"/>
    <w:rsid w:val="00B510FE"/>
    <w:rsid w:val="00B803EB"/>
    <w:rsid w:val="00BE3F39"/>
    <w:rsid w:val="00BE626C"/>
    <w:rsid w:val="00C72A66"/>
    <w:rsid w:val="00CA266F"/>
    <w:rsid w:val="00CB7547"/>
    <w:rsid w:val="00CD3C44"/>
    <w:rsid w:val="00D21B6A"/>
    <w:rsid w:val="00D2579D"/>
    <w:rsid w:val="00D476BD"/>
    <w:rsid w:val="00D47BCF"/>
    <w:rsid w:val="00D52BB2"/>
    <w:rsid w:val="00D61D46"/>
    <w:rsid w:val="00DF767F"/>
    <w:rsid w:val="00E2398E"/>
    <w:rsid w:val="00E62762"/>
    <w:rsid w:val="00EB1EC8"/>
    <w:rsid w:val="00EC61B3"/>
    <w:rsid w:val="00EE2FEB"/>
    <w:rsid w:val="00F1737C"/>
    <w:rsid w:val="00F27E8D"/>
    <w:rsid w:val="00F34C85"/>
    <w:rsid w:val="00F47010"/>
    <w:rsid w:val="00F60D2F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2019-03-01T09:00:00Z</dcterms:created>
  <dcterms:modified xsi:type="dcterms:W3CDTF">2019-03-26T16:45:00Z</dcterms:modified>
</cp:coreProperties>
</file>