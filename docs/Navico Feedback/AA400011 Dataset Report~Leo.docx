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350B3" w14:textId="1CE064C3" w:rsidR="006A26E8" w:rsidRPr="005918B4" w:rsidRDefault="006A26E8" w:rsidP="00971176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AA400011</w:t>
      </w:r>
    </w:p>
    <w:p w14:paraId="70EBC75B" w14:textId="77777777" w:rsidR="006A26E8" w:rsidRPr="005918B4" w:rsidRDefault="006A26E8" w:rsidP="006A26E8">
      <w:pPr>
        <w:rPr>
          <w:b/>
          <w:sz w:val="24"/>
          <w:szCs w:val="24"/>
        </w:rPr>
      </w:pPr>
      <w:r w:rsidRPr="005918B4"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6A26E8" w:rsidRPr="00FD5B9F" w14:paraId="1710F811" w14:textId="77777777" w:rsidTr="00340220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04BD038" w14:textId="77777777" w:rsidR="006A26E8" w:rsidRPr="004E716B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E716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7FA606" w14:textId="77777777" w:rsidR="006A26E8" w:rsidRPr="004E716B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E716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6A26E8" w:rsidRPr="00FD5B9F" w14:paraId="203D9E4A" w14:textId="77777777" w:rsidTr="00340220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96D63" w14:textId="77777777" w:rsidR="006A26E8" w:rsidRPr="00FA67E7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A67E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60DD5" w14:textId="77777777" w:rsidR="006A26E8" w:rsidRPr="00FD5B9F" w:rsidRDefault="006A26E8" w:rsidP="00340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8037A8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where an attribute code is repeated.</w:t>
            </w:r>
          </w:p>
        </w:tc>
      </w:tr>
      <w:tr w:rsidR="006A26E8" w:rsidRPr="00FD5B9F" w14:paraId="15CFD2E7" w14:textId="77777777" w:rsidTr="00340220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5020" w14:textId="77777777" w:rsidR="006A26E8" w:rsidRPr="00FA67E7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A67E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1008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D443" w14:textId="77777777" w:rsidR="006A26E8" w:rsidRPr="00914AC3" w:rsidRDefault="006A26E8" w:rsidP="00340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FD5B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ER (update) file where an AGEN subfield value of the DSID field or FOID field is not identical to the AGEN subfield values in the EN (base) file.</w:t>
            </w:r>
          </w:p>
        </w:tc>
      </w:tr>
      <w:tr w:rsidR="006A26E8" w:rsidRPr="00FD5B9F" w14:paraId="0DE1BAEB" w14:textId="77777777" w:rsidTr="00340220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A31C" w14:textId="77777777" w:rsidR="006A26E8" w:rsidRPr="00FA67E7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A67E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1010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0560B" w14:textId="77777777" w:rsidR="006A26E8" w:rsidRPr="00914AC3" w:rsidRDefault="006A26E8" w:rsidP="003402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FD5B9F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FRID field in an ER (update) file where RUIN is Equal to 3 (modify) AND the FOID for the modified object is not identical in the EN (base) and ER (update) files.</w:t>
            </w:r>
          </w:p>
        </w:tc>
      </w:tr>
    </w:tbl>
    <w:p w14:paraId="27CC7176" w14:textId="77777777" w:rsidR="006A26E8" w:rsidRDefault="006A26E8" w:rsidP="006A26E8"/>
    <w:p w14:paraId="69297629" w14:textId="77777777" w:rsidR="006A26E8" w:rsidRDefault="006A26E8" w:rsidP="006A26E8"/>
    <w:p w14:paraId="4B19003E" w14:textId="77777777" w:rsidR="006A26E8" w:rsidRDefault="006A26E8" w:rsidP="006A26E8">
      <w:pPr>
        <w:rPr>
          <w:b/>
        </w:rPr>
      </w:pPr>
      <w:r>
        <w:rPr>
          <w:b/>
        </w:rPr>
        <w:t>Secondary Errors</w:t>
      </w:r>
    </w:p>
    <w:p w14:paraId="192B2111" w14:textId="0B792B33" w:rsidR="006A26E8" w:rsidRDefault="006A26E8" w:rsidP="006A26E8">
      <w:pPr>
        <w:ind w:firstLine="720"/>
      </w:pPr>
      <w:r>
        <w:t xml:space="preserve">Critical – </w:t>
      </w:r>
      <w:commentRangeStart w:id="0"/>
      <w:ins w:id="1" w:author="Leonid Kuzmin" w:date="2019-02-22T17:23:00Z">
        <w:r w:rsidR="00EF1AF6">
          <w:t>33,</w:t>
        </w:r>
        <w:commentRangeEnd w:id="0"/>
        <w:r w:rsidR="00EF1AF6">
          <w:rPr>
            <w:rStyle w:val="CommentReference"/>
          </w:rPr>
          <w:commentReference w:id="0"/>
        </w:r>
        <w:r w:rsidR="00EF1AF6">
          <w:t xml:space="preserve"> </w:t>
        </w:r>
      </w:ins>
      <w:r w:rsidR="00685220">
        <w:t>507</w:t>
      </w:r>
    </w:p>
    <w:p w14:paraId="26A05B26" w14:textId="77777777" w:rsidR="006A26E8" w:rsidRDefault="006A26E8" w:rsidP="006A26E8">
      <w:pPr>
        <w:ind w:firstLine="720"/>
      </w:pPr>
      <w:r>
        <w:t xml:space="preserve">Error – </w:t>
      </w:r>
    </w:p>
    <w:p w14:paraId="70D58FB4" w14:textId="0687C374" w:rsidR="006A26E8" w:rsidRDefault="006A26E8" w:rsidP="006A26E8">
      <w:pPr>
        <w:ind w:firstLine="720"/>
      </w:pPr>
      <w:r>
        <w:t xml:space="preserve">Warnings – </w:t>
      </w:r>
    </w:p>
    <w:p w14:paraId="2161FE4D" w14:textId="77777777" w:rsidR="006A26E8" w:rsidRDefault="006A26E8">
      <w:pPr>
        <w:spacing w:after="160" w:line="259" w:lineRule="auto"/>
      </w:pPr>
      <w: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06"/>
        <w:gridCol w:w="379"/>
        <w:gridCol w:w="1260"/>
        <w:gridCol w:w="1685"/>
        <w:gridCol w:w="1394"/>
        <w:gridCol w:w="158"/>
        <w:gridCol w:w="626"/>
        <w:gridCol w:w="927"/>
        <w:gridCol w:w="473"/>
        <w:gridCol w:w="728"/>
        <w:gridCol w:w="22"/>
        <w:gridCol w:w="654"/>
      </w:tblGrid>
      <w:tr w:rsidR="006A26E8" w:rsidRPr="00C37152" w14:paraId="74494D30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406B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026AE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C4A74">
              <w:rPr>
                <w:rFonts w:ascii="Calibri" w:eastAsia="Times New Roman" w:hAnsi="Calibri" w:cs="Calibri"/>
                <w:sz w:val="20"/>
                <w:szCs w:val="20"/>
              </w:rPr>
              <w:t>AA400011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B8CAEF" w14:textId="77777777" w:rsidR="006A26E8" w:rsidRPr="00C37152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E17F9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AB40D" w14:textId="77777777" w:rsidR="006A26E8" w:rsidRPr="00C37152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A35A8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A26E8" w:rsidRPr="00C37152" w14:paraId="76BBF938" w14:textId="77777777" w:rsidTr="00340220">
        <w:trPr>
          <w:trHeight w:val="665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31E81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5FC46" w14:textId="77777777" w:rsidR="006A26E8" w:rsidRPr="00C37152" w:rsidRDefault="006A26E8" w:rsidP="0034022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037A8"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where an attribute code is repeated.</w:t>
            </w:r>
          </w:p>
        </w:tc>
      </w:tr>
      <w:tr w:rsidR="006A26E8" w:rsidRPr="00C37152" w14:paraId="45A03F3B" w14:textId="77777777" w:rsidTr="00340220">
        <w:trPr>
          <w:trHeight w:val="665"/>
          <w:jc w:val="center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4D9D9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362116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037A8">
              <w:rPr>
                <w:rFonts w:ascii="Calibri" w:hAnsi="Calibri" w:cs="Calibri"/>
                <w:sz w:val="20"/>
                <w:szCs w:val="20"/>
              </w:rPr>
              <w:t>Duplicate attribute code on an object</w:t>
            </w:r>
            <w:r w:rsidRPr="008037A8"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6A26E8" w:rsidRPr="00C37152" w14:paraId="5D5BADBC" w14:textId="77777777" w:rsidTr="00340220">
        <w:trPr>
          <w:trHeight w:val="323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860A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0EBAD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037A8">
              <w:rPr>
                <w:rFonts w:ascii="Calibri" w:eastAsia="Times New Roman" w:hAnsi="Calibri" w:cs="Calibri"/>
                <w:bCs/>
                <w:sz w:val="20"/>
                <w:szCs w:val="20"/>
              </w:rPr>
              <w:t>Remove or amend duplicate attribute code</w:t>
            </w: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0E9B" w14:textId="77777777" w:rsidR="006A26E8" w:rsidRPr="00C37152" w:rsidRDefault="006A26E8" w:rsidP="003402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34A70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037A8">
              <w:rPr>
                <w:rFonts w:ascii="Calibri" w:eastAsia="Times New Roman" w:hAnsi="Calibri" w:cs="Calibri"/>
                <w:sz w:val="20"/>
                <w:szCs w:val="20"/>
              </w:rPr>
              <w:t xml:space="preserve">Part 3 (4.4), (4.5) and (5.1.2)  </w:t>
            </w:r>
          </w:p>
        </w:tc>
      </w:tr>
      <w:tr w:rsidR="006A26E8" w:rsidRPr="00C37152" w14:paraId="3C0003A6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F9AA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AA59C" w14:textId="77777777" w:rsidR="006A26E8" w:rsidRPr="00C37152" w:rsidRDefault="006A26E8" w:rsidP="0034022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 feature has been created with duplicate attribute code</w:t>
            </w: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CB7547" w:rsidRPr="00C37152" w14:paraId="125D2A71" w14:textId="77777777" w:rsidTr="0010065E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F1737" w14:textId="6234FD87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A62C9" w14:textId="25EF0633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C8FA2" w14:textId="5DCDAA6B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F3927" w14:textId="360FA72F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07E63" w14:textId="118D8786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EFA82" w14:textId="7D94E429" w:rsidR="00CB7547" w:rsidRDefault="00CB7547" w:rsidP="00CB7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0065E" w:rsidRPr="00C37152" w14:paraId="153EA194" w14:textId="77777777" w:rsidTr="0010065E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CFE94" w14:textId="0BEE6AAF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037A8">
              <w:rPr>
                <w:rFonts w:ascii="Calibri" w:eastAsia="Times New Roman" w:hAnsi="Calibri" w:cs="Calibri"/>
                <w:sz w:val="20"/>
                <w:szCs w:val="20"/>
              </w:rPr>
              <w:t>32°30'20.86"S 60°52'54.34"E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F4D9B" w14:textId="73EEC09E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104FC" w14:textId="51FA3F94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CATLMK=17; CATLMK=2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EA93" w14:textId="081DFD43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FE-116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BD7A0" w14:textId="3D2D2625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0000000157 00001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073E" w14:textId="51398091" w:rsid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VI-09</w:t>
            </w:r>
          </w:p>
        </w:tc>
      </w:tr>
      <w:tr w:rsidR="0010065E" w:rsidRPr="00C37152" w14:paraId="0F22B23F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A1F8" w14:textId="52D688A1" w:rsidR="0010065E" w:rsidRPr="0010065E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/ASCII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C7998" w14:textId="4BC8CCBE" w:rsidR="0010065E" w:rsidRDefault="0010065E" w:rsidP="0010065E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t xml:space="preserve"> </w:t>
            </w:r>
          </w:p>
          <w:p w14:paraId="71637D79" w14:textId="6BBB6BDA" w:rsidR="0010065E" w:rsidRDefault="0010065E" w:rsidP="0010065E">
            <w:pPr>
              <w:spacing w:after="0" w:line="240" w:lineRule="auto"/>
              <w:rPr>
                <w:noProof/>
                <w:lang w:val="en-US" w:eastAsia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F86D410" wp14:editId="5264F1F6">
                  <wp:extent cx="1704975" cy="167586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03" cy="168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t xml:space="preserve">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0256E3A" wp14:editId="4448D36D">
                  <wp:extent cx="2352675" cy="10864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055" cy="109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16F2C" w14:textId="0B4476A3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0065E" w:rsidRPr="00C37152" w14:paraId="379B3970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C466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748A9" w14:textId="77777777" w:rsidR="0010065E" w:rsidRPr="00E92371" w:rsidRDefault="0010065E" w:rsidP="0010065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B423BE">
              <w:rPr>
                <w:rFonts w:ascii="Calibri" w:eastAsia="Times New Roman" w:hAnsi="Calibri" w:cs="Calibri"/>
                <w:sz w:val="20"/>
                <w:szCs w:val="20"/>
              </w:rPr>
              <w:t>8: An error “Duplicate attribute code on an object” must be triggered.</w:t>
            </w:r>
          </w:p>
        </w:tc>
      </w:tr>
      <w:tr w:rsidR="0010065E" w:rsidRPr="00C37152" w14:paraId="0FA88A8D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4073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Errors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4F8D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10065E" w:rsidRPr="00C37152" w14:paraId="2956F744" w14:textId="77777777" w:rsidTr="00340220">
        <w:trPr>
          <w:trHeight w:val="300"/>
          <w:jc w:val="center"/>
        </w:trPr>
        <w:tc>
          <w:tcPr>
            <w:tcW w:w="105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4FD7EAC9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0065E" w:rsidRPr="00C37152" w14:paraId="2C8C3925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A1CE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414DB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C4A74">
              <w:rPr>
                <w:rFonts w:ascii="Calibri" w:eastAsia="Times New Roman" w:hAnsi="Calibri" w:cs="Calibri"/>
                <w:sz w:val="20"/>
                <w:szCs w:val="20"/>
              </w:rPr>
              <w:t>AA400011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E0F82B" w14:textId="77777777" w:rsidR="0010065E" w:rsidRPr="00C37152" w:rsidRDefault="0010065E" w:rsidP="0010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D3E99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1008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7372B" w14:textId="77777777" w:rsidR="0010065E" w:rsidRPr="00C37152" w:rsidRDefault="0010065E" w:rsidP="0010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C4050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10065E" w:rsidRPr="00C37152" w14:paraId="3E6E52C7" w14:textId="77777777" w:rsidTr="00340220">
        <w:trPr>
          <w:trHeight w:val="665"/>
          <w:jc w:val="center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127E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C71B47" w14:textId="77777777" w:rsidR="0010065E" w:rsidRPr="00C37152" w:rsidRDefault="0010065E" w:rsidP="0010065E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FC4A74">
              <w:rPr>
                <w:rFonts w:ascii="Calibri" w:hAnsi="Calibri" w:cs="Calibri"/>
                <w:color w:val="auto"/>
                <w:sz w:val="20"/>
                <w:szCs w:val="20"/>
              </w:rPr>
              <w:t>For each ER (update) file where an AGEN subfield value of the DSID field or FOID field is not identical to the AGEN subfield values in the EN (base) file.</w:t>
            </w:r>
          </w:p>
        </w:tc>
      </w:tr>
      <w:tr w:rsidR="0010065E" w:rsidRPr="00C37152" w14:paraId="0A2AFB65" w14:textId="77777777" w:rsidTr="00340220">
        <w:trPr>
          <w:trHeight w:val="665"/>
          <w:jc w:val="center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A69EC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6E3D1A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70A46">
              <w:rPr>
                <w:rFonts w:ascii="Calibri" w:eastAsia="Times New Roman" w:hAnsi="Calibri" w:cs="Calibri"/>
                <w:bCs/>
                <w:sz w:val="20"/>
                <w:szCs w:val="20"/>
              </w:rPr>
              <w:t>AGEN subfield values do not agree between ER (update) and EN (base) files.</w:t>
            </w:r>
          </w:p>
        </w:tc>
      </w:tr>
      <w:tr w:rsidR="0010065E" w:rsidRPr="00C37152" w14:paraId="0B23F494" w14:textId="77777777" w:rsidTr="00340220">
        <w:trPr>
          <w:trHeight w:val="323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095D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30D0E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70A46">
              <w:rPr>
                <w:rFonts w:ascii="Calibri" w:eastAsia="Times New Roman" w:hAnsi="Calibri" w:cs="Calibri"/>
                <w:bCs/>
                <w:sz w:val="20"/>
                <w:szCs w:val="20"/>
              </w:rPr>
              <w:t>Amend AGEN subfield values to agree.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8484" w14:textId="77777777" w:rsidR="0010065E" w:rsidRPr="00C37152" w:rsidRDefault="0010065E" w:rsidP="0010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078CB" w14:textId="77777777" w:rsidR="0010065E" w:rsidRPr="00070A46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70A46">
              <w:rPr>
                <w:rFonts w:ascii="Calibri" w:eastAsia="Times New Roman" w:hAnsi="Calibri" w:cs="Calibri"/>
                <w:sz w:val="20"/>
                <w:szCs w:val="20"/>
              </w:rPr>
              <w:t xml:space="preserve">Part 3 (4.3.1) and </w:t>
            </w:r>
          </w:p>
          <w:p w14:paraId="5F66F077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70A46">
              <w:rPr>
                <w:rFonts w:ascii="Calibri" w:eastAsia="Times New Roman" w:hAnsi="Calibri" w:cs="Calibri"/>
                <w:sz w:val="20"/>
                <w:szCs w:val="20"/>
              </w:rPr>
              <w:t>(7.3.1.1)</w:t>
            </w:r>
          </w:p>
        </w:tc>
      </w:tr>
      <w:tr w:rsidR="0010065E" w:rsidRPr="00C37152" w14:paraId="7A8A9124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8217" w14:textId="77777777" w:rsidR="0010065E" w:rsidRPr="00C37152" w:rsidRDefault="0010065E" w:rsidP="001006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DB2A0" w14:textId="442E6328" w:rsidR="0010065E" w:rsidRPr="00C37152" w:rsidRDefault="00034D71" w:rsidP="0010065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Different DSID.AGEN in update file </w:t>
            </w:r>
          </w:p>
        </w:tc>
      </w:tr>
      <w:tr w:rsidR="009C050D" w:rsidRPr="00C37152" w14:paraId="53B78638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BA4E" w14:textId="3F80BAB6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EA770" w14:textId="77777777" w:rsidR="009C050D" w:rsidRDefault="009C050D" w:rsidP="009C050D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745A3CBD" w14:textId="524DC96B" w:rsidR="009C050D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AA400011.000                                                                                    </w:t>
            </w:r>
          </w:p>
          <w:p w14:paraId="3BC36093" w14:textId="77777777" w:rsidR="00034D71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E5EA459" wp14:editId="1A50449E">
                  <wp:extent cx="4524375" cy="41944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3636" b="18181"/>
                          <a:stretch/>
                        </pic:blipFill>
                        <pic:spPr bwMode="auto">
                          <a:xfrm>
                            <a:off x="0" y="0"/>
                            <a:ext cx="4659934" cy="432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</w:t>
            </w:r>
          </w:p>
          <w:p w14:paraId="6CAAED7F" w14:textId="77777777" w:rsidR="00034D71" w:rsidRDefault="00034D71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4D922AF" w14:textId="06F82EDE" w:rsidR="009C050D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AA400011.001</w:t>
            </w:r>
          </w:p>
          <w:p w14:paraId="7A2AAA4D" w14:textId="4112F91C" w:rsidR="00034D71" w:rsidRDefault="00034D71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FEB72A1" wp14:editId="6EB41E29">
                  <wp:extent cx="4448175" cy="410178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205" cy="42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E3B59" w14:textId="39F89D13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C050D" w:rsidRPr="00C37152" w14:paraId="641D63F0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4F7B9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044D4" w14:textId="0B8DCBBD" w:rsidR="009C050D" w:rsidRPr="00611534" w:rsidRDefault="000366B9" w:rsidP="009C050D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1008: E</w:t>
            </w:r>
            <w:r w:rsidR="009C050D" w:rsidRPr="00123BD2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9C050D" w:rsidRPr="00123BD2">
              <w:rPr>
                <w:rFonts w:ascii="Calibri" w:eastAsia="Times New Roman" w:hAnsi="Calibri" w:cs="Calibri"/>
                <w:bCs/>
                <w:sz w:val="20"/>
                <w:szCs w:val="20"/>
              </w:rPr>
              <w:t>AGEN subfield values do not agree between ER (update) and EN (base) files</w:t>
            </w:r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” must be triggered.</w:t>
            </w:r>
          </w:p>
        </w:tc>
      </w:tr>
      <w:tr w:rsidR="009C050D" w:rsidRPr="00C37152" w14:paraId="31F3601C" w14:textId="77777777" w:rsidTr="00034D71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CFBE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Errors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198E4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9C050D" w:rsidRPr="00C37152" w14:paraId="744432D8" w14:textId="77777777" w:rsidTr="00034D71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E09F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Test Case No. 2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8146A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RIVERS (L) feature has been created with </w:t>
            </w:r>
            <w:r w:rsidRPr="00070A46">
              <w:rPr>
                <w:rFonts w:ascii="Calibri" w:eastAsia="Times New Roman" w:hAnsi="Calibri" w:cs="Calibri"/>
                <w:bCs/>
                <w:sz w:val="20"/>
                <w:szCs w:val="20"/>
              </w:rPr>
              <w:t>AGEN subfield values do not agree between ER (update) and EN (base) files</w:t>
            </w:r>
            <w:r w:rsidRPr="003753BF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21120E" w:rsidRPr="00C37152" w14:paraId="1A401E37" w14:textId="77777777" w:rsidTr="00A97711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C7638" w14:textId="55C5A9D0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028B2" w14:textId="1B106FA6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1326" w14:textId="6097FA09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97484" w14:textId="41601717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7D261" w14:textId="1E62B5CF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761CF" w14:textId="4BE5819E" w:rsidR="0021120E" w:rsidRDefault="0021120E" w:rsidP="002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21120E" w:rsidRPr="00C37152" w14:paraId="3477E9D3" w14:textId="77777777" w:rsidTr="00A97711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76C4F" w14:textId="2A10A71E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B6A20">
              <w:rPr>
                <w:rFonts w:ascii="Calibri" w:eastAsia="Times New Roman" w:hAnsi="Calibri" w:cs="Calibri"/>
                <w:sz w:val="20"/>
                <w:szCs w:val="20"/>
              </w:rPr>
              <w:t>32°31'27.78"S 60°53'18.06"E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3002B" w14:textId="41165A3F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RIVERS (L)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A59FE" w14:textId="231C5842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STATUS=8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B6687" w14:textId="7F18F0F1" w:rsidR="0021120E" w:rsidRDefault="000366B9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FE-99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9092F" w14:textId="77777777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21623" w14:textId="77777777" w:rsidR="0021120E" w:rsidRDefault="0021120E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</w:p>
        </w:tc>
      </w:tr>
      <w:tr w:rsidR="009C050D" w:rsidRPr="00C37152" w14:paraId="201AE125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D89B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9C360" w14:textId="54C53AD9" w:rsidR="0021120E" w:rsidRDefault="0021120E" w:rsidP="009C050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 xml:space="preserve">                                               </w:t>
            </w:r>
          </w:p>
          <w:p w14:paraId="375F2D91" w14:textId="2C1D72BA" w:rsidR="0021120E" w:rsidRDefault="00EB2014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ins w:id="2" w:author="Leonid Kuzmin" w:date="2019-02-22T17:36:00Z">
              <w:r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00C715C7" wp14:editId="09F0F236">
                        <wp:simplePos x="0" y="0"/>
                        <wp:positionH relativeFrom="column">
                          <wp:posOffset>4013052</wp:posOffset>
                        </wp:positionH>
                        <wp:positionV relativeFrom="paragraph">
                          <wp:posOffset>10062</wp:posOffset>
                        </wp:positionV>
                        <wp:extent cx="1085215" cy="781539"/>
                        <wp:effectExtent l="38100" t="0" r="19685" b="57150"/>
                        <wp:wrapNone/>
                        <wp:docPr id="8" name="Straight Arrow Connector 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flipV="1">
                                  <a:off x="0" y="0"/>
                                  <a:ext cx="1085215" cy="78153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392F2393"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" o:spid="_x0000_s1026" type="#_x0000_t32" style="position:absolute;margin-left:316pt;margin-top:.8pt;width:85.45pt;height:61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" strokecolor="red" strokeweight=".5pt">
                        <v:stroke startarrow="block" joinstyle="miter"/>
                      </v:shape>
                    </w:pict>
                  </mc:Fallback>
                </mc:AlternateContent>
              </w:r>
            </w:ins>
            <w:ins w:id="3" w:author="Leonid Kuzmin" w:date="2019-02-22T17:25:00Z">
              <w:r w:rsidR="00EF1AF6">
                <w:rPr>
                  <w:noProof/>
                  <w:lang w:val="en-GB" w:eastAsia="en-GB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7F1FFE46" wp14:editId="170C646A">
                        <wp:simplePos x="0" y="0"/>
                        <wp:positionH relativeFrom="column">
                          <wp:posOffset>3744422</wp:posOffset>
                        </wp:positionH>
                        <wp:positionV relativeFrom="paragraph">
                          <wp:posOffset>734406</wp:posOffset>
                        </wp:positionV>
                        <wp:extent cx="270163" cy="103909"/>
                        <wp:effectExtent l="0" t="0" r="15875" b="10795"/>
                        <wp:wrapNone/>
                        <wp:docPr id="7" name="Rectangle 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270163" cy="1039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1CE08FD0" id="Rectangle 7" o:spid="_x0000_s1026" style="position:absolute;margin-left:294.85pt;margin-top:57.85pt;width:21.25pt;height: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" filled="f" strokecolor="red" strokeweight="1.5pt"/>
                    </w:pict>
                  </mc:Fallback>
                </mc:AlternateContent>
              </w:r>
            </w:ins>
            <w:r w:rsidR="0021120E">
              <w:rPr>
                <w:noProof/>
                <w:lang w:val="en-GB" w:eastAsia="en-GB"/>
              </w:rPr>
              <w:drawing>
                <wp:inline distT="0" distB="0" distL="0" distR="0" wp14:anchorId="06DD56A1" wp14:editId="0A1C3835">
                  <wp:extent cx="1463853" cy="1104900"/>
                  <wp:effectExtent l="0" t="0" r="3175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0" cy="1114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66B9"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 w:rsidR="000366B9">
              <w:rPr>
                <w:noProof/>
                <w:lang w:val="en-GB" w:eastAsia="en-GB"/>
              </w:rPr>
              <w:drawing>
                <wp:inline distT="0" distB="0" distL="0" distR="0" wp14:anchorId="0AC8F0CF" wp14:editId="6554561F">
                  <wp:extent cx="3488812" cy="10953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915" cy="111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1AF6">
              <w:rPr>
                <w:rStyle w:val="CommentReference"/>
              </w:rPr>
              <w:commentReference w:id="4"/>
            </w:r>
          </w:p>
          <w:p w14:paraId="22F4B044" w14:textId="47350C5B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C050D" w:rsidRPr="00C37152" w14:paraId="30F38394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0402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2AA14" w14:textId="065EC1EA" w:rsidR="009C050D" w:rsidRPr="00611534" w:rsidRDefault="000366B9" w:rsidP="009C050D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1008: E</w:t>
            </w:r>
            <w:r w:rsidR="009C050D" w:rsidRPr="00123BD2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9C050D" w:rsidRPr="00123BD2">
              <w:rPr>
                <w:rFonts w:ascii="Calibri" w:eastAsia="Times New Roman" w:hAnsi="Calibri" w:cs="Calibri"/>
                <w:bCs/>
                <w:sz w:val="20"/>
                <w:szCs w:val="20"/>
              </w:rPr>
              <w:t>AGEN subfield values do not agree between ER (update) and EN (base) files</w:t>
            </w:r>
            <w:r w:rsidR="009C050D">
              <w:rPr>
                <w:rFonts w:ascii="Calibri" w:eastAsia="Times New Roman" w:hAnsi="Calibri" w:cs="Calibri"/>
                <w:sz w:val="20"/>
                <w:szCs w:val="20"/>
              </w:rPr>
              <w:t>” must be triggered.</w:t>
            </w:r>
          </w:p>
        </w:tc>
      </w:tr>
      <w:tr w:rsidR="006B4262" w:rsidRPr="00C37152" w14:paraId="1D350792" w14:textId="77777777" w:rsidTr="00340220">
        <w:trPr>
          <w:trHeight w:val="300"/>
          <w:jc w:val="center"/>
          <w:ins w:id="5" w:author="Leonid Kuzmin" w:date="2019-02-22T17:36:00Z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BE049" w14:textId="740C4B2D" w:rsidR="006B4262" w:rsidRPr="00C37152" w:rsidRDefault="006B4262" w:rsidP="009C050D">
            <w:pPr>
              <w:spacing w:after="0" w:line="240" w:lineRule="auto"/>
              <w:rPr>
                <w:ins w:id="6" w:author="Leonid Kuzmin" w:date="2019-02-22T17:36:00Z"/>
                <w:rFonts w:ascii="Calibri" w:eastAsia="Times New Roman" w:hAnsi="Calibri" w:cs="Calibri"/>
                <w:b/>
                <w:sz w:val="20"/>
                <w:szCs w:val="20"/>
              </w:rPr>
            </w:pPr>
            <w:ins w:id="7" w:author="Leonid Kuzmin" w:date="2019-02-22T17:36:00Z">
              <w:r w:rsidRPr="00C37152">
                <w:rPr>
                  <w:rFonts w:ascii="Calibri" w:eastAsia="Times New Roman" w:hAnsi="Calibri" w:cs="Calibri"/>
                  <w:b/>
                  <w:sz w:val="20"/>
                  <w:szCs w:val="20"/>
                </w:rPr>
                <w:t>Secondary</w:t>
              </w:r>
              <w:r>
                <w:rPr>
                  <w:rFonts w:ascii="Calibri" w:eastAsia="Times New Roman" w:hAnsi="Calibri" w:cs="Calibri"/>
                  <w:b/>
                  <w:sz w:val="20"/>
                  <w:szCs w:val="20"/>
                </w:rPr>
                <w:t xml:space="preserve"> C</w:t>
              </w:r>
            </w:ins>
            <w:ins w:id="8" w:author="Leonid Kuzmin" w:date="2019-02-22T17:37:00Z">
              <w:r>
                <w:rPr>
                  <w:rFonts w:ascii="Calibri" w:eastAsia="Times New Roman" w:hAnsi="Calibri" w:cs="Calibri"/>
                  <w:b/>
                  <w:sz w:val="20"/>
                  <w:szCs w:val="20"/>
                </w:rPr>
                <w:t>ritical</w:t>
              </w:r>
            </w:ins>
            <w:ins w:id="9" w:author="Leonid Kuzmin" w:date="2019-02-22T17:36:00Z">
              <w:r w:rsidRPr="00C37152">
                <w:rPr>
                  <w:rFonts w:ascii="Calibri" w:eastAsia="Times New Roman" w:hAnsi="Calibri" w:cs="Calibri"/>
                  <w:b/>
                  <w:sz w:val="20"/>
                  <w:szCs w:val="20"/>
                </w:rPr>
                <w:t xml:space="preserve"> Errors</w:t>
              </w:r>
            </w:ins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8244A" w14:textId="4DCE3DA4" w:rsidR="006B4262" w:rsidRDefault="006B4262" w:rsidP="009C050D">
            <w:pPr>
              <w:spacing w:after="0" w:line="240" w:lineRule="auto"/>
              <w:rPr>
                <w:ins w:id="10" w:author="Leonid Kuzmin" w:date="2019-02-22T17:36:00Z"/>
                <w:rFonts w:ascii="Calibri" w:eastAsia="Times New Roman" w:hAnsi="Calibri" w:cs="Calibri"/>
                <w:sz w:val="20"/>
                <w:szCs w:val="20"/>
              </w:rPr>
            </w:pPr>
            <w:commentRangeStart w:id="11"/>
            <w:ins w:id="12" w:author="Leonid Kuzmin" w:date="2019-02-22T17:37:00Z">
              <w:r>
                <w:rPr>
                  <w:rFonts w:ascii="Calibri" w:eastAsia="Times New Roman" w:hAnsi="Calibri" w:cs="Calibri"/>
                  <w:sz w:val="20"/>
                  <w:szCs w:val="20"/>
                </w:rPr>
                <w:t>33:</w:t>
              </w:r>
            </w:ins>
            <w:commentRangeEnd w:id="11"/>
            <w:ins w:id="13" w:author="Leonid Kuzmin" w:date="2019-02-22T18:08:00Z">
              <w:r w:rsidR="003E32ED">
                <w:rPr>
                  <w:rStyle w:val="CommentReference"/>
                </w:rPr>
                <w:commentReference w:id="11"/>
              </w:r>
            </w:ins>
            <w:ins w:id="14" w:author="Leonid Kuzmin" w:date="2019-02-22T18:05:00Z">
              <w:r w:rsidR="00D41534">
                <w:rPr>
                  <w:rFonts w:ascii="Calibri" w:eastAsia="Times New Roman" w:hAnsi="Calibri" w:cs="Calibri"/>
                  <w:sz w:val="20"/>
                  <w:szCs w:val="20"/>
                </w:rPr>
                <w:t xml:space="preserve"> </w:t>
              </w:r>
            </w:ins>
            <w:ins w:id="15" w:author="Leonid Kuzmin" w:date="2019-02-22T18:06:00Z">
              <w:r w:rsidR="003E32ED" w:rsidRPr="003E32ED">
                <w:rPr>
                  <w:rFonts w:ascii="Calibri" w:eastAsia="Times New Roman" w:hAnsi="Calibri" w:cs="Calibri"/>
                  <w:sz w:val="20"/>
                  <w:szCs w:val="20"/>
                </w:rPr>
                <w:t>Attribute update does not refer to valid record NAME and attribute label/code.</w:t>
              </w:r>
            </w:ins>
          </w:p>
        </w:tc>
      </w:tr>
      <w:tr w:rsidR="009C050D" w:rsidRPr="00C37152" w14:paraId="2BC2FB76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9518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Errors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36268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36FEC">
              <w:rPr>
                <w:rFonts w:ascii="Calibri" w:eastAsia="Times New Roman" w:hAnsi="Calibri" w:cs="Calibri"/>
                <w:sz w:val="20"/>
                <w:szCs w:val="20"/>
              </w:rPr>
              <w:t>1010: An additional error “FOID for the modified object is not identical in the EN (base) and ER (update) files” must be triggered.</w:t>
            </w:r>
          </w:p>
        </w:tc>
      </w:tr>
      <w:tr w:rsidR="009C050D" w:rsidRPr="00C37152" w14:paraId="0EB65062" w14:textId="77777777" w:rsidTr="00340220">
        <w:trPr>
          <w:trHeight w:val="300"/>
          <w:jc w:val="center"/>
        </w:trPr>
        <w:tc>
          <w:tcPr>
            <w:tcW w:w="1051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235A2E0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C050D" w:rsidRPr="00C37152" w14:paraId="5D63A7B6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66D63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F21C4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C4A74">
              <w:rPr>
                <w:rFonts w:ascii="Calibri" w:eastAsia="Times New Roman" w:hAnsi="Calibri" w:cs="Calibri"/>
                <w:sz w:val="20"/>
                <w:szCs w:val="20"/>
              </w:rPr>
              <w:t>AA400011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8F3BE4" w14:textId="77777777" w:rsidR="009C050D" w:rsidRPr="00C37152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96295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1010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7D649" w14:textId="77777777" w:rsidR="009C050D" w:rsidRPr="00C37152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4E10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9C050D" w:rsidRPr="00C37152" w14:paraId="56DE93F8" w14:textId="77777777" w:rsidTr="00340220">
        <w:trPr>
          <w:trHeight w:val="665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C88F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BEED0" w14:textId="77777777" w:rsidR="009C050D" w:rsidRPr="008276FB" w:rsidRDefault="009C050D" w:rsidP="009C050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76FB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FRID field in an ER (update) file where RUIN is Equal to 3 (modify) AND the FOID for the </w:t>
            </w:r>
          </w:p>
          <w:p w14:paraId="72558BBC" w14:textId="77777777" w:rsidR="009C050D" w:rsidRPr="00C37152" w:rsidRDefault="009C050D" w:rsidP="009C050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8276FB">
              <w:rPr>
                <w:rFonts w:ascii="Calibri" w:hAnsi="Calibri" w:cs="Calibri"/>
                <w:color w:val="auto"/>
                <w:sz w:val="20"/>
                <w:szCs w:val="20"/>
              </w:rPr>
              <w:t>modified object is not identical in the EN (base) and ER (update) files.</w:t>
            </w:r>
          </w:p>
        </w:tc>
      </w:tr>
      <w:tr w:rsidR="009C050D" w:rsidRPr="00C37152" w14:paraId="3BAE9F53" w14:textId="77777777" w:rsidTr="00340220">
        <w:trPr>
          <w:trHeight w:val="665"/>
          <w:jc w:val="center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F87DB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6BB294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FOID for the modified object is not identical in the EN (base) and ER (update) files.</w:t>
            </w:r>
          </w:p>
        </w:tc>
      </w:tr>
      <w:tr w:rsidR="009C050D" w:rsidRPr="00C37152" w14:paraId="69F30A90" w14:textId="77777777" w:rsidTr="00340220">
        <w:trPr>
          <w:trHeight w:val="323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F889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58141" w14:textId="77777777" w:rsidR="009C050D" w:rsidRPr="008276FB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Amend FOIDs to be identical or make separate insert and </w:t>
            </w:r>
          </w:p>
          <w:p w14:paraId="7D5C5A26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delete updates.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6534" w14:textId="77777777" w:rsidR="009C050D" w:rsidRPr="00C37152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7067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276FB">
              <w:rPr>
                <w:rFonts w:ascii="Calibri" w:eastAsia="Times New Roman" w:hAnsi="Calibri" w:cs="Calibri"/>
                <w:sz w:val="20"/>
                <w:szCs w:val="20"/>
              </w:rPr>
              <w:t>Part 3 (8.4.2)</w:t>
            </w:r>
          </w:p>
        </w:tc>
      </w:tr>
      <w:tr w:rsidR="009C050D" w:rsidRPr="00C37152" w14:paraId="1A76DC83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92CED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D482E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LNDMRK (P) with </w:t>
            </w:r>
            <w:r w:rsidRPr="008276FB">
              <w:rPr>
                <w:rFonts w:ascii="Calibri" w:eastAsia="Times New Roman" w:hAnsi="Calibri" w:cs="Calibri"/>
                <w:bCs/>
                <w:sz w:val="20"/>
                <w:szCs w:val="20"/>
              </w:rPr>
              <w:t>FOID for the modified object is not identical in the EN (base) and ER (update) files.</w:t>
            </w:r>
          </w:p>
        </w:tc>
      </w:tr>
      <w:tr w:rsidR="009C050D" w:rsidRPr="00C37152" w14:paraId="172D3FC5" w14:textId="77777777" w:rsidTr="0010065E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8A88A" w14:textId="024C3A86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695E4" w14:textId="416DCC72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12B0F" w14:textId="2C48F9E0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DD97C" w14:textId="06A6C34C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D2769" w14:textId="469EE192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24F68" w14:textId="58408943" w:rsidR="009C050D" w:rsidRDefault="009C050D" w:rsidP="009C05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  <w:bookmarkStart w:id="16" w:name="_GoBack"/>
        <w:bookmarkEnd w:id="16"/>
      </w:tr>
      <w:tr w:rsidR="009C050D" w:rsidRPr="00C37152" w14:paraId="129403D4" w14:textId="77777777" w:rsidTr="0010065E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1A310" w14:textId="67F501DD" w:rsidR="009C050D" w:rsidRDefault="0032556E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0126">
              <w:rPr>
                <w:rFonts w:ascii="Calibri" w:eastAsia="Times New Roman" w:hAnsi="Calibri" w:cs="Calibri"/>
                <w:sz w:val="20"/>
                <w:szCs w:val="20"/>
              </w:rPr>
              <w:t>32°33'02.42"S 60°54'10.55"E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96353" w14:textId="5C6A2374" w:rsidR="009C050D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417B5" w14:textId="6A9C3B0C" w:rsidR="009C050D" w:rsidRDefault="009478B3" w:rsidP="009478B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CATLMK=17; </w:t>
            </w:r>
            <w:r w:rsidR="00F609BF">
              <w:rPr>
                <w:rFonts w:ascii="Calibri" w:eastAsia="Times New Roman" w:hAnsi="Calibri" w:cs="Calibri"/>
                <w:sz w:val="20"/>
                <w:szCs w:val="20"/>
              </w:rPr>
              <w:t>CONVIS=2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; FUNCTN=39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E4934" w14:textId="3B29BB95" w:rsidR="009C050D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FE-110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B308B" w14:textId="30BAE4E7" w:rsidR="009C050D" w:rsidRDefault="009478B3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0000000067 00001 (Base file)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250D6" w14:textId="22474B6C" w:rsidR="009C050D" w:rsidRDefault="009478B3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VI-04</w:t>
            </w:r>
          </w:p>
        </w:tc>
      </w:tr>
      <w:tr w:rsidR="009478B3" w:rsidRPr="00C37152" w14:paraId="70E3B0AD" w14:textId="77777777" w:rsidTr="0010065E">
        <w:trPr>
          <w:trHeight w:val="300"/>
          <w:jc w:val="center"/>
        </w:trPr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3F441" w14:textId="107C16BE" w:rsidR="009478B3" w:rsidRDefault="0032556E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20126">
              <w:rPr>
                <w:rFonts w:ascii="Calibri" w:eastAsia="Times New Roman" w:hAnsi="Calibri" w:cs="Calibri"/>
                <w:sz w:val="20"/>
                <w:szCs w:val="20"/>
              </w:rPr>
              <w:t>32°33'02.42"S 60°54'10.55"E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E1730" w14:textId="6EDEF7C6" w:rsidR="009478B3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C6168" w14:textId="22709A50" w:rsidR="009478B3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CONVIS=1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1ABDF" w14:textId="2F0C2D26" w:rsidR="009478B3" w:rsidRDefault="00F609BF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FE-110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B62BA" w14:textId="0C388EAF" w:rsidR="009478B3" w:rsidRDefault="0032556E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0000000067 00002 (Update file)</w:t>
            </w:r>
          </w:p>
        </w:tc>
        <w:tc>
          <w:tcPr>
            <w:tcW w:w="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755D0" w14:textId="4D0AF06F" w:rsidR="009478B3" w:rsidRDefault="00F609BF" w:rsidP="00F60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9C050D" w:rsidRPr="00C37152" w14:paraId="5E4C4F56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4D07" w14:textId="75C32E25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F609B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30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53A" w14:textId="74ECC630" w:rsidR="009C050D" w:rsidRDefault="009C050D" w:rsidP="009C050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A7C19DF" w14:textId="112E563B" w:rsidR="009478B3" w:rsidRDefault="009478B3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F1CF894" wp14:editId="37BC5B64">
                  <wp:extent cx="1432725" cy="1081405"/>
                  <wp:effectExtent l="0" t="0" r="0" b="4445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894" cy="1089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09BF"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 w:rsidR="00F609BF">
              <w:rPr>
                <w:noProof/>
                <w:lang w:val="en-GB" w:eastAsia="en-GB"/>
              </w:rPr>
              <w:drawing>
                <wp:inline distT="0" distB="0" distL="0" distR="0" wp14:anchorId="39AED666" wp14:editId="0094A197">
                  <wp:extent cx="3325610" cy="91875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35086"/>
                          <a:stretch/>
                        </pic:blipFill>
                        <pic:spPr bwMode="auto">
                          <a:xfrm>
                            <a:off x="0" y="0"/>
                            <a:ext cx="3471820" cy="95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5FC66D" w14:textId="546273A5" w:rsidR="009478B3" w:rsidRPr="00C37152" w:rsidRDefault="009478B3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C050D" w:rsidRPr="00C37152" w14:paraId="2AC85FB9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8D4E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5B4DE" w14:textId="77777777" w:rsidR="009C050D" w:rsidRPr="00E92371" w:rsidRDefault="009C050D" w:rsidP="009C050D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6172BA">
              <w:rPr>
                <w:rFonts w:ascii="Calibri" w:eastAsia="Times New Roman" w:hAnsi="Calibri" w:cs="Calibri"/>
                <w:sz w:val="20"/>
                <w:szCs w:val="20"/>
              </w:rPr>
              <w:t>1010: An error “FOID for the modified object is not identical in the EN (base) and ER (update) files” must be triggered.</w:t>
            </w:r>
          </w:p>
        </w:tc>
      </w:tr>
      <w:tr w:rsidR="009C050D" w:rsidRPr="00C37152" w14:paraId="40BF11F5" w14:textId="77777777" w:rsidTr="00340220">
        <w:trPr>
          <w:trHeight w:val="300"/>
          <w:jc w:val="center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0316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Errors</w:t>
            </w:r>
          </w:p>
        </w:tc>
        <w:tc>
          <w:tcPr>
            <w:tcW w:w="830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C5CC0" w14:textId="77777777" w:rsidR="009C050D" w:rsidRPr="00C37152" w:rsidRDefault="009C050D" w:rsidP="009C050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7D20C688" w14:textId="77777777" w:rsidR="006A26E8" w:rsidRPr="00E75678" w:rsidRDefault="006A26E8" w:rsidP="006A26E8"/>
    <w:sectPr w:rsidR="006A26E8" w:rsidRPr="00E756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onid Kuzmin" w:date="2019-02-22T17:23:00Z" w:initials="LK">
    <w:p w14:paraId="05ACED26" w14:textId="5017856B" w:rsidR="00EF1AF6" w:rsidRDefault="00EF1AF6">
      <w:pPr>
        <w:pStyle w:val="CommentText"/>
      </w:pPr>
      <w:r>
        <w:rPr>
          <w:rStyle w:val="CommentReference"/>
        </w:rPr>
        <w:annotationRef/>
      </w:r>
      <w:r>
        <w:t>There is a reason for the 33 critical error, see the 2</w:t>
      </w:r>
      <w:proofErr w:type="gramStart"/>
      <w:r w:rsidRPr="00EF1AF6">
        <w:rPr>
          <w:vertAlign w:val="superscript"/>
        </w:rPr>
        <w:t>nd</w:t>
      </w:r>
      <w:r>
        <w:t xml:space="preserve">  test</w:t>
      </w:r>
      <w:proofErr w:type="gramEnd"/>
      <w:r>
        <w:t xml:space="preserve"> case of the 1008 check</w:t>
      </w:r>
    </w:p>
  </w:comment>
  <w:comment w:id="4" w:author="Leonid Kuzmin" w:date="2019-02-22T17:32:00Z" w:initials="LK">
    <w:p w14:paraId="5174F61F" w14:textId="30296453" w:rsidR="00EF1AF6" w:rsidRDefault="00EF1AF6">
      <w:pPr>
        <w:pStyle w:val="CommentText"/>
      </w:pPr>
      <w:r>
        <w:rPr>
          <w:rStyle w:val="CommentReference"/>
        </w:rPr>
        <w:annotationRef/>
      </w:r>
      <w:r>
        <w:t>This command tries to modify the</w:t>
      </w:r>
      <w:r w:rsidR="00EB2014">
        <w:t xml:space="preserve"> &lt;1&gt;</w:t>
      </w:r>
      <w:r>
        <w:t xml:space="preserve"> </w:t>
      </w:r>
      <w:r w:rsidR="00EB2014">
        <w:t>attribute in the object. The AGENCY attribute is not valid for RIVERS and for S-57 3.1 at all.</w:t>
      </w:r>
      <w:r w:rsidR="003E32ED">
        <w:t xml:space="preserve"> </w:t>
      </w:r>
    </w:p>
  </w:comment>
  <w:comment w:id="11" w:author="Leonid Kuzmin" w:date="2019-02-22T18:08:00Z" w:initials="LK">
    <w:p w14:paraId="7AC85AA4" w14:textId="13AE77C6" w:rsidR="003E32ED" w:rsidRDefault="003E32ED">
      <w:pPr>
        <w:pStyle w:val="CommentText"/>
      </w:pPr>
      <w:r>
        <w:rPr>
          <w:rStyle w:val="CommentReference"/>
        </w:rPr>
        <w:annotationRef/>
      </w:r>
      <w:r>
        <w:t>The 33 check must trigger at the wrong &lt;1&gt; attribute for the update.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ACED26" w15:done="0"/>
  <w15:commentEx w15:paraId="5174F61F" w15:done="0"/>
  <w15:commentEx w15:paraId="7AC85A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ACED26" w16cid:durableId="201AAE87"/>
  <w16cid:commentId w16cid:paraId="7AC85AA4" w16cid:durableId="201AB9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22D7267"/>
    <w:multiLevelType w:val="multilevel"/>
    <w:tmpl w:val="4E16159A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nid Kuzmin">
    <w15:presenceInfo w15:providerId="None" w15:userId="Leonid Kuz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2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B9F"/>
    <w:rsid w:val="00034D71"/>
    <w:rsid w:val="000366B9"/>
    <w:rsid w:val="0004382B"/>
    <w:rsid w:val="00095B6D"/>
    <w:rsid w:val="0010065E"/>
    <w:rsid w:val="001E462D"/>
    <w:rsid w:val="001E752E"/>
    <w:rsid w:val="0021120E"/>
    <w:rsid w:val="00264A12"/>
    <w:rsid w:val="00274CA5"/>
    <w:rsid w:val="00284E5E"/>
    <w:rsid w:val="002971E7"/>
    <w:rsid w:val="0032556E"/>
    <w:rsid w:val="003327DC"/>
    <w:rsid w:val="00340220"/>
    <w:rsid w:val="00374D74"/>
    <w:rsid w:val="003A3753"/>
    <w:rsid w:val="003B4B9F"/>
    <w:rsid w:val="003E32ED"/>
    <w:rsid w:val="00413753"/>
    <w:rsid w:val="00481B93"/>
    <w:rsid w:val="004B2A19"/>
    <w:rsid w:val="0053073C"/>
    <w:rsid w:val="0054027B"/>
    <w:rsid w:val="005D00E5"/>
    <w:rsid w:val="005E3C48"/>
    <w:rsid w:val="005F2BDD"/>
    <w:rsid w:val="00611934"/>
    <w:rsid w:val="00641F8B"/>
    <w:rsid w:val="00660407"/>
    <w:rsid w:val="00685220"/>
    <w:rsid w:val="006A26E8"/>
    <w:rsid w:val="006B4262"/>
    <w:rsid w:val="00745714"/>
    <w:rsid w:val="007C4098"/>
    <w:rsid w:val="007E50AE"/>
    <w:rsid w:val="008038F0"/>
    <w:rsid w:val="008135F9"/>
    <w:rsid w:val="00857596"/>
    <w:rsid w:val="0086328A"/>
    <w:rsid w:val="0090784C"/>
    <w:rsid w:val="00920BB0"/>
    <w:rsid w:val="009478B3"/>
    <w:rsid w:val="00971176"/>
    <w:rsid w:val="009C050D"/>
    <w:rsid w:val="00A01254"/>
    <w:rsid w:val="00A97711"/>
    <w:rsid w:val="00AB33A8"/>
    <w:rsid w:val="00B803EB"/>
    <w:rsid w:val="00BE626C"/>
    <w:rsid w:val="00C72A66"/>
    <w:rsid w:val="00CA266F"/>
    <w:rsid w:val="00CB7547"/>
    <w:rsid w:val="00D21B6A"/>
    <w:rsid w:val="00D2579D"/>
    <w:rsid w:val="00D41534"/>
    <w:rsid w:val="00D476BD"/>
    <w:rsid w:val="00D47BCF"/>
    <w:rsid w:val="00D52BB2"/>
    <w:rsid w:val="00D61D46"/>
    <w:rsid w:val="00DA19BE"/>
    <w:rsid w:val="00EB2014"/>
    <w:rsid w:val="00EC61B3"/>
    <w:rsid w:val="00EF1AF6"/>
    <w:rsid w:val="00F27E8D"/>
    <w:rsid w:val="00F34C85"/>
    <w:rsid w:val="00F609BF"/>
    <w:rsid w:val="00F9357A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png"/><Relationship Id="rId5" Type="http://schemas.openxmlformats.org/officeDocument/2006/relationships/comments" Target="commen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Leonid Kuzmin</cp:lastModifiedBy>
  <cp:revision>4</cp:revision>
  <dcterms:created xsi:type="dcterms:W3CDTF">2019-02-22T14:36:00Z</dcterms:created>
  <dcterms:modified xsi:type="dcterms:W3CDTF">2019-02-22T15:22:00Z</dcterms:modified>
</cp:coreProperties>
</file>