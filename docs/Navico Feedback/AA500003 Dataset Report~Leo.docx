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B0DBB" w14:textId="77777777" w:rsidR="003B4B9F" w:rsidRDefault="003B4B9F" w:rsidP="00B758C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AA500003</w:t>
      </w:r>
    </w:p>
    <w:p w14:paraId="3A9A9E51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69CE1678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8B86C0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6154A3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BEA5F03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40F3A7" w14:textId="77777777" w:rsidR="003B4B9F" w:rsidRPr="00CE24EB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130EE4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US" w:eastAsia="en-US"/>
              </w:rPr>
              <w:t>27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023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subfield which is not formatted in accordance with S-57.</w:t>
            </w:r>
          </w:p>
        </w:tc>
      </w:tr>
      <w:tr w:rsidR="003B4B9F" w14:paraId="2EDB988A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BCBF6" w14:textId="77777777" w:rsidR="003B4B9F" w:rsidRPr="00CE24EB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130EE4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533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C55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UADT subfield of the DSID field is used in an ER file.</w:t>
            </w:r>
          </w:p>
        </w:tc>
      </w:tr>
      <w:tr w:rsidR="003B4B9F" w14:paraId="09D6624E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7A081" w14:textId="77777777" w:rsidR="003B4B9F" w:rsidRPr="00CE24EB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130EE4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US" w:eastAsia="en-US"/>
              </w:rPr>
              <w:t>560a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53B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all feature objects with the same FOID where the object class and attribute values are not identical.</w:t>
            </w:r>
          </w:p>
        </w:tc>
      </w:tr>
      <w:tr w:rsidR="003B4B9F" w14:paraId="6EABC5D1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5EE4E" w14:textId="77777777" w:rsidR="003B4B9F" w:rsidRPr="00CE24EB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130EE4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val="en-US" w:eastAsia="en-US"/>
              </w:rPr>
              <w:t>560b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3E10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all feature objects with the same FOID where the geometric primitives are Point OR are not of the same geometric primitive.</w:t>
            </w:r>
          </w:p>
        </w:tc>
      </w:tr>
      <w:tr w:rsidR="003B4B9F" w14:paraId="27B962F5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0E231" w14:textId="77777777" w:rsidR="003B4B9F" w:rsidRPr="00CE24EB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130EE4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1522b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4C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the file extension is not “.000” AND the UADT subfield of the DSID field is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notNull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</w:tbl>
    <w:p w14:paraId="0E16278D" w14:textId="77777777" w:rsidR="003B4B9F" w:rsidRDefault="003B4B9F" w:rsidP="003B4B9F"/>
    <w:p w14:paraId="1573D38C" w14:textId="77777777" w:rsidR="001E462D" w:rsidRDefault="001E462D" w:rsidP="001E462D">
      <w:pPr>
        <w:rPr>
          <w:b/>
        </w:rPr>
      </w:pPr>
      <w:r>
        <w:rPr>
          <w:b/>
        </w:rPr>
        <w:t>Secondary Errors</w:t>
      </w:r>
    </w:p>
    <w:p w14:paraId="1787582F" w14:textId="77375D75" w:rsidR="001E462D" w:rsidRDefault="001E462D" w:rsidP="001E462D">
      <w:pPr>
        <w:ind w:firstLine="720"/>
      </w:pPr>
      <w:r>
        <w:t xml:space="preserve">Critical – </w:t>
      </w:r>
      <w:commentRangeStart w:id="0"/>
      <w:commentRangeStart w:id="1"/>
      <w:ins w:id="2" w:author="Leonid Kuzmin" w:date="2019-02-27T16:27:00Z">
        <w:r w:rsidR="002D5843">
          <w:t>1016</w:t>
        </w:r>
        <w:commentRangeEnd w:id="0"/>
        <w:r w:rsidR="002D5843">
          <w:rPr>
            <w:rStyle w:val="CommentReference"/>
          </w:rPr>
          <w:commentReference w:id="0"/>
        </w:r>
      </w:ins>
      <w:commentRangeEnd w:id="1"/>
      <w:r w:rsidR="00B76096">
        <w:rPr>
          <w:rStyle w:val="CommentReference"/>
        </w:rPr>
        <w:commentReference w:id="1"/>
      </w:r>
    </w:p>
    <w:p w14:paraId="3E4ED100" w14:textId="77777777" w:rsidR="001E462D" w:rsidRDefault="001E462D" w:rsidP="001E462D">
      <w:pPr>
        <w:ind w:firstLine="720"/>
      </w:pPr>
      <w:r>
        <w:t xml:space="preserve">Error – </w:t>
      </w:r>
    </w:p>
    <w:p w14:paraId="70B4C33D" w14:textId="213E1D2B" w:rsidR="001E462D" w:rsidRDefault="001E462D" w:rsidP="001E462D">
      <w:pPr>
        <w:ind w:firstLine="720"/>
      </w:pPr>
      <w:r>
        <w:t xml:space="preserve">Warnings – </w:t>
      </w:r>
      <w:r w:rsidR="00130EE4">
        <w:t>503</w:t>
      </w:r>
    </w:p>
    <w:p w14:paraId="45258FE4" w14:textId="77777777" w:rsidR="0086328A" w:rsidRDefault="001E462D">
      <w:pPr>
        <w:spacing w:after="160" w:line="259" w:lineRule="auto"/>
      </w:pPr>
      <w:r>
        <w:br w:type="page"/>
      </w:r>
    </w:p>
    <w:tbl>
      <w:tblPr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45"/>
        <w:gridCol w:w="322"/>
        <w:gridCol w:w="1260"/>
        <w:gridCol w:w="1699"/>
        <w:gridCol w:w="1394"/>
        <w:gridCol w:w="158"/>
        <w:gridCol w:w="584"/>
        <w:gridCol w:w="969"/>
        <w:gridCol w:w="473"/>
        <w:gridCol w:w="728"/>
        <w:gridCol w:w="22"/>
        <w:gridCol w:w="910"/>
      </w:tblGrid>
      <w:tr w:rsidR="003B4B9F" w14:paraId="031FE617" w14:textId="77777777" w:rsidTr="00ED23B4">
        <w:trPr>
          <w:trHeight w:val="42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7CA5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AE9F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74F5C1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C95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27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7A41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F551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76DF43A" w14:textId="77777777" w:rsidTr="008F0155">
        <w:trPr>
          <w:trHeight w:val="538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AC3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2BD68E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subfield which is not formatted in accordance with S-57.</w:t>
            </w:r>
          </w:p>
        </w:tc>
      </w:tr>
      <w:tr w:rsidR="003B4B9F" w14:paraId="13D4A7E5" w14:textId="77777777" w:rsidTr="008F0155">
        <w:trPr>
          <w:trHeight w:val="560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F49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F6C44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Subfield not formatted in accordance with S-57.</w:t>
            </w:r>
          </w:p>
        </w:tc>
      </w:tr>
      <w:tr w:rsidR="003B4B9F" w14:paraId="5870519F" w14:textId="77777777" w:rsidTr="008F0155">
        <w:trPr>
          <w:trHeight w:val="323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9C4B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C087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formatting of subfield value.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E59F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DEED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(7.2.2.2)</w:t>
            </w:r>
          </w:p>
        </w:tc>
      </w:tr>
      <w:tr w:rsidR="003B4B9F" w14:paraId="07EBD053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81E5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11127" w14:textId="194D819D" w:rsidR="003B4B9F" w:rsidRDefault="001B2342" w:rsidP="001B2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invalid format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 value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subfield of DSID.</w:t>
            </w:r>
            <w:r w:rsidR="00F73045">
              <w:rPr>
                <w:rFonts w:ascii="Calibri" w:eastAsia="Times New Roman" w:hAnsi="Calibri" w:cs="Calibri"/>
                <w:sz w:val="20"/>
                <w:szCs w:val="20"/>
              </w:rPr>
              <w:t>RCN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</w:t>
            </w:r>
          </w:p>
        </w:tc>
      </w:tr>
      <w:tr w:rsidR="008674D4" w14:paraId="0F441861" w14:textId="77777777" w:rsidTr="008F0155">
        <w:trPr>
          <w:trHeight w:val="30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2B38C6" w14:textId="0C1A76E7" w:rsidR="008674D4" w:rsidRDefault="008674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1006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53232" w14:textId="3A6DD437" w:rsidR="008674D4" w:rsidRDefault="008674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2731D18" w14:textId="022ED4F8" w:rsidR="001B2342" w:rsidRDefault="001B2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9ACF1C1" wp14:editId="1E64D5D3">
                  <wp:extent cx="6340705" cy="4191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7587" cy="42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3A37F" w14:textId="380C46D3" w:rsidR="008674D4" w:rsidRDefault="008674D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09B086DD" w14:textId="77777777" w:rsidTr="00ED23B4">
        <w:trPr>
          <w:trHeight w:val="309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680187" w14:textId="62202AA3" w:rsidR="003B4B9F" w:rsidRDefault="008F0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</w:t>
            </w:r>
            <w:r w:rsidR="003B4B9F">
              <w:rPr>
                <w:rFonts w:ascii="Calibri" w:eastAsia="Times New Roman" w:hAnsi="Calibri" w:cs="Calibri"/>
                <w:b/>
                <w:sz w:val="20"/>
                <w:szCs w:val="20"/>
              </w:rPr>
              <w:t>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0F6C0A" w14:textId="5524B5B8" w:rsidR="003B4B9F" w:rsidRDefault="001B2342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27: E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3B4B9F">
              <w:rPr>
                <w:rFonts w:ascii="Calibri" w:eastAsia="Times New Roman" w:hAnsi="Calibri" w:cs="Calibri"/>
                <w:bCs/>
                <w:sz w:val="20"/>
                <w:szCs w:val="20"/>
              </w:rPr>
              <w:t>Subfield not formatted in accordance with S-57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3B4B9F" w14:paraId="5700976C" w14:textId="77777777" w:rsidTr="00ED23B4">
        <w:trPr>
          <w:trHeight w:val="414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8D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8953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2EF43B45" w14:textId="77777777" w:rsidTr="008F0155">
        <w:trPr>
          <w:trHeight w:val="300"/>
          <w:jc w:val="center"/>
        </w:trPr>
        <w:tc>
          <w:tcPr>
            <w:tcW w:w="107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CBDF887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C934B2D" w14:textId="77777777" w:rsidTr="00ED23B4">
        <w:trPr>
          <w:trHeight w:val="39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292F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C0F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384D2F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D680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533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A84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D27F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0019DA96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B807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40DCA6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UADT subfield of the DSID field is used in an ER file.</w:t>
            </w:r>
          </w:p>
        </w:tc>
      </w:tr>
      <w:tr w:rsidR="003B4B9F" w14:paraId="0AAFACFA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E35CD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F6CC4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DSID-UADT subfield populated in an ER file.</w:t>
            </w:r>
          </w:p>
        </w:tc>
      </w:tr>
      <w:tr w:rsidR="003B4B9F" w14:paraId="0CC32423" w14:textId="77777777" w:rsidTr="008F0155">
        <w:trPr>
          <w:trHeight w:val="323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B9B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E166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value of DSID-UADT subfield.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F02B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87D1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5.7</w:t>
            </w:r>
          </w:p>
        </w:tc>
      </w:tr>
      <w:tr w:rsidR="003B4B9F" w14:paraId="28ECB6EA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E0B4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13CEAF" w14:textId="64AAA33B" w:rsidR="003B4B9F" w:rsidRDefault="001B2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DSID.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 xml:space="preserve">UADT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not empty 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in update file (AA500003.001).</w:t>
            </w:r>
          </w:p>
        </w:tc>
      </w:tr>
      <w:tr w:rsidR="003B4B9F" w14:paraId="2D5DDDF4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E22B8" w14:textId="6002C1EA" w:rsidR="003B4B9F" w:rsidRDefault="001B2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6E9C0" w14:textId="6F08E04F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2921BA1" w14:textId="77777777" w:rsidR="00ED23B4" w:rsidRDefault="00ED23B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D923CCB" w14:textId="17C5108D" w:rsidR="003B4B9F" w:rsidRDefault="001B23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E18A3DF" wp14:editId="5661A844">
                  <wp:extent cx="5034915" cy="338497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854" cy="34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AA8C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E3333FB" w14:textId="46C03268" w:rsidR="00ED23B4" w:rsidRDefault="00ED23B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AD3CAEF" w14:textId="77777777" w:rsidTr="008F0155">
        <w:trPr>
          <w:trHeight w:val="428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18B53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C646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533: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DSID-UADT subfield populated in an ER file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3B4B9F" w14:paraId="72D274B9" w14:textId="77777777" w:rsidTr="008F0155">
        <w:trPr>
          <w:trHeight w:val="419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D09A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08AC9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1522b: An additional 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UADT is </w:t>
            </w:r>
            <w:proofErr w:type="spell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for an update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3B4B9F" w14:paraId="134264BB" w14:textId="77777777" w:rsidTr="008F0155">
        <w:trPr>
          <w:trHeight w:val="300"/>
          <w:jc w:val="center"/>
        </w:trPr>
        <w:tc>
          <w:tcPr>
            <w:tcW w:w="107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ED4C2D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B09C899" w14:textId="77777777" w:rsidTr="00ED23B4">
        <w:trPr>
          <w:trHeight w:val="403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F122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75EA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9C7A88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823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560a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EEA9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428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FA837D1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17F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5518E1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all feature objects with the same FOID where the object class and attribute values are not identical.</w:t>
            </w:r>
          </w:p>
        </w:tc>
      </w:tr>
      <w:tr w:rsidR="003B4B9F" w14:paraId="054AEB4F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7243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1848E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with the same FOID do not have the same feature encoding.</w:t>
            </w:r>
          </w:p>
        </w:tc>
      </w:tr>
      <w:tr w:rsidR="003B4B9F" w14:paraId="127DEC93" w14:textId="77777777" w:rsidTr="008F0155">
        <w:trPr>
          <w:trHeight w:val="70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1F3F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922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objects with the same FOID have the same object class and attribute values.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596A7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60EA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</w:t>
            </w:r>
          </w:p>
        </w:tc>
      </w:tr>
      <w:tr w:rsidR="003B4B9F" w14:paraId="674E7606" w14:textId="77777777" w:rsidTr="008F0155">
        <w:trPr>
          <w:trHeight w:val="404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E982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3473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Assigned same FOIDs for two same objects.</w:t>
            </w:r>
          </w:p>
        </w:tc>
      </w:tr>
      <w:tr w:rsidR="00D21B6A" w14:paraId="462DE76F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C45E" w14:textId="36698016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D1AEB" w14:textId="0863AF20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A23A" w14:textId="73421E03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28AD3" w14:textId="4A864C8E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48EF4" w14:textId="1D33B9FB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756E" w14:textId="64729637" w:rsidR="00D21B6A" w:rsidRDefault="00D21B6A" w:rsidP="00D21B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B41AC" w14:paraId="5D5943F3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FCC96" w14:textId="1590C876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32°30'20.88"S 60°55'24.98"E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7918" w14:textId="565A1BF1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8F6B" w14:textId="3EFC3300" w:rsidR="00CB41AC" w:rsidRP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 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;SCAMIN=44999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E5E5" w14:textId="0BFF9284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5CDB" w14:textId="7E07B9FC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65DB7">
              <w:rPr>
                <w:rFonts w:ascii="Calibri" w:eastAsia="Times New Roman" w:hAnsi="Calibri" w:cs="Calibri"/>
                <w:sz w:val="20"/>
                <w:szCs w:val="20"/>
              </w:rPr>
              <w:t>AA 0001214732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30F28" w14:textId="4806C9C6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VE-48</w:t>
            </w:r>
          </w:p>
        </w:tc>
      </w:tr>
      <w:tr w:rsidR="00CB41AC" w14:paraId="195E0804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ADCF5" w14:textId="72A71534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32°30'36.34"S 60°55'39.59"E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B980B" w14:textId="6FA53796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4AD32" w14:textId="2AE6C2BF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 5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;SCAMIN=44999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530C8" w14:textId="679B0DA1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FE-75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D256D" w14:textId="0976F53B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65DB7">
              <w:rPr>
                <w:rFonts w:ascii="Calibri" w:eastAsia="Times New Roman" w:hAnsi="Calibri" w:cs="Calibri"/>
                <w:sz w:val="20"/>
                <w:szCs w:val="20"/>
              </w:rPr>
              <w:t>AA 0001214732 00001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185FC" w14:textId="2B1ABCD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VE-30</w:t>
            </w:r>
          </w:p>
        </w:tc>
      </w:tr>
      <w:tr w:rsidR="00CB41AC" w14:paraId="3CB4954A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27A7C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6983C" w14:textId="77777777" w:rsidR="008F0155" w:rsidRDefault="008F0155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2C89BA2" w14:textId="350755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D0B7CA8" wp14:editId="4C21369A">
                  <wp:extent cx="2665221" cy="2011680"/>
                  <wp:effectExtent l="0" t="0" r="1905" b="762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377" cy="2014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C1E680" w14:textId="36EBE54D" w:rsidR="008F0155" w:rsidRDefault="008F0155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B41AC" w14:paraId="6AB0C089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01B16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C07B7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560a: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with the same FOID do not have the same feature encoding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CB41AC" w14:paraId="0AF934C9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7256F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3C8BF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D31C11" w14:paraId="16B3D245" w14:textId="77777777" w:rsidTr="008F0155">
        <w:trPr>
          <w:trHeight w:val="300"/>
          <w:jc w:val="center"/>
          <w:ins w:id="4" w:author="Leonid Kuzmin" w:date="2019-02-27T16:56:00Z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79C76" w14:textId="2D8EB21B" w:rsidR="00D31C11" w:rsidRDefault="00D31C11" w:rsidP="00CB41AC">
            <w:pPr>
              <w:spacing w:after="0" w:line="240" w:lineRule="auto"/>
              <w:rPr>
                <w:ins w:id="5" w:author="Leonid Kuzmin" w:date="2019-02-27T16:56:00Z"/>
                <w:rFonts w:ascii="Calibri" w:eastAsia="Times New Roman" w:hAnsi="Calibri" w:cs="Calibri"/>
                <w:b/>
                <w:sz w:val="20"/>
                <w:szCs w:val="20"/>
              </w:rPr>
            </w:pPr>
            <w:ins w:id="6" w:author="Leonid Kuzmin" w:date="2019-02-27T16:57:00Z">
              <w:r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t>Secondary Warning</w:t>
              </w:r>
            </w:ins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A2400" w14:textId="0D505E6E" w:rsidR="00D31C11" w:rsidRDefault="00995ABE" w:rsidP="00CB41AC">
            <w:pPr>
              <w:spacing w:after="0" w:line="240" w:lineRule="auto"/>
              <w:rPr>
                <w:ins w:id="7" w:author="Leonid Kuzmin" w:date="2019-02-27T16:56:00Z"/>
                <w:rFonts w:ascii="Calibri" w:eastAsia="Times New Roman" w:hAnsi="Calibri" w:cs="Calibri"/>
                <w:sz w:val="20"/>
                <w:szCs w:val="20"/>
              </w:rPr>
            </w:pPr>
            <w:ins w:id="8" w:author="Leonid Kuzmin" w:date="2019-02-27T16:57:00Z">
              <w:r w:rsidRPr="00995ABE">
                <w:rPr>
                  <w:rFonts w:ascii="Calibri" w:eastAsia="Times New Roman" w:hAnsi="Calibri" w:cs="Calibri"/>
                  <w:sz w:val="20"/>
                  <w:szCs w:val="20"/>
                </w:rPr>
                <w:t>503</w:t>
              </w:r>
              <w:r>
                <w:rPr>
                  <w:rFonts w:ascii="Calibri" w:eastAsia="Times New Roman" w:hAnsi="Calibri" w:cs="Calibri"/>
                  <w:sz w:val="20"/>
                  <w:szCs w:val="20"/>
                </w:rPr>
                <w:t>:</w:t>
              </w:r>
              <w:r w:rsidRPr="00995ABE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Duplicate FOIDs exist within the dataset.</w:t>
              </w:r>
            </w:ins>
          </w:p>
        </w:tc>
      </w:tr>
      <w:tr w:rsidR="00CB41AC" w14:paraId="3B076AE0" w14:textId="77777777" w:rsidTr="008F0155">
        <w:trPr>
          <w:trHeight w:val="300"/>
          <w:jc w:val="center"/>
        </w:trPr>
        <w:tc>
          <w:tcPr>
            <w:tcW w:w="107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6ABDFE" w14:textId="77777777" w:rsidR="00CB41AC" w:rsidRDefault="00CB41AC" w:rsidP="00CB41A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B41AC" w14:paraId="47937614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BF6A8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2585B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148649" w14:textId="77777777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04F3A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560b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C1A19" w14:textId="77777777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1E322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B41AC" w14:paraId="0B2BDE7A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5B84D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1C5669" w14:textId="77777777" w:rsidR="00CB41AC" w:rsidRDefault="00CB41AC" w:rsidP="00CB41AC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all feature objects with the same FOID where the geometric primitives are Point OR are not of the same geometric primitive.</w:t>
            </w:r>
          </w:p>
        </w:tc>
      </w:tr>
      <w:tr w:rsidR="00CB41AC" w14:paraId="22151BE9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2AA1D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4F26D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with the same FOID are of geometric primitive point or have different geometric primitives.</w:t>
            </w:r>
          </w:p>
        </w:tc>
      </w:tr>
      <w:tr w:rsidR="00CB41AC" w14:paraId="78E1619A" w14:textId="77777777" w:rsidTr="008F0155">
        <w:trPr>
          <w:trHeight w:val="323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C8B18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0DC35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point objects do not have the same FOID and that line and area objects which share FOIDs have the same geometric primitive.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C917B" w14:textId="77777777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5E650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</w:t>
            </w:r>
          </w:p>
        </w:tc>
      </w:tr>
      <w:tr w:rsidR="00CB41AC" w14:paraId="36B5A302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A4947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A1E34" w14:textId="77777777" w:rsidR="00CB41AC" w:rsidRDefault="00CB41AC" w:rsidP="00CB41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(P &amp; A) objects created with same FOID.</w:t>
            </w:r>
          </w:p>
        </w:tc>
      </w:tr>
      <w:tr w:rsidR="00CB41AC" w14:paraId="37B270A8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2057A" w14:textId="3D8B0246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908E4" w14:textId="18E311A5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D823" w14:textId="5A28B517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E913B" w14:textId="66B81E80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64819" w14:textId="40770AF6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594B" w14:textId="31EC5FE0" w:rsidR="00CB41AC" w:rsidRDefault="00CB41AC" w:rsidP="00CB4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F0155" w14:paraId="4DF71811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2DB55" w14:textId="706E0FC4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32°31'20.04"S 60°54'04.09"E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1922" w14:textId="7A8543A1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EB3F" w14:textId="018A5BB2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SCAMIN=29999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84B6" w14:textId="6891F020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1621" w14:textId="450AF8ED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535F7">
              <w:rPr>
                <w:rFonts w:ascii="Calibri" w:eastAsia="Times New Roman" w:hAnsi="Calibri" w:cs="Calibri"/>
                <w:sz w:val="20"/>
                <w:szCs w:val="20"/>
              </w:rPr>
              <w:t>AA 0365234185 12345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CBEE" w14:textId="6582314F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VE-146</w:t>
            </w:r>
          </w:p>
        </w:tc>
      </w:tr>
      <w:tr w:rsidR="008F0155" w14:paraId="53FB17EB" w14:textId="77777777" w:rsidTr="008F0155">
        <w:trPr>
          <w:trHeight w:val="300"/>
          <w:jc w:val="center"/>
        </w:trPr>
        <w:tc>
          <w:tcPr>
            <w:tcW w:w="2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347C6" w14:textId="7758EE86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32°31'15.51"S 60°54'02.85"E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6AC5" w14:textId="7AF52D15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DA5D" w14:textId="742E9512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SCAMIN=29999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09C" w14:textId="7AA40596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FE-22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6DCF" w14:textId="50FC83DF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535F7">
              <w:rPr>
                <w:rFonts w:ascii="Calibri" w:eastAsia="Times New Roman" w:hAnsi="Calibri" w:cs="Calibri"/>
                <w:sz w:val="20"/>
                <w:szCs w:val="20"/>
              </w:rPr>
              <w:t>AA 0365234185 12345</w:t>
            </w:r>
          </w:p>
        </w:tc>
        <w:tc>
          <w:tcPr>
            <w:tcW w:w="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6F93" w14:textId="2AFD8CA5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VI-04</w:t>
            </w:r>
          </w:p>
        </w:tc>
      </w:tr>
      <w:tr w:rsidR="008F0155" w14:paraId="100F6A61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81CBF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372491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B862AF0" w14:textId="752A1366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73CBBE" wp14:editId="5429E24C">
                  <wp:extent cx="2636520" cy="1990017"/>
                  <wp:effectExtent l="19050" t="19050" r="11430" b="10795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2907" cy="200238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5A3981D" w14:textId="29C37C59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F0155" w14:paraId="5EB54F79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0B68C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7F241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560b: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with the same FOID are of geometric primitive point or have different geometric primitives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  <w:tr w:rsidR="008F0155" w14:paraId="07A26BC6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6C712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FEFE1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995ABE" w14:paraId="1E0C9D41" w14:textId="77777777" w:rsidTr="008A1251">
        <w:trPr>
          <w:trHeight w:val="300"/>
          <w:jc w:val="center"/>
          <w:ins w:id="9" w:author="Leonid Kuzmin" w:date="2019-02-27T16:58:00Z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1743A" w14:textId="77777777" w:rsidR="00995ABE" w:rsidRDefault="00995ABE" w:rsidP="008A1251">
            <w:pPr>
              <w:spacing w:after="0" w:line="240" w:lineRule="auto"/>
              <w:rPr>
                <w:ins w:id="10" w:author="Leonid Kuzmin" w:date="2019-02-27T16:58:00Z"/>
                <w:rFonts w:ascii="Calibri" w:eastAsia="Times New Roman" w:hAnsi="Calibri" w:cs="Calibri"/>
                <w:b/>
                <w:sz w:val="20"/>
                <w:szCs w:val="20"/>
              </w:rPr>
            </w:pPr>
            <w:ins w:id="11" w:author="Leonid Kuzmin" w:date="2019-02-27T16:58:00Z">
              <w:r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lastRenderedPageBreak/>
                <w:t>Secondary Warning</w:t>
              </w:r>
            </w:ins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49608" w14:textId="77777777" w:rsidR="00995ABE" w:rsidRDefault="00995ABE" w:rsidP="008A1251">
            <w:pPr>
              <w:spacing w:after="0" w:line="240" w:lineRule="auto"/>
              <w:rPr>
                <w:ins w:id="12" w:author="Leonid Kuzmin" w:date="2019-02-27T16:58:00Z"/>
                <w:rFonts w:ascii="Calibri" w:eastAsia="Times New Roman" w:hAnsi="Calibri" w:cs="Calibri"/>
                <w:sz w:val="20"/>
                <w:szCs w:val="20"/>
              </w:rPr>
            </w:pPr>
            <w:ins w:id="13" w:author="Leonid Kuzmin" w:date="2019-02-27T16:58:00Z">
              <w:r w:rsidRPr="00995ABE">
                <w:rPr>
                  <w:rFonts w:ascii="Calibri" w:eastAsia="Times New Roman" w:hAnsi="Calibri" w:cs="Calibri"/>
                  <w:sz w:val="20"/>
                  <w:szCs w:val="20"/>
                </w:rPr>
                <w:t>503</w:t>
              </w:r>
              <w:r>
                <w:rPr>
                  <w:rFonts w:ascii="Calibri" w:eastAsia="Times New Roman" w:hAnsi="Calibri" w:cs="Calibri"/>
                  <w:sz w:val="20"/>
                  <w:szCs w:val="20"/>
                </w:rPr>
                <w:t>:</w:t>
              </w:r>
              <w:r w:rsidRPr="00995ABE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Duplicate FOIDs exist within the dataset.</w:t>
              </w:r>
            </w:ins>
          </w:p>
        </w:tc>
      </w:tr>
      <w:tr w:rsidR="008F0155" w14:paraId="016A7E96" w14:textId="77777777" w:rsidTr="008F0155">
        <w:trPr>
          <w:trHeight w:val="300"/>
          <w:jc w:val="center"/>
        </w:trPr>
        <w:tc>
          <w:tcPr>
            <w:tcW w:w="107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D0D4705" w14:textId="77777777" w:rsidR="008F0155" w:rsidRDefault="008F0155" w:rsidP="008F015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F0155" w14:paraId="770C9DC3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6E607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339AD2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5C74E78" w14:textId="77777777" w:rsidR="008F0155" w:rsidRDefault="008F0155" w:rsidP="008F0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Check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A25E4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1522b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5C92" w14:textId="77777777" w:rsidR="008F0155" w:rsidRDefault="008F0155" w:rsidP="008F0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7FE1D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F0155" w14:paraId="68E69E4E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D2C2A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641782" w14:textId="77777777" w:rsidR="008F0155" w:rsidRDefault="008F0155" w:rsidP="008F015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file extension is not “.000” AND the UADT subfield of the DSID field is </w:t>
            </w:r>
            <w:proofErr w:type="spell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8F0155" w14:paraId="7898B3E0" w14:textId="77777777" w:rsidTr="008F0155">
        <w:trPr>
          <w:trHeight w:val="665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540C7F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D704F23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UADT is </w:t>
            </w:r>
            <w:proofErr w:type="spell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for an update.</w:t>
            </w:r>
          </w:p>
        </w:tc>
      </w:tr>
      <w:tr w:rsidR="008F0155" w14:paraId="492EB983" w14:textId="77777777" w:rsidTr="008F0155">
        <w:trPr>
          <w:trHeight w:val="323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98121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B8011" w14:textId="63B03C2D" w:rsidR="008F0155" w:rsidRDefault="008F0155" w:rsidP="00ED23B4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Encode UADT as </w:t>
            </w:r>
            <w:r w:rsidR="00ED23B4">
              <w:rPr>
                <w:rFonts w:ascii="Calibri" w:eastAsia="Times New Roman" w:hAnsi="Calibri" w:cs="Calibri"/>
                <w:bCs/>
                <w:sz w:val="20"/>
                <w:szCs w:val="20"/>
              </w:rPr>
              <w:t>empty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subfield value.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CE50A" w14:textId="77777777" w:rsidR="008F0155" w:rsidRDefault="008F0155" w:rsidP="008F0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B9ACE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2.2.2 and Appendix B.1 (5.7 and 6.1.4)</w:t>
            </w:r>
          </w:p>
        </w:tc>
      </w:tr>
      <w:tr w:rsidR="008F0155" w14:paraId="0F0AC121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FA6EA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32E0F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UADT value assigned in update file (AA500003.001).</w:t>
            </w:r>
          </w:p>
        </w:tc>
      </w:tr>
      <w:tr w:rsidR="008F0155" w14:paraId="56A785E7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F8608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51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5BF64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59C3B0B" w14:textId="19E80402" w:rsidR="008F0155" w:rsidRDefault="00ED23B4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4EE7FAA" wp14:editId="7CA48CC6">
                  <wp:extent cx="5034915" cy="338497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854" cy="34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1D50F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F0155" w14:paraId="212EFE7A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8C682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45006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1522b: An 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UADT is </w:t>
            </w:r>
            <w:proofErr w:type="spell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notNull</w:t>
            </w:r>
            <w:proofErr w:type="spell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for an update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should be triggered.</w:t>
            </w:r>
          </w:p>
        </w:tc>
      </w:tr>
      <w:tr w:rsidR="008F0155" w14:paraId="29D2DB4E" w14:textId="77777777" w:rsidTr="008F0155">
        <w:trPr>
          <w:trHeight w:val="300"/>
          <w:jc w:val="center"/>
        </w:trPr>
        <w:tc>
          <w:tcPr>
            <w:tcW w:w="22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55162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519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FE5E1" w14:textId="77777777" w:rsidR="008F0155" w:rsidRDefault="008F0155" w:rsidP="008F015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533: An additional error 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DSID-UADT subfield populated in an ER file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 be triggered.</w:t>
            </w:r>
          </w:p>
        </w:tc>
      </w:tr>
    </w:tbl>
    <w:p w14:paraId="19340EC3" w14:textId="74D916AE" w:rsidR="004B2A19" w:rsidRDefault="004B2A19" w:rsidP="003B4B9F"/>
    <w:p w14:paraId="47AD1171" w14:textId="52779206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onid Kuzmin" w:date="2019-02-27T16:27:00Z" w:initials="LK">
    <w:p w14:paraId="41DBFC0D" w14:textId="45139809" w:rsidR="002D5843" w:rsidRDefault="002D5843">
      <w:pPr>
        <w:pStyle w:val="CommentText"/>
      </w:pPr>
      <w:r>
        <w:rPr>
          <w:rStyle w:val="CommentReference"/>
        </w:rPr>
        <w:annotationRef/>
      </w:r>
      <w:r>
        <w:t>There is the 1016 critical error. I guess it is caused the changes of ISO8211 dataset files directly to create errors. I suppose we need to mention it here.</w:t>
      </w:r>
    </w:p>
  </w:comment>
  <w:comment w:id="1" w:author="Richard Anthony Fowle" w:date="2019-03-25T12:17:00Z" w:initials="RAF">
    <w:p w14:paraId="78EEA442" w14:textId="129F2E03" w:rsidR="00B76096" w:rsidRDefault="00B76096">
      <w:pPr>
        <w:pStyle w:val="CommentText"/>
      </w:pPr>
      <w:r>
        <w:rPr>
          <w:rStyle w:val="CommentReference"/>
        </w:rPr>
        <w:annotationRef/>
      </w:r>
      <w:r>
        <w:t xml:space="preserve">New Exchange set created </w:t>
      </w:r>
      <w:r>
        <w:rPr>
          <w:lang w:val="da-DK"/>
        </w:rPr>
        <w:t>-</w:t>
      </w:r>
      <w:bookmarkStart w:id="3" w:name="_GoBack"/>
      <w:bookmarkEnd w:id="3"/>
      <w:r>
        <w:t xml:space="preserve"> removing 1016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DBFC0D" w15:done="0"/>
  <w15:commentEx w15:paraId="78EEA442" w15:paraIdParent="41DBFC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DBFC0D" w16cid:durableId="202138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E91EDF02"/>
    <w:lvl w:ilvl="0">
      <w:start w:val="1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onid Kuzmin">
    <w15:presenceInfo w15:providerId="None" w15:userId="Leonid Kuzmin"/>
  </w15:person>
  <w15:person w15:author="Richard Anthony Fowle">
    <w15:presenceInfo w15:providerId="AD" w15:userId="S-1-5-21-2100284113-1573851820-878952375-1648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30EE4"/>
    <w:rsid w:val="001B2342"/>
    <w:rsid w:val="001E2E3F"/>
    <w:rsid w:val="001E462D"/>
    <w:rsid w:val="001E752E"/>
    <w:rsid w:val="00264A12"/>
    <w:rsid w:val="00274CA5"/>
    <w:rsid w:val="00284E5E"/>
    <w:rsid w:val="002971E7"/>
    <w:rsid w:val="002D192B"/>
    <w:rsid w:val="002D5843"/>
    <w:rsid w:val="003148D7"/>
    <w:rsid w:val="00317594"/>
    <w:rsid w:val="003327DC"/>
    <w:rsid w:val="00340220"/>
    <w:rsid w:val="00374D74"/>
    <w:rsid w:val="00380820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674D4"/>
    <w:rsid w:val="008735E1"/>
    <w:rsid w:val="008F0155"/>
    <w:rsid w:val="00905536"/>
    <w:rsid w:val="0090784C"/>
    <w:rsid w:val="00920BB0"/>
    <w:rsid w:val="00995ABE"/>
    <w:rsid w:val="00A01254"/>
    <w:rsid w:val="00AB33A8"/>
    <w:rsid w:val="00B510FE"/>
    <w:rsid w:val="00B758CD"/>
    <w:rsid w:val="00B76096"/>
    <w:rsid w:val="00B803EB"/>
    <w:rsid w:val="00BE626C"/>
    <w:rsid w:val="00C72A66"/>
    <w:rsid w:val="00CA266F"/>
    <w:rsid w:val="00CB41AC"/>
    <w:rsid w:val="00CB7547"/>
    <w:rsid w:val="00CE24EB"/>
    <w:rsid w:val="00D21B6A"/>
    <w:rsid w:val="00D2579D"/>
    <w:rsid w:val="00D3127C"/>
    <w:rsid w:val="00D31C11"/>
    <w:rsid w:val="00D476BD"/>
    <w:rsid w:val="00D47BCF"/>
    <w:rsid w:val="00D52BB2"/>
    <w:rsid w:val="00D61D46"/>
    <w:rsid w:val="00DF767F"/>
    <w:rsid w:val="00E2398E"/>
    <w:rsid w:val="00EB1EC8"/>
    <w:rsid w:val="00EC61B3"/>
    <w:rsid w:val="00ED23B4"/>
    <w:rsid w:val="00F1737C"/>
    <w:rsid w:val="00F23F79"/>
    <w:rsid w:val="00F27E8D"/>
    <w:rsid w:val="00F34C85"/>
    <w:rsid w:val="00F47010"/>
    <w:rsid w:val="00F60D2F"/>
    <w:rsid w:val="00F73045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2019-02-27T12:49:00Z</dcterms:created>
  <dcterms:modified xsi:type="dcterms:W3CDTF">2019-03-25T11:18:00Z</dcterms:modified>
</cp:coreProperties>
</file>