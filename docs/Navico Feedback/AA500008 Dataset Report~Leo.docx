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1F877" w14:textId="77777777" w:rsidR="003B4B9F" w:rsidRDefault="003B4B9F" w:rsidP="00FE043D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AA500008</w:t>
      </w:r>
    </w:p>
    <w:p w14:paraId="4EF5C977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1165"/>
        <w:gridCol w:w="8275"/>
      </w:tblGrid>
      <w:tr w:rsidR="003B4B9F" w14:paraId="39E03571" w14:textId="77777777" w:rsidTr="003B4B9F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63ECB1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2016081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3A841DF2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6EFE3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555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AD5A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If the order of the data in a base or update file is not correct.</w:t>
            </w:r>
          </w:p>
        </w:tc>
      </w:tr>
    </w:tbl>
    <w:p w14:paraId="797DAD6B" w14:textId="77777777" w:rsidR="003B4B9F" w:rsidRDefault="003B4B9F" w:rsidP="003B4B9F"/>
    <w:p w14:paraId="109217F3" w14:textId="77777777" w:rsidR="005D00E5" w:rsidRDefault="005D00E5" w:rsidP="005D00E5">
      <w:pPr>
        <w:rPr>
          <w:b/>
        </w:rPr>
      </w:pPr>
      <w:r>
        <w:rPr>
          <w:b/>
        </w:rPr>
        <w:t>Secondary Errors</w:t>
      </w:r>
    </w:p>
    <w:p w14:paraId="4FAD6EB6" w14:textId="30F176D2" w:rsidR="005D00E5" w:rsidRDefault="005D00E5" w:rsidP="005D00E5">
      <w:pPr>
        <w:ind w:firstLine="720"/>
        <w:rPr>
          <w:ins w:id="0" w:author="Leonid Kuzmin" w:date="2019-02-28T16:54:00Z"/>
        </w:rPr>
      </w:pPr>
      <w:r>
        <w:t xml:space="preserve">Critical – </w:t>
      </w:r>
      <w:commentRangeStart w:id="1"/>
      <w:commentRangeStart w:id="2"/>
      <w:ins w:id="3" w:author="Leonid Kuzmin" w:date="2019-02-28T17:01:00Z">
        <w:r w:rsidR="00CF7CA8">
          <w:t xml:space="preserve">20b, </w:t>
        </w:r>
        <w:commentRangeEnd w:id="1"/>
        <w:r w:rsidR="00CF7CA8">
          <w:rPr>
            <w:rStyle w:val="CommentReference"/>
          </w:rPr>
          <w:commentReference w:id="1"/>
        </w:r>
      </w:ins>
      <w:commentRangeEnd w:id="2"/>
      <w:r w:rsidR="004A4811">
        <w:rPr>
          <w:rStyle w:val="CommentReference"/>
        </w:rPr>
        <w:commentReference w:id="2"/>
      </w:r>
      <w:r w:rsidR="00866A24">
        <w:t xml:space="preserve">34, </w:t>
      </w:r>
      <w:commentRangeStart w:id="5"/>
      <w:commentRangeStart w:id="6"/>
      <w:r w:rsidR="00866A24">
        <w:t>98, 1777</w:t>
      </w:r>
      <w:commentRangeEnd w:id="5"/>
      <w:r w:rsidR="00CF7CA8">
        <w:rPr>
          <w:rStyle w:val="CommentReference"/>
        </w:rPr>
        <w:commentReference w:id="5"/>
      </w:r>
      <w:commentRangeEnd w:id="6"/>
      <w:r w:rsidR="00D76055">
        <w:rPr>
          <w:rStyle w:val="CommentReference"/>
        </w:rPr>
        <w:commentReference w:id="6"/>
      </w:r>
    </w:p>
    <w:p w14:paraId="40E73FFC" w14:textId="622971CB" w:rsidR="007019F6" w:rsidRDefault="007019F6" w:rsidP="005D00E5">
      <w:pPr>
        <w:ind w:firstLine="720"/>
      </w:pPr>
      <w:commentRangeStart w:id="8"/>
      <w:commentRangeStart w:id="9"/>
      <w:ins w:id="10" w:author="Leonid Kuzmin" w:date="2019-02-28T16:54:00Z">
        <w:r>
          <w:t>1016</w:t>
        </w:r>
      </w:ins>
      <w:commentRangeEnd w:id="8"/>
      <w:ins w:id="11" w:author="Leonid Kuzmin" w:date="2019-02-28T16:55:00Z">
        <w:r>
          <w:rPr>
            <w:rStyle w:val="CommentReference"/>
          </w:rPr>
          <w:commentReference w:id="8"/>
        </w:r>
      </w:ins>
      <w:commentRangeEnd w:id="9"/>
      <w:r w:rsidR="00D76055">
        <w:rPr>
          <w:rStyle w:val="CommentReference"/>
        </w:rPr>
        <w:commentReference w:id="9"/>
      </w:r>
      <w:ins w:id="12" w:author="Leonid Kuzmin" w:date="2019-02-28T16:56:00Z">
        <w:r>
          <w:t xml:space="preserve">, </w:t>
        </w:r>
        <w:commentRangeStart w:id="13"/>
        <w:commentRangeStart w:id="14"/>
        <w:r>
          <w:t>1017</w:t>
        </w:r>
        <w:commentRangeEnd w:id="13"/>
        <w:r>
          <w:rPr>
            <w:rStyle w:val="CommentReference"/>
          </w:rPr>
          <w:commentReference w:id="13"/>
        </w:r>
      </w:ins>
      <w:commentRangeEnd w:id="14"/>
      <w:r w:rsidR="00D76055">
        <w:rPr>
          <w:rStyle w:val="CommentReference"/>
        </w:rPr>
        <w:commentReference w:id="14"/>
      </w:r>
      <w:ins w:id="15" w:author="Leonid Kuzmin" w:date="2019-02-28T16:56:00Z">
        <w:r>
          <w:t>,</w:t>
        </w:r>
      </w:ins>
    </w:p>
    <w:p w14:paraId="4B7D271D" w14:textId="77777777" w:rsidR="005D00E5" w:rsidRDefault="005D00E5" w:rsidP="005D00E5">
      <w:pPr>
        <w:ind w:firstLine="720"/>
      </w:pPr>
      <w:r>
        <w:t xml:space="preserve">Error – </w:t>
      </w:r>
    </w:p>
    <w:p w14:paraId="6572E046" w14:textId="34497638" w:rsidR="005D00E5" w:rsidRDefault="005D00E5" w:rsidP="005D00E5">
      <w:pPr>
        <w:ind w:firstLine="720"/>
      </w:pPr>
      <w:r>
        <w:t>Warnings –</w:t>
      </w:r>
    </w:p>
    <w:p w14:paraId="015D9F7D" w14:textId="77777777" w:rsidR="001E752E" w:rsidRDefault="005D00E5" w:rsidP="005D00E5">
      <w:pPr>
        <w:spacing w:after="160" w:line="259" w:lineRule="auto"/>
      </w:pPr>
      <w:r>
        <w:br w:type="page"/>
      </w:r>
    </w:p>
    <w:tbl>
      <w:tblPr>
        <w:tblpPr w:leftFromText="180" w:rightFromText="180" w:bottomFromText="160" w:vertAnchor="text" w:tblpXSpec="center" w:tblpY="1"/>
        <w:tblOverlap w:val="never"/>
        <w:tblW w:w="10512" w:type="dxa"/>
        <w:tblLayout w:type="fixed"/>
        <w:tblLook w:val="04A0" w:firstRow="1" w:lastRow="0" w:firstColumn="1" w:lastColumn="0" w:noHBand="0" w:noVBand="1"/>
      </w:tblPr>
      <w:tblGrid>
        <w:gridCol w:w="2277"/>
        <w:gridCol w:w="3253"/>
        <w:gridCol w:w="1552"/>
        <w:gridCol w:w="1369"/>
        <w:gridCol w:w="657"/>
        <w:gridCol w:w="750"/>
        <w:gridCol w:w="654"/>
      </w:tblGrid>
      <w:tr w:rsidR="003B4B9F" w14:paraId="46BF6503" w14:textId="77777777" w:rsidTr="002A02CB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143DB1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337FE6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AA500008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0626BBF7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705955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555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4C3F4E06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3A11C1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6AB770AB" w14:textId="77777777" w:rsidTr="005D00E5">
        <w:trPr>
          <w:trHeight w:val="665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9308F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ECAF220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the order of the data in a base or update file is not correct.</w:t>
            </w:r>
          </w:p>
        </w:tc>
      </w:tr>
      <w:tr w:rsidR="003B4B9F" w14:paraId="5B683D96" w14:textId="77777777" w:rsidTr="005D00E5">
        <w:trPr>
          <w:trHeight w:val="665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6A2F0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69C0B3E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Incorrect data order.</w:t>
            </w:r>
          </w:p>
        </w:tc>
      </w:tr>
      <w:tr w:rsidR="003B4B9F" w14:paraId="1F662EAC" w14:textId="77777777" w:rsidTr="005D00E5">
        <w:trPr>
          <w:trHeight w:val="323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0F8B4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5E9F7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data order.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19A546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E65C0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6.1.1</w:t>
            </w:r>
          </w:p>
        </w:tc>
      </w:tr>
      <w:tr w:rsidR="003B4B9F" w14:paraId="7AB37BA5" w14:textId="77777777" w:rsidTr="002A02CB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E194F0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3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BFAAC5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Revised data order in base file, so that a feature record occurs before the vector records.</w:t>
            </w:r>
          </w:p>
        </w:tc>
      </w:tr>
      <w:tr w:rsidR="003B4B9F" w14:paraId="6A6C29DD" w14:textId="77777777" w:rsidTr="005D00E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65CD07" w14:textId="34B53F04" w:rsidR="003B4B9F" w:rsidRPr="00866A24" w:rsidRDefault="00AA6AA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985462" w14:textId="404D2939" w:rsidR="00AA6AAF" w:rsidRDefault="00AA6AA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17750A5" w14:textId="6F719CC6" w:rsidR="003B4B9F" w:rsidRDefault="00AA6AA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050A5BD" wp14:editId="7F6E29F9">
                  <wp:extent cx="4266493" cy="2657475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48747"/>
                          <a:stretch/>
                        </pic:blipFill>
                        <pic:spPr bwMode="auto">
                          <a:xfrm>
                            <a:off x="0" y="0"/>
                            <a:ext cx="4274281" cy="2662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95DB16C" w14:textId="07C17DA5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4951EA57" w14:textId="77777777" w:rsidTr="005D00E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8EF4E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3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551D4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555: An error “</w:t>
            </w:r>
            <w:r>
              <w:rPr>
                <w:rFonts w:ascii="Calibri" w:hAnsi="Calibri" w:cs="Calibri"/>
                <w:sz w:val="20"/>
                <w:szCs w:val="20"/>
              </w:rPr>
              <w:t>Incorrect data order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 should be triggered.</w:t>
            </w:r>
          </w:p>
        </w:tc>
      </w:tr>
      <w:tr w:rsidR="003B4B9F" w14:paraId="486304F9" w14:textId="77777777" w:rsidTr="005D00E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97DD8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3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B9E9E6" w14:textId="77777777" w:rsidR="003B4B9F" w:rsidRDefault="003B4B9F" w:rsidP="007019F6">
            <w:pPr>
              <w:spacing w:after="0" w:line="240" w:lineRule="auto"/>
              <w:rPr>
                <w:ins w:id="16" w:author="Leonid Kuzmin" w:date="2019-02-28T17:02:00Z"/>
                <w:rFonts w:ascii="Calibri" w:eastAsia="Times New Roman" w:hAnsi="Calibri" w:cs="Calibri"/>
                <w:sz w:val="20"/>
                <w:szCs w:val="20"/>
              </w:rPr>
            </w:pPr>
            <w:del w:id="17" w:author="Leonid Kuzmin" w:date="2019-02-28T16:50:00Z">
              <w:r w:rsidDel="007019F6">
                <w:rPr>
                  <w:rFonts w:ascii="Calibri" w:eastAsia="Times New Roman" w:hAnsi="Calibri" w:cs="Calibri"/>
                  <w:sz w:val="20"/>
                  <w:szCs w:val="20"/>
                </w:rPr>
                <w:delText>None</w:delText>
              </w:r>
            </w:del>
            <w:ins w:id="18" w:author="Leonid Kuzmin" w:date="2019-02-28T16:50:00Z">
              <w:r w:rsidR="007019F6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34: </w:t>
              </w:r>
              <w:r w:rsidR="007019F6" w:rsidRPr="007019F6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Update pointer index does not refer to a valid record NAME for FSPT </w:t>
              </w:r>
            </w:ins>
          </w:p>
          <w:p w14:paraId="6B1965CB" w14:textId="5DA634D2" w:rsidR="00CF7CA8" w:rsidRPr="007019F6" w:rsidRDefault="00CF7CA8" w:rsidP="007019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ins w:id="19" w:author="Leonid Kuzmin" w:date="2019-02-28T17:02:00Z">
              <w:r>
                <w:rPr>
                  <w:rFonts w:ascii="Calibri" w:eastAsia="Times New Roman" w:hAnsi="Calibri" w:cs="Calibri"/>
                  <w:sz w:val="20"/>
                  <w:szCs w:val="20"/>
                </w:rPr>
                <w:t xml:space="preserve">20b: </w:t>
              </w:r>
            </w:ins>
            <w:ins w:id="20" w:author="Leonid Kuzmin" w:date="2019-02-28T17:03:00Z">
              <w:r>
                <w:rPr>
                  <w:rFonts w:ascii="Calibri" w:eastAsia="Times New Roman" w:hAnsi="Calibri" w:cs="Calibri"/>
                  <w:sz w:val="20"/>
                  <w:szCs w:val="20"/>
                </w:rPr>
                <w:t>O</w:t>
              </w:r>
            </w:ins>
            <w:ins w:id="21" w:author="Leonid Kuzmin" w:date="2019-02-28T17:02:00Z">
              <w:r>
                <w:rPr>
                  <w:rFonts w:ascii="Calibri" w:eastAsia="Times New Roman" w:hAnsi="Calibri" w:cs="Calibri"/>
                  <w:sz w:val="20"/>
                  <w:szCs w:val="20"/>
                </w:rPr>
                <w:t>rphan</w:t>
              </w:r>
            </w:ins>
            <w:ins w:id="22" w:author="Leonid Kuzmin" w:date="2019-02-28T17:03:00Z">
              <w:r>
                <w:rPr>
                  <w:rFonts w:ascii="Calibri" w:eastAsia="Times New Roman" w:hAnsi="Calibri" w:cs="Calibri"/>
                  <w:sz w:val="20"/>
                  <w:szCs w:val="20"/>
                </w:rPr>
                <w:t>ed</w:t>
              </w:r>
            </w:ins>
            <w:ins w:id="23" w:author="Leonid Kuzmin" w:date="2019-02-28T17:02:00Z">
              <w:r>
                <w:rPr>
                  <w:rFonts w:ascii="Calibri" w:eastAsia="Times New Roman" w:hAnsi="Calibri" w:cs="Calibri"/>
                  <w:sz w:val="20"/>
                  <w:szCs w:val="20"/>
                </w:rPr>
                <w:t xml:space="preserve"> </w:t>
              </w:r>
            </w:ins>
            <w:ins w:id="24" w:author="Leonid Kuzmin" w:date="2019-02-28T17:03:00Z">
              <w:r>
                <w:rPr>
                  <w:rFonts w:ascii="Calibri" w:eastAsia="Times New Roman" w:hAnsi="Calibri" w:cs="Calibri"/>
                  <w:sz w:val="20"/>
                  <w:szCs w:val="20"/>
                </w:rPr>
                <w:t>geometry</w:t>
              </w:r>
            </w:ins>
          </w:p>
        </w:tc>
      </w:tr>
      <w:tr w:rsidR="003B4B9F" w14:paraId="11576B48" w14:textId="77777777" w:rsidTr="002A02CB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DE5CD5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2</w:t>
            </w:r>
          </w:p>
        </w:tc>
        <w:tc>
          <w:tcPr>
            <w:tcW w:w="823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403D03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Revised data order in AA500008.001 update file, so that a feature record occurs before the vector records.</w:t>
            </w:r>
          </w:p>
        </w:tc>
      </w:tr>
      <w:tr w:rsidR="003B4B9F" w14:paraId="35E9327D" w14:textId="77777777" w:rsidTr="005D00E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308589" w14:textId="19BD24D6" w:rsidR="003B4B9F" w:rsidRDefault="00F24B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773CD8" w14:textId="2C4B5343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4B276C34" w14:textId="3FC84AFC" w:rsidR="003B4B9F" w:rsidRDefault="00866A2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1F17846" wp14:editId="024E6EC7">
                  <wp:extent cx="4162425" cy="210431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606" cy="2108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6EF63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64767744" w14:textId="77777777" w:rsidTr="005D00E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42C55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3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98A17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555: An error “</w:t>
            </w:r>
            <w:r>
              <w:rPr>
                <w:rFonts w:ascii="Calibri" w:hAnsi="Calibri" w:cs="Calibri"/>
                <w:sz w:val="20"/>
                <w:szCs w:val="20"/>
              </w:rPr>
              <w:t>Incorrect data order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 should be triggered.</w:t>
            </w:r>
          </w:p>
        </w:tc>
      </w:tr>
      <w:tr w:rsidR="007019F6" w14:paraId="58020275" w14:textId="77777777" w:rsidTr="005D00E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CA586D" w14:textId="77777777" w:rsidR="007019F6" w:rsidRDefault="007019F6" w:rsidP="007019F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3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AF1695" w14:textId="2F5AAE15" w:rsidR="007019F6" w:rsidRDefault="007019F6" w:rsidP="007019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ins w:id="25" w:author="Leonid Kuzmin" w:date="2019-02-28T16:51:00Z">
              <w:r>
                <w:rPr>
                  <w:rFonts w:ascii="Calibri" w:eastAsia="Times New Roman" w:hAnsi="Calibri" w:cs="Calibri"/>
                  <w:sz w:val="20"/>
                  <w:szCs w:val="20"/>
                </w:rPr>
                <w:t xml:space="preserve">34: </w:t>
              </w:r>
              <w:r w:rsidRPr="007019F6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Update pointer index does not refer to a valid record NAME for FSPT </w:t>
              </w:r>
            </w:ins>
            <w:del w:id="26" w:author="Leonid Kuzmin" w:date="2019-02-28T16:51:00Z">
              <w:r w:rsidDel="007019F6">
                <w:rPr>
                  <w:rFonts w:ascii="Calibri" w:eastAsia="Times New Roman" w:hAnsi="Calibri" w:cs="Calibri"/>
                  <w:sz w:val="20"/>
                  <w:szCs w:val="20"/>
                </w:rPr>
                <w:delText>None</w:delText>
              </w:r>
            </w:del>
          </w:p>
        </w:tc>
      </w:tr>
    </w:tbl>
    <w:p w14:paraId="47AD1171" w14:textId="52779206" w:rsidR="00857596" w:rsidRDefault="00857596" w:rsidP="00905536">
      <w:pPr>
        <w:spacing w:after="160" w:line="259" w:lineRule="auto"/>
      </w:pPr>
    </w:p>
    <w:sectPr w:rsidR="008575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Leonid Kuzmin" w:date="2019-02-28T17:01:00Z" w:initials="LK">
    <w:p w14:paraId="3A6820FE" w14:textId="07CF7CA2" w:rsidR="00CF7CA8" w:rsidRDefault="00CF7CA8">
      <w:pPr>
        <w:pStyle w:val="CommentText"/>
      </w:pPr>
      <w:r>
        <w:rPr>
          <w:rStyle w:val="CommentReference"/>
        </w:rPr>
        <w:annotationRef/>
      </w:r>
      <w:r>
        <w:t xml:space="preserve">Geometry is loaded without a </w:t>
      </w:r>
      <w:r w:rsidR="000B2ED3">
        <w:t xml:space="preserve">reference from </w:t>
      </w:r>
      <w:r w:rsidR="000D34C5">
        <w:t xml:space="preserve">a </w:t>
      </w:r>
      <w:r>
        <w:t>feature object</w:t>
      </w:r>
      <w:r w:rsidR="00057865">
        <w:t xml:space="preserve"> because of</w:t>
      </w:r>
      <w:r>
        <w:t xml:space="preserve"> FRID </w:t>
      </w:r>
      <w:r w:rsidR="00057865">
        <w:t>sets</w:t>
      </w:r>
      <w:r>
        <w:t xml:space="preserve"> </w:t>
      </w:r>
      <w:r w:rsidR="00057865">
        <w:t xml:space="preserve">before </w:t>
      </w:r>
      <w:r>
        <w:t>VRID.</w:t>
      </w:r>
    </w:p>
  </w:comment>
  <w:comment w:id="2" w:author="Richard Anthony Fowle" w:date="2019-03-26T17:13:00Z" w:initials="RAF">
    <w:p w14:paraId="7C357983" w14:textId="350E7BF7" w:rsidR="004A4811" w:rsidRDefault="004A4811">
      <w:pPr>
        <w:pStyle w:val="CommentText"/>
      </w:pPr>
      <w:r>
        <w:rPr>
          <w:rStyle w:val="CommentReference"/>
        </w:rPr>
        <w:annotationRef/>
      </w:r>
      <w:r>
        <w:t>Dis-agree</w:t>
      </w:r>
      <w:bookmarkStart w:id="4" w:name="_GoBack"/>
      <w:bookmarkEnd w:id="4"/>
    </w:p>
  </w:comment>
  <w:comment w:id="5" w:author="Leonid Kuzmin" w:date="2019-02-28T17:11:00Z" w:initials="LK">
    <w:p w14:paraId="4C4550A7" w14:textId="1F06ABFA" w:rsidR="00CF7CA8" w:rsidRDefault="00CF7CA8">
      <w:pPr>
        <w:pStyle w:val="CommentText"/>
      </w:pPr>
      <w:r>
        <w:rPr>
          <w:rStyle w:val="CommentReference"/>
        </w:rPr>
        <w:annotationRef/>
      </w:r>
      <w:bookmarkStart w:id="7" w:name="_Hlk2191223"/>
      <w:r w:rsidR="00057865">
        <w:t>First</w:t>
      </w:r>
      <w:r w:rsidR="000D34C5">
        <w:t>,</w:t>
      </w:r>
      <w:r w:rsidR="00057865">
        <w:t xml:space="preserve"> the 98 and 1777 checks return error but not Critical error. Second, they can be deleted because there are no reasons for the 98 and 1777 error in the TDS.</w:t>
      </w:r>
      <w:bookmarkEnd w:id="7"/>
    </w:p>
  </w:comment>
  <w:comment w:id="6" w:author="Richard Anthony Fowle" w:date="2019-03-26T17:08:00Z" w:initials="RAF">
    <w:p w14:paraId="34CFB4CD" w14:textId="0AE29B00" w:rsidR="00D76055" w:rsidRDefault="00D76055">
      <w:pPr>
        <w:pStyle w:val="CommentText"/>
      </w:pPr>
      <w:r>
        <w:rPr>
          <w:rStyle w:val="CommentReference"/>
        </w:rPr>
        <w:annotationRef/>
      </w:r>
      <w:r>
        <w:t>Agree</w:t>
      </w:r>
    </w:p>
  </w:comment>
  <w:comment w:id="8" w:author="Leonid Kuzmin" w:date="2019-02-28T16:55:00Z" w:initials="LK">
    <w:p w14:paraId="51FB0A38" w14:textId="4262896C" w:rsidR="007019F6" w:rsidRDefault="007019F6">
      <w:pPr>
        <w:pStyle w:val="CommentText"/>
      </w:pPr>
      <w:r>
        <w:rPr>
          <w:rStyle w:val="CommentReference"/>
        </w:rPr>
        <w:annotationRef/>
      </w:r>
      <w:r>
        <w:t>There is the 1016 critical error. I guess it is caused the changes of ISO8211 dataset files directly to create errors. I suppose we need to mention it here.</w:t>
      </w:r>
    </w:p>
  </w:comment>
  <w:comment w:id="9" w:author="Richard Anthony Fowle" w:date="2019-03-26T17:05:00Z" w:initials="RAF">
    <w:p w14:paraId="7D6327B4" w14:textId="75A71852" w:rsidR="00D76055" w:rsidRDefault="00D76055">
      <w:pPr>
        <w:pStyle w:val="CommentText"/>
      </w:pPr>
      <w:r>
        <w:rPr>
          <w:rStyle w:val="CommentReference"/>
        </w:rPr>
        <w:annotationRef/>
      </w:r>
      <w:r>
        <w:t>New CATALOG.031 created removing 1016 error</w:t>
      </w:r>
    </w:p>
  </w:comment>
  <w:comment w:id="13" w:author="Leonid Kuzmin" w:date="2019-02-28T13:33:00Z" w:initials="LK">
    <w:p w14:paraId="6AFF6D08" w14:textId="32692C26" w:rsidR="007019F6" w:rsidRDefault="007019F6" w:rsidP="007019F6">
      <w:pPr>
        <w:pStyle w:val="CommentText"/>
      </w:pPr>
      <w:r>
        <w:rPr>
          <w:rStyle w:val="CommentReference"/>
        </w:rPr>
        <w:annotationRef/>
      </w:r>
      <w:r>
        <w:t>There is a wrong format of the CATALOG.031 file</w:t>
      </w:r>
      <w:r w:rsidR="00CF7CA8">
        <w:t xml:space="preserve">. </w:t>
      </w:r>
      <w:r>
        <w:t xml:space="preserve"> </w:t>
      </w:r>
      <w:r w:rsidR="00CF7CA8">
        <w:t>T</w:t>
      </w:r>
      <w:r>
        <w:t xml:space="preserve">here </w:t>
      </w:r>
      <w:r w:rsidR="00CF7CA8">
        <w:t>is</w:t>
      </w:r>
      <w:r>
        <w:t xml:space="preserve"> no </w:t>
      </w:r>
      <w:r w:rsidR="007C74A6">
        <w:t xml:space="preserve">a </w:t>
      </w:r>
      <w:r>
        <w:t xml:space="preserve">reference to the update </w:t>
      </w:r>
      <w:r w:rsidR="000D34C5">
        <w:t xml:space="preserve">AA500008.001 </w:t>
      </w:r>
      <w:r>
        <w:t>file. Th</w:t>
      </w:r>
      <w:r w:rsidR="00CF7CA8">
        <w:t>at</w:t>
      </w:r>
      <w:r>
        <w:t xml:space="preserve"> critical error do</w:t>
      </w:r>
      <w:r w:rsidR="00CF7CA8">
        <w:t>es</w:t>
      </w:r>
      <w:r>
        <w:t xml:space="preserve"> not relate to the considered checks and </w:t>
      </w:r>
      <w:r w:rsidR="000D34C5">
        <w:t>it</w:t>
      </w:r>
      <w:r>
        <w:t xml:space="preserve"> must be fixed for the current TDS.</w:t>
      </w:r>
    </w:p>
  </w:comment>
  <w:comment w:id="14" w:author="Richard Anthony Fowle" w:date="2019-03-26T17:06:00Z" w:initials="RAF">
    <w:p w14:paraId="065638DA" w14:textId="77777777" w:rsidR="00D76055" w:rsidRDefault="00D76055" w:rsidP="00D76055">
      <w:pPr>
        <w:pStyle w:val="CommentText"/>
      </w:pPr>
      <w:r>
        <w:rPr>
          <w:rStyle w:val="CommentReference"/>
        </w:rPr>
        <w:annotationRef/>
      </w:r>
      <w:r>
        <w:t>New CATALOG.031 created removing 1016 error</w:t>
      </w:r>
    </w:p>
    <w:p w14:paraId="60ABAABB" w14:textId="34C1B554" w:rsidR="00D76055" w:rsidRDefault="00D76055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A6820FE" w15:done="0"/>
  <w15:commentEx w15:paraId="7C357983" w15:paraIdParent="3A6820FE" w15:done="0"/>
  <w15:commentEx w15:paraId="4C4550A7" w15:done="0"/>
  <w15:commentEx w15:paraId="34CFB4CD" w15:paraIdParent="4C4550A7" w15:done="0"/>
  <w15:commentEx w15:paraId="51FB0A38" w15:done="0"/>
  <w15:commentEx w15:paraId="7D6327B4" w15:paraIdParent="51FB0A38" w15:done="0"/>
  <w15:commentEx w15:paraId="6AFF6D08" w15:done="0"/>
  <w15:commentEx w15:paraId="60ABAABB" w15:paraIdParent="6AFF6D0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6820FE" w16cid:durableId="2022926B"/>
  <w16cid:commentId w16cid:paraId="4C4550A7" w16cid:durableId="202294DD"/>
  <w16cid:commentId w16cid:paraId="51FB0A38" w16cid:durableId="2022911C"/>
  <w16cid:commentId w16cid:paraId="6AFF6D08" w16cid:durableId="2022619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70ACF568"/>
    <w:lvl w:ilvl="0">
      <w:start w:val="2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onid Kuzmin">
    <w15:presenceInfo w15:providerId="None" w15:userId="Leonid Kuzmin"/>
  </w15:person>
  <w15:person w15:author="Richard Anthony Fowle">
    <w15:presenceInfo w15:providerId="AD" w15:userId="S-1-5-21-2100284113-1573851820-878952375-1648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23E41"/>
    <w:rsid w:val="00053596"/>
    <w:rsid w:val="00057865"/>
    <w:rsid w:val="00095B6D"/>
    <w:rsid w:val="000A404C"/>
    <w:rsid w:val="000B2ED3"/>
    <w:rsid w:val="000D34C5"/>
    <w:rsid w:val="00180487"/>
    <w:rsid w:val="001E462D"/>
    <w:rsid w:val="001E752E"/>
    <w:rsid w:val="00264A12"/>
    <w:rsid w:val="00274CA5"/>
    <w:rsid w:val="00284E5E"/>
    <w:rsid w:val="002971E7"/>
    <w:rsid w:val="002A02CB"/>
    <w:rsid w:val="003148D7"/>
    <w:rsid w:val="00317594"/>
    <w:rsid w:val="003327DC"/>
    <w:rsid w:val="00340220"/>
    <w:rsid w:val="00374D74"/>
    <w:rsid w:val="003A3753"/>
    <w:rsid w:val="003B4B9F"/>
    <w:rsid w:val="00413753"/>
    <w:rsid w:val="00471F59"/>
    <w:rsid w:val="00481B93"/>
    <w:rsid w:val="004A4811"/>
    <w:rsid w:val="004B2A19"/>
    <w:rsid w:val="0053073C"/>
    <w:rsid w:val="005D00E5"/>
    <w:rsid w:val="005E3C48"/>
    <w:rsid w:val="005F28F5"/>
    <w:rsid w:val="005F2BDD"/>
    <w:rsid w:val="00641F8B"/>
    <w:rsid w:val="00660407"/>
    <w:rsid w:val="00690F42"/>
    <w:rsid w:val="006A26E8"/>
    <w:rsid w:val="007019F6"/>
    <w:rsid w:val="007347A2"/>
    <w:rsid w:val="00745714"/>
    <w:rsid w:val="007C4098"/>
    <w:rsid w:val="007C74A6"/>
    <w:rsid w:val="007E50AE"/>
    <w:rsid w:val="008038F0"/>
    <w:rsid w:val="008135F9"/>
    <w:rsid w:val="0084001D"/>
    <w:rsid w:val="00857596"/>
    <w:rsid w:val="00861D73"/>
    <w:rsid w:val="0086328A"/>
    <w:rsid w:val="00866A24"/>
    <w:rsid w:val="008735E1"/>
    <w:rsid w:val="00905536"/>
    <w:rsid w:val="0090784C"/>
    <w:rsid w:val="00920BB0"/>
    <w:rsid w:val="00A01254"/>
    <w:rsid w:val="00AA6AAF"/>
    <w:rsid w:val="00AB33A8"/>
    <w:rsid w:val="00B510FE"/>
    <w:rsid w:val="00B803EB"/>
    <w:rsid w:val="00BE626C"/>
    <w:rsid w:val="00C72A66"/>
    <w:rsid w:val="00CA266F"/>
    <w:rsid w:val="00CB7547"/>
    <w:rsid w:val="00CF7CA8"/>
    <w:rsid w:val="00D21B6A"/>
    <w:rsid w:val="00D2579D"/>
    <w:rsid w:val="00D476BD"/>
    <w:rsid w:val="00D47BCF"/>
    <w:rsid w:val="00D52BB2"/>
    <w:rsid w:val="00D61D46"/>
    <w:rsid w:val="00D76055"/>
    <w:rsid w:val="00DF767F"/>
    <w:rsid w:val="00E2398E"/>
    <w:rsid w:val="00EB1EC8"/>
    <w:rsid w:val="00EC61B3"/>
    <w:rsid w:val="00F1737C"/>
    <w:rsid w:val="00F23F79"/>
    <w:rsid w:val="00F24B5B"/>
    <w:rsid w:val="00F27E8D"/>
    <w:rsid w:val="00F34C85"/>
    <w:rsid w:val="00F47010"/>
    <w:rsid w:val="00F60D2F"/>
    <w:rsid w:val="00F9357A"/>
    <w:rsid w:val="00FA725C"/>
    <w:rsid w:val="00FD381A"/>
    <w:rsid w:val="00FE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6</cp:revision>
  <dcterms:created xsi:type="dcterms:W3CDTF">2019-02-28T13:47:00Z</dcterms:created>
  <dcterms:modified xsi:type="dcterms:W3CDTF">2019-03-26T16:13:00Z</dcterms:modified>
</cp:coreProperties>
</file>