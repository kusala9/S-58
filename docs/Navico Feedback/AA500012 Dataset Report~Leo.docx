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8F9F" w14:textId="77777777" w:rsidR="003B4B9F" w:rsidRDefault="003B4B9F" w:rsidP="001A45E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AA500012</w:t>
      </w:r>
    </w:p>
    <w:p w14:paraId="05DE92D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913094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31D6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7C3BE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225BAD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8968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3A4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an update cell file if the limits are not identical to the limits of the base cell to which they apply.</w:t>
            </w:r>
          </w:p>
        </w:tc>
      </w:tr>
    </w:tbl>
    <w:p w14:paraId="0C7E9631" w14:textId="77777777" w:rsidR="003B4B9F" w:rsidRDefault="003B4B9F" w:rsidP="003B4B9F"/>
    <w:p w14:paraId="6F548A79" w14:textId="249E8F4D" w:rsidR="003B4B9F" w:rsidRPr="00123366" w:rsidRDefault="005D00E5" w:rsidP="00123366">
      <w:pPr>
        <w:rPr>
          <w:b/>
        </w:rPr>
      </w:pPr>
      <w:r>
        <w:rPr>
          <w:b/>
        </w:rPr>
        <w:t>Secondary Errors</w:t>
      </w:r>
      <w:r w:rsidR="00123366">
        <w:rPr>
          <w:b/>
        </w:rPr>
        <w:t xml:space="preserve"> - </w:t>
      </w:r>
      <w:del w:id="0" w:author="Leonid Kuzmin" w:date="2019-03-01T13:17:00Z">
        <w:r w:rsidR="00123366" w:rsidDel="00904843">
          <w:delText>None</w:delText>
        </w:r>
      </w:del>
    </w:p>
    <w:p w14:paraId="59D6E4EE" w14:textId="725F7D08" w:rsidR="001E752E" w:rsidRDefault="00904843">
      <w:pPr>
        <w:spacing w:after="160" w:line="259" w:lineRule="auto"/>
      </w:pPr>
      <w:ins w:id="1" w:author="Leonid Kuzmin" w:date="2019-03-01T13:18:00Z">
        <w:r>
          <w:t xml:space="preserve">Critical: </w:t>
        </w:r>
        <w:commentRangeStart w:id="2"/>
        <w:commentRangeStart w:id="3"/>
        <w:r>
          <w:t>501</w:t>
        </w:r>
      </w:ins>
      <w:ins w:id="4" w:author="Leonid Kuzmin" w:date="2019-03-01T13:27:00Z">
        <w:r>
          <w:t>, 548</w:t>
        </w:r>
        <w:commentRangeEnd w:id="2"/>
        <w:r>
          <w:rPr>
            <w:rStyle w:val="CommentReference"/>
          </w:rPr>
          <w:commentReference w:id="2"/>
        </w:r>
      </w:ins>
      <w:commentRangeEnd w:id="3"/>
      <w:r w:rsidR="00B72136">
        <w:rPr>
          <w:rStyle w:val="CommentReference"/>
        </w:rPr>
        <w:commentReference w:id="3"/>
      </w:r>
      <w:r w:rsidR="005D00E5"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369"/>
        <w:gridCol w:w="657"/>
        <w:gridCol w:w="750"/>
        <w:gridCol w:w="654"/>
      </w:tblGrid>
      <w:tr w:rsidR="003B4B9F" w14:paraId="72DA5503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4CD8C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2427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D10F1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DF1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D61ED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69AB3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77F7F4A" w14:textId="77777777" w:rsidTr="005D00E5">
        <w:trPr>
          <w:trHeight w:val="620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C53D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2953C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an update cell file if the limits are not identical to the limits of the base cell to which they apply.</w:t>
            </w:r>
          </w:p>
        </w:tc>
      </w:tr>
      <w:tr w:rsidR="003B4B9F" w14:paraId="4B12585F" w14:textId="77777777" w:rsidTr="005D00E5">
        <w:trPr>
          <w:trHeight w:val="35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301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690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cell.</w:t>
            </w:r>
          </w:p>
        </w:tc>
      </w:tr>
      <w:tr w:rsidR="003B4B9F" w14:paraId="2721AB99" w14:textId="77777777" w:rsidTr="005D00E5">
        <w:trPr>
          <w:trHeight w:val="323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501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6145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of update file.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7CF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36F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0CE7E2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(5.6.3 and 6.2.2) </w:t>
            </w:r>
          </w:p>
          <w:p w14:paraId="36D717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and Logical </w:t>
            </w:r>
          </w:p>
          <w:p w14:paraId="74BA38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3B4B9F" w14:paraId="0CDFE93B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C0DD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F01EF1" w14:textId="3220DEE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update file (AA500012.001</w:t>
            </w:r>
            <w:r w:rsidR="00E20D8A">
              <w:rPr>
                <w:rFonts w:ascii="Calibri" w:eastAsia="Times New Roman" w:hAnsi="Calibri" w:cs="Calibri"/>
                <w:sz w:val="20"/>
                <w:szCs w:val="20"/>
              </w:rPr>
              <w:t>) boundary limits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28E55B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F400" w14:textId="5E78BAB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F79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2545D3" w14:textId="77777777" w:rsidR="003B4B9F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E6A8CC" wp14:editId="48E65FDE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8F8A59C" wp14:editId="05F622F9">
                  <wp:extent cx="2647950" cy="22955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30458" w14:textId="77777777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DCB8868" w14:textId="3988FDB5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3E37E7" wp14:editId="31F361F9">
                  <wp:extent cx="441960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59E4" w14:textId="1E1A33D6" w:rsidR="00E20D8A" w:rsidRDefault="00E20D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</w:t>
            </w:r>
          </w:p>
        </w:tc>
      </w:tr>
      <w:tr w:rsidR="003B4B9F" w14:paraId="0629D91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A6DA5" w14:textId="4CB5DBF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470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69C0C920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923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388E8" w14:textId="77777777" w:rsidR="003B4B9F" w:rsidRDefault="003B4B9F">
            <w:pPr>
              <w:spacing w:after="0" w:line="240" w:lineRule="auto"/>
              <w:rPr>
                <w:ins w:id="5" w:author="Leonid Kuzmin" w:date="2019-03-01T13:21:00Z"/>
                <w:rFonts w:ascii="Calibri" w:eastAsia="Times New Roman" w:hAnsi="Calibri" w:cs="Calibri"/>
                <w:sz w:val="20"/>
                <w:szCs w:val="20"/>
              </w:rPr>
            </w:pPr>
            <w:commentRangeStart w:id="6"/>
            <w:commentRangeStart w:id="7"/>
            <w:del w:id="8" w:author="Leonid Kuzmin" w:date="2019-03-01T13:19:00Z">
              <w:r w:rsidDel="00904843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9" w:author="Leonid Kuzmin" w:date="2019-03-01T13:19:00Z">
              <w:r w:rsidR="00904843" w:rsidRPr="00904843">
                <w:rPr>
                  <w:rFonts w:ascii="Calibri" w:eastAsia="Times New Roman" w:hAnsi="Calibri" w:cs="Calibri"/>
                  <w:sz w:val="20"/>
                  <w:szCs w:val="20"/>
                </w:rPr>
                <w:t>501</w:t>
              </w:r>
              <w:r w:rsidR="00904843">
                <w:rPr>
                  <w:rFonts w:ascii="Calibri" w:eastAsia="Times New Roman" w:hAnsi="Calibri" w:cs="Calibri"/>
                  <w:sz w:val="20"/>
                  <w:szCs w:val="20"/>
                </w:rPr>
                <w:t>:</w:t>
              </w:r>
              <w:r w:rsidR="00904843" w:rsidRPr="00904843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dataset is not rectangular in point</w:t>
              </w:r>
            </w:ins>
          </w:p>
          <w:p w14:paraId="58590279" w14:textId="763D938C" w:rsidR="00904843" w:rsidRDefault="0090484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10" w:author="Leonid Kuzmin" w:date="2019-03-01T13:21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548: </w:t>
              </w:r>
              <w:r w:rsidRPr="00904843">
                <w:rPr>
                  <w:rFonts w:ascii="Calibri" w:eastAsia="Times New Roman" w:hAnsi="Calibri" w:cs="Calibri"/>
                  <w:sz w:val="20"/>
                  <w:szCs w:val="20"/>
                </w:rPr>
                <w:t>edge is open border of M_COVR, but not on the chart borders</w:t>
              </w:r>
            </w:ins>
            <w:commentRangeEnd w:id="6"/>
            <w:ins w:id="11" w:author="Leonid Kuzmin" w:date="2019-03-01T13:23:00Z">
              <w:r>
                <w:rPr>
                  <w:rStyle w:val="CommentReference"/>
                </w:rPr>
                <w:commentReference w:id="6"/>
              </w:r>
            </w:ins>
            <w:commentRangeEnd w:id="7"/>
            <w:r w:rsidR="00BB6826">
              <w:rPr>
                <w:rStyle w:val="CommentReference"/>
              </w:rPr>
              <w:commentReference w:id="7"/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Leonid Kuzmin" w:date="2019-03-01T13:27:00Z" w:initials="LK">
    <w:p w14:paraId="1A9A8982" w14:textId="3D87D958" w:rsidR="00904843" w:rsidRDefault="00904843">
      <w:pPr>
        <w:pStyle w:val="CommentText"/>
      </w:pPr>
      <w:r>
        <w:rPr>
          <w:rStyle w:val="CommentReference"/>
        </w:rPr>
        <w:annotationRef/>
      </w:r>
      <w:r>
        <w:t>The errors appear when the update is applied</w:t>
      </w:r>
    </w:p>
  </w:comment>
  <w:comment w:id="3" w:author="Richard Anthony Fowle" w:date="2019-03-26T17:54:00Z" w:initials="RAF">
    <w:p w14:paraId="61A81D4B" w14:textId="6A775451" w:rsidR="00B72136" w:rsidRDefault="00B72136">
      <w:pPr>
        <w:pStyle w:val="CommentText"/>
      </w:pPr>
      <w:r>
        <w:rPr>
          <w:rStyle w:val="CommentReference"/>
        </w:rPr>
        <w:annotationRef/>
      </w:r>
      <w:r>
        <w:t>Agree with adding 501 but not 548 also 501 is ‘Error’</w:t>
      </w:r>
    </w:p>
    <w:p w14:paraId="7EEAA467" w14:textId="204EBD23" w:rsidR="00B72136" w:rsidRDefault="00B72136">
      <w:pPr>
        <w:pStyle w:val="CommentText"/>
      </w:pPr>
      <w:proofErr w:type="spellStart"/>
      <w:r>
        <w:t>Addiionally</w:t>
      </w:r>
      <w:proofErr w:type="spellEnd"/>
      <w:r>
        <w:t xml:space="preserve"> error 94 is </w:t>
      </w:r>
      <w:proofErr w:type="gramStart"/>
      <w:r>
        <w:t>also  reported</w:t>
      </w:r>
      <w:proofErr w:type="gramEnd"/>
    </w:p>
  </w:comment>
  <w:comment w:id="6" w:author="Leonid Kuzmin" w:date="2019-03-01T13:23:00Z" w:initials="LK">
    <w:p w14:paraId="4BB2A52E" w14:textId="7676CC44" w:rsidR="00904843" w:rsidRDefault="00904843" w:rsidP="00904843">
      <w:pPr>
        <w:pStyle w:val="CommentText"/>
      </w:pPr>
      <w:r>
        <w:rPr>
          <w:rStyle w:val="CommentReference"/>
        </w:rPr>
        <w:annotationRef/>
      </w:r>
      <w:r>
        <w:t>They result from the wrong update coordinates</w:t>
      </w:r>
    </w:p>
    <w:p w14:paraId="0305F0FC" w14:textId="15FAA5AD" w:rsidR="00904843" w:rsidRDefault="00904843">
      <w:pPr>
        <w:pStyle w:val="CommentText"/>
      </w:pPr>
    </w:p>
  </w:comment>
  <w:comment w:id="7" w:author="Richard Anthony Fowle" w:date="2019-03-26T18:01:00Z" w:initials="RAF">
    <w:p w14:paraId="01E18931" w14:textId="77777777" w:rsidR="00BB6826" w:rsidRDefault="00BB6826">
      <w:pPr>
        <w:pStyle w:val="CommentText"/>
      </w:pPr>
      <w:r>
        <w:rPr>
          <w:rStyle w:val="CommentReference"/>
        </w:rPr>
        <w:annotationRef/>
      </w:r>
      <w:r>
        <w:t>Agree 501 but not 548</w:t>
      </w:r>
    </w:p>
    <w:p w14:paraId="3C0AAA82" w14:textId="5E230E1E" w:rsidR="00BB6826" w:rsidRDefault="00BB6826">
      <w:pPr>
        <w:pStyle w:val="CommentText"/>
      </w:pP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9A8982" w15:done="0"/>
  <w15:commentEx w15:paraId="7EEAA467" w15:paraIdParent="1A9A8982" w15:done="0"/>
  <w15:commentEx w15:paraId="0305F0FC" w15:done="0"/>
  <w15:commentEx w15:paraId="3C0AAA82" w15:paraIdParent="0305F0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9A8982" w16cid:durableId="2023B1BE"/>
  <w16cid:commentId w16cid:paraId="0305F0FC" w16cid:durableId="2023B0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C5A08A0"/>
    <w:lvl w:ilvl="0">
      <w:start w:val="2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23366"/>
    <w:rsid w:val="0016602E"/>
    <w:rsid w:val="001A45E4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19BB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4843"/>
    <w:rsid w:val="0090784C"/>
    <w:rsid w:val="00920BB0"/>
    <w:rsid w:val="00A01254"/>
    <w:rsid w:val="00AB33A8"/>
    <w:rsid w:val="00B510FE"/>
    <w:rsid w:val="00B72136"/>
    <w:rsid w:val="00B803EB"/>
    <w:rsid w:val="00BB6826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0D8A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3</cp:revision>
  <dcterms:created xsi:type="dcterms:W3CDTF">2019-03-01T10:28:00Z</dcterms:created>
  <dcterms:modified xsi:type="dcterms:W3CDTF">2019-03-26T17:01:00Z</dcterms:modified>
</cp:coreProperties>
</file>