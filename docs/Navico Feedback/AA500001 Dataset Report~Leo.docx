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B02F19" w14:textId="77777777" w:rsidR="003B4B9F" w:rsidRPr="00040223" w:rsidRDefault="003B4B9F" w:rsidP="003B4B9F">
      <w:pPr>
        <w:rPr>
          <w:lang w:val="en-GB"/>
          <w:rPrChange w:id="0" w:author="Richard Anthony Fowle" w:date="2019-03-15T14:11:00Z">
            <w:rPr/>
          </w:rPrChange>
        </w:rPr>
      </w:pPr>
    </w:p>
    <w:p w14:paraId="7DB5067E" w14:textId="77777777" w:rsidR="003B4B9F" w:rsidRDefault="003B4B9F" w:rsidP="00E2398E">
      <w:pPr>
        <w:pStyle w:val="ListParagraph"/>
        <w:numPr>
          <w:ilvl w:val="0"/>
          <w:numId w:val="10"/>
        </w:numPr>
        <w:rPr>
          <w:b/>
          <w:sz w:val="28"/>
          <w:szCs w:val="28"/>
        </w:rPr>
      </w:pPr>
      <w:r>
        <w:rPr>
          <w:b/>
          <w:sz w:val="28"/>
          <w:szCs w:val="28"/>
        </w:rPr>
        <w:t>Test Dataset: AA500001</w:t>
      </w:r>
    </w:p>
    <w:p w14:paraId="24C717EC" w14:textId="77777777" w:rsidR="003B4B9F" w:rsidRDefault="003B4B9F" w:rsidP="003B4B9F">
      <w:pPr>
        <w:rPr>
          <w:b/>
          <w:sz w:val="24"/>
          <w:szCs w:val="24"/>
        </w:rPr>
      </w:pPr>
      <w:r>
        <w:rPr>
          <w:b/>
          <w:sz w:val="24"/>
          <w:szCs w:val="24"/>
        </w:rPr>
        <w:t>S‐58 Recommended ENC Validation Checks covered in this section:</w:t>
      </w:r>
    </w:p>
    <w:tbl>
      <w:tblPr>
        <w:tblW w:w="9440" w:type="dxa"/>
        <w:tblLook w:val="04A0" w:firstRow="1" w:lastRow="0" w:firstColumn="1" w:lastColumn="0" w:noHBand="0" w:noVBand="1"/>
      </w:tblPr>
      <w:tblGrid>
        <w:gridCol w:w="1165"/>
        <w:gridCol w:w="8275"/>
      </w:tblGrid>
      <w:tr w:rsidR="003B4B9F" w14:paraId="41797ADE" w14:textId="77777777" w:rsidTr="00745714">
        <w:trPr>
          <w:trHeight w:val="300"/>
        </w:trPr>
        <w:tc>
          <w:tcPr>
            <w:tcW w:w="1165"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04ED6DDD" w14:textId="77777777" w:rsidR="003B4B9F" w:rsidRDefault="003B4B9F">
            <w:pPr>
              <w:spacing w:after="0" w:line="240" w:lineRule="auto"/>
              <w:jc w:val="center"/>
              <w:rPr>
                <w:rFonts w:ascii="Calibri" w:eastAsia="Times New Roman" w:hAnsi="Calibri" w:cs="Times New Roman"/>
                <w:b/>
                <w:bCs/>
                <w:color w:val="000000"/>
                <w:sz w:val="20"/>
                <w:szCs w:val="20"/>
                <w:lang w:val="en-US" w:eastAsia="en-US"/>
              </w:rPr>
            </w:pPr>
            <w:r>
              <w:rPr>
                <w:rFonts w:ascii="Calibri" w:eastAsia="Times New Roman" w:hAnsi="Calibri" w:cs="Times New Roman"/>
                <w:b/>
                <w:bCs/>
                <w:color w:val="000000"/>
                <w:sz w:val="20"/>
                <w:szCs w:val="20"/>
                <w:lang w:val="en-US" w:eastAsia="en-US"/>
              </w:rPr>
              <w:t>S‐58 Check </w:t>
            </w:r>
          </w:p>
        </w:tc>
        <w:tc>
          <w:tcPr>
            <w:tcW w:w="8275"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239C6272" w14:textId="77777777" w:rsidR="003B4B9F" w:rsidRDefault="003B4B9F">
            <w:pPr>
              <w:spacing w:after="0" w:line="240" w:lineRule="auto"/>
              <w:jc w:val="center"/>
              <w:rPr>
                <w:rFonts w:ascii="Calibri" w:eastAsia="Times New Roman" w:hAnsi="Calibri" w:cs="Times New Roman"/>
                <w:b/>
                <w:bCs/>
                <w:color w:val="000000"/>
                <w:sz w:val="20"/>
                <w:szCs w:val="20"/>
                <w:lang w:val="en-US" w:eastAsia="en-US"/>
              </w:rPr>
            </w:pPr>
            <w:r>
              <w:rPr>
                <w:rFonts w:ascii="Calibri" w:eastAsia="Times New Roman" w:hAnsi="Calibri" w:cs="Times New Roman"/>
                <w:b/>
                <w:bCs/>
                <w:color w:val="000000"/>
                <w:sz w:val="20"/>
                <w:szCs w:val="20"/>
                <w:lang w:val="en-US" w:eastAsia="en-US"/>
              </w:rPr>
              <w:t>Description</w:t>
            </w:r>
          </w:p>
        </w:tc>
      </w:tr>
      <w:tr w:rsidR="003B4B9F" w14:paraId="441E8B03" w14:textId="77777777" w:rsidTr="00745714">
        <w:trPr>
          <w:trHeight w:val="465"/>
        </w:trPr>
        <w:tc>
          <w:tcPr>
            <w:tcW w:w="1165" w:type="dxa"/>
            <w:tcBorders>
              <w:top w:val="single" w:sz="4" w:space="0" w:color="auto"/>
              <w:left w:val="single" w:sz="4" w:space="0" w:color="auto"/>
              <w:bottom w:val="single" w:sz="4" w:space="0" w:color="auto"/>
              <w:right w:val="single" w:sz="4" w:space="0" w:color="auto"/>
            </w:tcBorders>
            <w:noWrap/>
            <w:vAlign w:val="center"/>
            <w:hideMark/>
          </w:tcPr>
          <w:p w14:paraId="6C6B6D1D" w14:textId="77777777" w:rsidR="003B4B9F" w:rsidRPr="004D4CD8" w:rsidRDefault="003B4B9F">
            <w:pPr>
              <w:spacing w:after="0" w:line="240" w:lineRule="auto"/>
              <w:jc w:val="center"/>
              <w:rPr>
                <w:rFonts w:ascii="Calibri" w:eastAsia="Times New Roman" w:hAnsi="Calibri" w:cs="Times New Roman"/>
                <w:sz w:val="20"/>
                <w:szCs w:val="20"/>
                <w:lang w:val="en-US" w:eastAsia="en-US"/>
              </w:rPr>
            </w:pPr>
            <w:r w:rsidRPr="004D4CD8">
              <w:rPr>
                <w:rFonts w:ascii="Calibri" w:eastAsia="Times New Roman" w:hAnsi="Calibri" w:cs="Times New Roman"/>
                <w:sz w:val="20"/>
                <w:szCs w:val="20"/>
                <w:lang w:val="en-US" w:eastAsia="en-US"/>
              </w:rPr>
              <w:t>13a</w:t>
            </w:r>
          </w:p>
        </w:tc>
        <w:tc>
          <w:tcPr>
            <w:tcW w:w="8275" w:type="dxa"/>
            <w:tcBorders>
              <w:top w:val="single" w:sz="4" w:space="0" w:color="auto"/>
              <w:left w:val="single" w:sz="4" w:space="0" w:color="auto"/>
              <w:bottom w:val="single" w:sz="4" w:space="0" w:color="auto"/>
              <w:right w:val="single" w:sz="4" w:space="0" w:color="auto"/>
            </w:tcBorders>
            <w:vAlign w:val="center"/>
            <w:hideMark/>
          </w:tcPr>
          <w:p w14:paraId="7045E2E6"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For each feature object of geometric primitive line which references multiple edges where the vector records are not referenced sequentially.</w:t>
            </w:r>
          </w:p>
        </w:tc>
      </w:tr>
      <w:tr w:rsidR="003B4B9F" w14:paraId="0CFDDC09" w14:textId="77777777" w:rsidTr="00745714">
        <w:trPr>
          <w:trHeight w:val="465"/>
        </w:trPr>
        <w:tc>
          <w:tcPr>
            <w:tcW w:w="1165" w:type="dxa"/>
            <w:tcBorders>
              <w:top w:val="single" w:sz="4" w:space="0" w:color="auto"/>
              <w:left w:val="single" w:sz="4" w:space="0" w:color="auto"/>
              <w:bottom w:val="single" w:sz="4" w:space="0" w:color="auto"/>
              <w:right w:val="single" w:sz="4" w:space="0" w:color="auto"/>
            </w:tcBorders>
            <w:noWrap/>
            <w:vAlign w:val="center"/>
            <w:hideMark/>
          </w:tcPr>
          <w:p w14:paraId="62C7DCDC" w14:textId="77777777" w:rsidR="003B4B9F" w:rsidRPr="004D4CD8" w:rsidRDefault="003B4B9F">
            <w:pPr>
              <w:spacing w:after="0" w:line="240" w:lineRule="auto"/>
              <w:jc w:val="center"/>
              <w:rPr>
                <w:rFonts w:ascii="Calibri" w:eastAsia="Times New Roman" w:hAnsi="Calibri" w:cs="Times New Roman"/>
                <w:sz w:val="20"/>
                <w:szCs w:val="20"/>
                <w:lang w:val="en-US" w:eastAsia="en-US"/>
              </w:rPr>
            </w:pPr>
            <w:r w:rsidRPr="004D4CD8">
              <w:rPr>
                <w:rFonts w:ascii="Calibri" w:eastAsia="Times New Roman" w:hAnsi="Calibri" w:cs="Times New Roman"/>
                <w:sz w:val="20"/>
                <w:szCs w:val="20"/>
                <w:lang w:val="en-US" w:eastAsia="en-US"/>
              </w:rPr>
              <w:t>13c</w:t>
            </w:r>
          </w:p>
        </w:tc>
        <w:tc>
          <w:tcPr>
            <w:tcW w:w="8275" w:type="dxa"/>
            <w:tcBorders>
              <w:top w:val="single" w:sz="4" w:space="0" w:color="auto"/>
              <w:left w:val="single" w:sz="4" w:space="0" w:color="auto"/>
              <w:bottom w:val="single" w:sz="4" w:space="0" w:color="auto"/>
              <w:right w:val="single" w:sz="4" w:space="0" w:color="auto"/>
            </w:tcBorders>
            <w:vAlign w:val="center"/>
            <w:hideMark/>
          </w:tcPr>
          <w:p w14:paraId="2870DDE8"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For each feature object of geometric primitive area where a polygon ring references multiple edges where the vector records are not referenced sequentially.</w:t>
            </w:r>
          </w:p>
        </w:tc>
      </w:tr>
      <w:tr w:rsidR="003B4B9F" w14:paraId="7E219932" w14:textId="77777777" w:rsidTr="00745714">
        <w:trPr>
          <w:trHeight w:val="300"/>
        </w:trPr>
        <w:tc>
          <w:tcPr>
            <w:tcW w:w="1165" w:type="dxa"/>
            <w:tcBorders>
              <w:top w:val="single" w:sz="4" w:space="0" w:color="auto"/>
              <w:left w:val="single" w:sz="4" w:space="0" w:color="auto"/>
              <w:bottom w:val="single" w:sz="4" w:space="0" w:color="auto"/>
              <w:right w:val="single" w:sz="4" w:space="0" w:color="auto"/>
            </w:tcBorders>
            <w:noWrap/>
            <w:vAlign w:val="center"/>
            <w:hideMark/>
          </w:tcPr>
          <w:p w14:paraId="01EEF514" w14:textId="77777777" w:rsidR="003B4B9F" w:rsidRPr="004D4CD8" w:rsidRDefault="003B4B9F">
            <w:pPr>
              <w:spacing w:after="0" w:line="240" w:lineRule="auto"/>
              <w:jc w:val="center"/>
              <w:rPr>
                <w:rFonts w:ascii="Calibri" w:eastAsia="Times New Roman" w:hAnsi="Calibri" w:cs="Times New Roman"/>
                <w:color w:val="BFBFBF" w:themeColor="background1" w:themeShade="BF"/>
                <w:sz w:val="20"/>
                <w:szCs w:val="20"/>
                <w:lang w:val="en-US" w:eastAsia="en-US"/>
              </w:rPr>
            </w:pPr>
            <w:r w:rsidRPr="004D4CD8">
              <w:rPr>
                <w:rFonts w:ascii="Calibri" w:eastAsia="Times New Roman" w:hAnsi="Calibri" w:cs="Times New Roman"/>
                <w:sz w:val="20"/>
                <w:szCs w:val="20"/>
                <w:lang w:val="en-US" w:eastAsia="en-US"/>
              </w:rPr>
              <w:t>13d</w:t>
            </w:r>
          </w:p>
        </w:tc>
        <w:tc>
          <w:tcPr>
            <w:tcW w:w="8275" w:type="dxa"/>
            <w:tcBorders>
              <w:top w:val="single" w:sz="4" w:space="0" w:color="auto"/>
              <w:left w:val="nil"/>
              <w:bottom w:val="single" w:sz="4" w:space="0" w:color="auto"/>
              <w:right w:val="single" w:sz="4" w:space="0" w:color="auto"/>
            </w:tcBorders>
            <w:vAlign w:val="center"/>
            <w:hideMark/>
          </w:tcPr>
          <w:p w14:paraId="473CAF65"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For each feature object of geometric primitive area where a polygon ring references multiple edges where the end node of a vector record is not identical to the beginning node of the following vector record.</w:t>
            </w:r>
          </w:p>
        </w:tc>
      </w:tr>
      <w:tr w:rsidR="003B4B9F" w14:paraId="19FA6F97" w14:textId="77777777" w:rsidTr="003B4B9F">
        <w:trPr>
          <w:trHeight w:val="300"/>
        </w:trPr>
        <w:tc>
          <w:tcPr>
            <w:tcW w:w="1165" w:type="dxa"/>
            <w:tcBorders>
              <w:top w:val="nil"/>
              <w:left w:val="single" w:sz="4" w:space="0" w:color="auto"/>
              <w:bottom w:val="single" w:sz="4" w:space="0" w:color="auto"/>
              <w:right w:val="single" w:sz="4" w:space="0" w:color="auto"/>
            </w:tcBorders>
            <w:noWrap/>
            <w:vAlign w:val="center"/>
            <w:hideMark/>
          </w:tcPr>
          <w:p w14:paraId="69FF0C65" w14:textId="77777777" w:rsidR="003B4B9F" w:rsidRPr="004D4CD8" w:rsidRDefault="003B4B9F">
            <w:pPr>
              <w:spacing w:after="0" w:line="240" w:lineRule="auto"/>
              <w:jc w:val="center"/>
              <w:rPr>
                <w:rFonts w:ascii="Calibri" w:eastAsia="Times New Roman" w:hAnsi="Calibri" w:cs="Times New Roman"/>
                <w:color w:val="BFBFBF" w:themeColor="background1" w:themeShade="BF"/>
                <w:sz w:val="20"/>
                <w:szCs w:val="20"/>
                <w:lang w:val="en-US" w:eastAsia="en-US"/>
              </w:rPr>
            </w:pPr>
            <w:r w:rsidRPr="004D4CD8">
              <w:rPr>
                <w:rFonts w:ascii="Calibri" w:eastAsia="Times New Roman" w:hAnsi="Calibri" w:cs="Times New Roman"/>
                <w:sz w:val="20"/>
                <w:szCs w:val="20"/>
                <w:lang w:val="en-US" w:eastAsia="en-US"/>
              </w:rPr>
              <w:t>20a</w:t>
            </w:r>
          </w:p>
        </w:tc>
        <w:tc>
          <w:tcPr>
            <w:tcW w:w="8275" w:type="dxa"/>
            <w:tcBorders>
              <w:top w:val="nil"/>
              <w:left w:val="nil"/>
              <w:bottom w:val="single" w:sz="4" w:space="0" w:color="auto"/>
              <w:right w:val="single" w:sz="4" w:space="0" w:color="auto"/>
            </w:tcBorders>
            <w:vAlign w:val="center"/>
            <w:hideMark/>
          </w:tcPr>
          <w:p w14:paraId="788B7AFF"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For each feature object where a geometric primitive is not one of those permitted.</w:t>
            </w:r>
          </w:p>
        </w:tc>
      </w:tr>
      <w:tr w:rsidR="003B4B9F" w14:paraId="75461F3F" w14:textId="77777777" w:rsidTr="003B4B9F">
        <w:trPr>
          <w:trHeight w:val="300"/>
        </w:trPr>
        <w:tc>
          <w:tcPr>
            <w:tcW w:w="1165" w:type="dxa"/>
            <w:tcBorders>
              <w:top w:val="nil"/>
              <w:left w:val="single" w:sz="4" w:space="0" w:color="auto"/>
              <w:bottom w:val="single" w:sz="4" w:space="0" w:color="auto"/>
              <w:right w:val="single" w:sz="4" w:space="0" w:color="auto"/>
            </w:tcBorders>
            <w:noWrap/>
            <w:vAlign w:val="center"/>
            <w:hideMark/>
          </w:tcPr>
          <w:p w14:paraId="3797BD83" w14:textId="77777777" w:rsidR="003B4B9F" w:rsidRPr="004D4CD8" w:rsidRDefault="003B4B9F">
            <w:pPr>
              <w:spacing w:after="0" w:line="240" w:lineRule="auto"/>
              <w:jc w:val="center"/>
              <w:rPr>
                <w:rFonts w:ascii="Calibri" w:eastAsia="Times New Roman" w:hAnsi="Calibri" w:cs="Times New Roman"/>
                <w:color w:val="BFBFBF" w:themeColor="background1" w:themeShade="BF"/>
                <w:sz w:val="20"/>
                <w:szCs w:val="20"/>
                <w:lang w:val="en-US" w:eastAsia="en-US"/>
              </w:rPr>
            </w:pPr>
            <w:r w:rsidRPr="004D4CD8">
              <w:rPr>
                <w:rFonts w:ascii="Calibri" w:eastAsia="Times New Roman" w:hAnsi="Calibri" w:cs="Times New Roman"/>
                <w:sz w:val="20"/>
                <w:szCs w:val="20"/>
                <w:lang w:val="en-US" w:eastAsia="en-US"/>
              </w:rPr>
              <w:t>20b</w:t>
            </w:r>
          </w:p>
        </w:tc>
        <w:tc>
          <w:tcPr>
            <w:tcW w:w="8275" w:type="dxa"/>
            <w:tcBorders>
              <w:top w:val="nil"/>
              <w:left w:val="nil"/>
              <w:bottom w:val="single" w:sz="4" w:space="0" w:color="auto"/>
              <w:right w:val="single" w:sz="4" w:space="0" w:color="auto"/>
            </w:tcBorders>
            <w:vAlign w:val="center"/>
            <w:hideMark/>
          </w:tcPr>
          <w:p w14:paraId="534E1345"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For each spatial record which is not referenced by a feature object.</w:t>
            </w:r>
          </w:p>
        </w:tc>
      </w:tr>
      <w:tr w:rsidR="003B4B9F" w14:paraId="3AA7A701" w14:textId="77777777" w:rsidTr="003B4B9F">
        <w:trPr>
          <w:trHeight w:val="300"/>
        </w:trPr>
        <w:tc>
          <w:tcPr>
            <w:tcW w:w="1165" w:type="dxa"/>
            <w:tcBorders>
              <w:top w:val="nil"/>
              <w:left w:val="single" w:sz="4" w:space="0" w:color="auto"/>
              <w:bottom w:val="single" w:sz="4" w:space="0" w:color="auto"/>
              <w:right w:val="single" w:sz="4" w:space="0" w:color="auto"/>
            </w:tcBorders>
            <w:noWrap/>
            <w:vAlign w:val="center"/>
            <w:hideMark/>
          </w:tcPr>
          <w:p w14:paraId="1E29A448" w14:textId="77777777" w:rsidR="003B4B9F" w:rsidRPr="004D4CD8" w:rsidRDefault="003B4B9F">
            <w:pPr>
              <w:spacing w:after="0" w:line="240" w:lineRule="auto"/>
              <w:jc w:val="center"/>
              <w:rPr>
                <w:rFonts w:ascii="Calibri" w:eastAsia="Times New Roman" w:hAnsi="Calibri" w:cs="Times New Roman"/>
                <w:color w:val="BFBFBF" w:themeColor="background1" w:themeShade="BF"/>
                <w:sz w:val="20"/>
                <w:szCs w:val="20"/>
                <w:lang w:val="en-US" w:eastAsia="en-US"/>
              </w:rPr>
            </w:pPr>
            <w:r w:rsidRPr="004D4CD8">
              <w:rPr>
                <w:rFonts w:ascii="Calibri" w:eastAsia="Times New Roman" w:hAnsi="Calibri" w:cs="Times New Roman"/>
                <w:sz w:val="20"/>
                <w:szCs w:val="20"/>
                <w:lang w:val="en-US" w:eastAsia="en-US"/>
              </w:rPr>
              <w:t>22</w:t>
            </w:r>
          </w:p>
        </w:tc>
        <w:tc>
          <w:tcPr>
            <w:tcW w:w="8275" w:type="dxa"/>
            <w:tcBorders>
              <w:top w:val="nil"/>
              <w:left w:val="nil"/>
              <w:bottom w:val="single" w:sz="4" w:space="0" w:color="auto"/>
              <w:right w:val="single" w:sz="4" w:space="0" w:color="auto"/>
            </w:tcBorders>
            <w:vAlign w:val="center"/>
            <w:hideMark/>
          </w:tcPr>
          <w:p w14:paraId="3E902351"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For each edge where the End node is referenced before the beginning node.</w:t>
            </w:r>
          </w:p>
        </w:tc>
      </w:tr>
      <w:tr w:rsidR="003B4B9F" w14:paraId="7C916D09" w14:textId="77777777" w:rsidTr="003B4B9F">
        <w:trPr>
          <w:trHeight w:val="300"/>
        </w:trPr>
        <w:tc>
          <w:tcPr>
            <w:tcW w:w="1165" w:type="dxa"/>
            <w:tcBorders>
              <w:top w:val="nil"/>
              <w:left w:val="single" w:sz="4" w:space="0" w:color="auto"/>
              <w:bottom w:val="single" w:sz="4" w:space="0" w:color="auto"/>
              <w:right w:val="single" w:sz="4" w:space="0" w:color="auto"/>
            </w:tcBorders>
            <w:noWrap/>
            <w:vAlign w:val="center"/>
            <w:hideMark/>
          </w:tcPr>
          <w:p w14:paraId="4CBE9D44" w14:textId="77777777" w:rsidR="003B4B9F" w:rsidRPr="004D4CD8" w:rsidRDefault="003B4B9F">
            <w:pPr>
              <w:spacing w:after="0" w:line="240" w:lineRule="auto"/>
              <w:jc w:val="center"/>
              <w:rPr>
                <w:rFonts w:ascii="Calibri" w:eastAsia="Times New Roman" w:hAnsi="Calibri" w:cs="Times New Roman"/>
                <w:sz w:val="20"/>
                <w:szCs w:val="20"/>
                <w:lang w:val="en-US" w:eastAsia="en-US"/>
              </w:rPr>
            </w:pPr>
            <w:r w:rsidRPr="004D4CD8">
              <w:rPr>
                <w:rFonts w:ascii="Calibri" w:eastAsia="Times New Roman" w:hAnsi="Calibri" w:cs="Times New Roman"/>
                <w:sz w:val="20"/>
                <w:szCs w:val="20"/>
                <w:lang w:val="en-US" w:eastAsia="en-US"/>
              </w:rPr>
              <w:t>84a</w:t>
            </w:r>
          </w:p>
        </w:tc>
        <w:tc>
          <w:tcPr>
            <w:tcW w:w="8275" w:type="dxa"/>
            <w:tcBorders>
              <w:top w:val="nil"/>
              <w:left w:val="nil"/>
              <w:bottom w:val="single" w:sz="4" w:space="0" w:color="auto"/>
              <w:right w:val="single" w:sz="4" w:space="0" w:color="auto"/>
            </w:tcBorders>
            <w:vAlign w:val="center"/>
            <w:hideMark/>
          </w:tcPr>
          <w:p w14:paraId="47A4139E"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For each node which is physically isolated AND is marked as connected.</w:t>
            </w:r>
          </w:p>
        </w:tc>
      </w:tr>
      <w:tr w:rsidR="003B4B9F" w14:paraId="66ABC75D" w14:textId="77777777" w:rsidTr="003B4B9F">
        <w:trPr>
          <w:trHeight w:val="300"/>
        </w:trPr>
        <w:tc>
          <w:tcPr>
            <w:tcW w:w="1165" w:type="dxa"/>
            <w:tcBorders>
              <w:top w:val="nil"/>
              <w:left w:val="single" w:sz="4" w:space="0" w:color="auto"/>
              <w:bottom w:val="single" w:sz="4" w:space="0" w:color="auto"/>
              <w:right w:val="single" w:sz="4" w:space="0" w:color="auto"/>
            </w:tcBorders>
            <w:noWrap/>
            <w:vAlign w:val="center"/>
            <w:hideMark/>
          </w:tcPr>
          <w:p w14:paraId="7210EDE6" w14:textId="77777777" w:rsidR="003B4B9F" w:rsidRPr="004D4CD8" w:rsidRDefault="003B4B9F">
            <w:pPr>
              <w:spacing w:after="0" w:line="240" w:lineRule="auto"/>
              <w:jc w:val="center"/>
              <w:rPr>
                <w:rFonts w:ascii="Calibri" w:eastAsia="Times New Roman" w:hAnsi="Calibri" w:cs="Times New Roman"/>
                <w:color w:val="BFBFBF" w:themeColor="background1" w:themeShade="BF"/>
                <w:sz w:val="20"/>
                <w:szCs w:val="20"/>
                <w:lang w:val="en-US" w:eastAsia="en-US"/>
              </w:rPr>
            </w:pPr>
            <w:r w:rsidRPr="004D4CD8">
              <w:rPr>
                <w:rFonts w:ascii="Calibri" w:eastAsia="Times New Roman" w:hAnsi="Calibri" w:cs="Times New Roman"/>
                <w:sz w:val="20"/>
                <w:szCs w:val="20"/>
                <w:lang w:val="en-US" w:eastAsia="en-US"/>
              </w:rPr>
              <w:t>84b</w:t>
            </w:r>
          </w:p>
        </w:tc>
        <w:tc>
          <w:tcPr>
            <w:tcW w:w="8275" w:type="dxa"/>
            <w:tcBorders>
              <w:top w:val="nil"/>
              <w:left w:val="nil"/>
              <w:bottom w:val="single" w:sz="4" w:space="0" w:color="auto"/>
              <w:right w:val="single" w:sz="4" w:space="0" w:color="auto"/>
            </w:tcBorders>
            <w:vAlign w:val="center"/>
            <w:hideMark/>
          </w:tcPr>
          <w:p w14:paraId="0E8385AC"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For each node which is not physically isolated AND is marked as isolated.</w:t>
            </w:r>
          </w:p>
        </w:tc>
      </w:tr>
    </w:tbl>
    <w:p w14:paraId="670C173F" w14:textId="77777777" w:rsidR="003B4B9F" w:rsidRDefault="003B4B9F" w:rsidP="003B4B9F"/>
    <w:p w14:paraId="7F22965C" w14:textId="77777777" w:rsidR="00745714" w:rsidRDefault="00745714" w:rsidP="00745714">
      <w:pPr>
        <w:rPr>
          <w:b/>
        </w:rPr>
      </w:pPr>
      <w:r>
        <w:rPr>
          <w:b/>
        </w:rPr>
        <w:t>Secondary Errors</w:t>
      </w:r>
    </w:p>
    <w:p w14:paraId="6CEF36B0" w14:textId="2435A36E" w:rsidR="00745714" w:rsidRDefault="00745714" w:rsidP="00745714">
      <w:pPr>
        <w:ind w:firstLine="720"/>
      </w:pPr>
      <w:r>
        <w:t xml:space="preserve">Critical – </w:t>
      </w:r>
      <w:r w:rsidR="004D4CD8">
        <w:t xml:space="preserve">15, 25a, </w:t>
      </w:r>
      <w:commentRangeStart w:id="1"/>
      <w:commentRangeStart w:id="2"/>
      <w:r w:rsidR="004D4CD8">
        <w:t>26a, 555</w:t>
      </w:r>
      <w:commentRangeEnd w:id="1"/>
      <w:r w:rsidR="004A4351">
        <w:rPr>
          <w:rStyle w:val="CommentReference"/>
        </w:rPr>
        <w:commentReference w:id="1"/>
      </w:r>
      <w:commentRangeEnd w:id="2"/>
      <w:r w:rsidR="00146FF1">
        <w:rPr>
          <w:rStyle w:val="CommentReference"/>
        </w:rPr>
        <w:commentReference w:id="2"/>
      </w:r>
      <w:r w:rsidR="004D4CD8">
        <w:t xml:space="preserve">, </w:t>
      </w:r>
      <w:commentRangeStart w:id="4"/>
      <w:commentRangeStart w:id="5"/>
      <w:ins w:id="6" w:author="Leonid Kuzmin" w:date="2019-02-26T14:56:00Z">
        <w:r w:rsidR="00794D8E">
          <w:t>1016</w:t>
        </w:r>
      </w:ins>
      <w:commentRangeEnd w:id="4"/>
      <w:ins w:id="7" w:author="Leonid Kuzmin" w:date="2019-02-26T14:57:00Z">
        <w:r w:rsidR="00794D8E">
          <w:rPr>
            <w:rStyle w:val="CommentReference"/>
          </w:rPr>
          <w:commentReference w:id="4"/>
        </w:r>
      </w:ins>
      <w:commentRangeEnd w:id="5"/>
      <w:r w:rsidR="00040223">
        <w:rPr>
          <w:rStyle w:val="CommentReference"/>
        </w:rPr>
        <w:commentReference w:id="5"/>
      </w:r>
    </w:p>
    <w:p w14:paraId="3011F41A" w14:textId="7A6D846A" w:rsidR="00745714" w:rsidRDefault="00745714" w:rsidP="00745714">
      <w:pPr>
        <w:ind w:firstLine="720"/>
      </w:pPr>
      <w:r>
        <w:t xml:space="preserve">Error – </w:t>
      </w:r>
      <w:r w:rsidR="004D4CD8">
        <w:t>28, 53b, 1565</w:t>
      </w:r>
    </w:p>
    <w:p w14:paraId="3BCE4E28" w14:textId="6EFA8565" w:rsidR="00745714" w:rsidRPr="0088444E" w:rsidRDefault="00745714" w:rsidP="00745714">
      <w:pPr>
        <w:ind w:firstLine="720"/>
        <w:rPr>
          <w:lang w:val="en-GB"/>
        </w:rPr>
      </w:pPr>
      <w:commentRangeStart w:id="8"/>
      <w:commentRangeStart w:id="9"/>
      <w:r>
        <w:t xml:space="preserve">Warnings – </w:t>
      </w:r>
      <w:r w:rsidR="004D4CD8">
        <w:t xml:space="preserve">90b, </w:t>
      </w:r>
      <w:r w:rsidR="0088444E">
        <w:t>1670</w:t>
      </w:r>
      <w:commentRangeEnd w:id="8"/>
      <w:r w:rsidR="0089492A">
        <w:rPr>
          <w:rStyle w:val="CommentReference"/>
        </w:rPr>
        <w:commentReference w:id="8"/>
      </w:r>
      <w:commentRangeEnd w:id="9"/>
      <w:r w:rsidR="002A6C49">
        <w:rPr>
          <w:rStyle w:val="CommentReference"/>
        </w:rPr>
        <w:commentReference w:id="9"/>
      </w:r>
    </w:p>
    <w:p w14:paraId="3854460E" w14:textId="77777777" w:rsidR="00D61D46" w:rsidRDefault="00745714">
      <w:pPr>
        <w:spacing w:after="160" w:line="259" w:lineRule="auto"/>
      </w:pPr>
      <w:r>
        <w:br w:type="page"/>
      </w:r>
    </w:p>
    <w:tbl>
      <w:tblPr>
        <w:tblW w:w="10768" w:type="dxa"/>
        <w:jc w:val="center"/>
        <w:tblLayout w:type="fixed"/>
        <w:tblLook w:val="04A0" w:firstRow="1" w:lastRow="0" w:firstColumn="1" w:lastColumn="0" w:noHBand="0" w:noVBand="1"/>
      </w:tblPr>
      <w:tblGrid>
        <w:gridCol w:w="2249"/>
        <w:gridCol w:w="322"/>
        <w:gridCol w:w="1260"/>
        <w:gridCol w:w="1699"/>
        <w:gridCol w:w="1269"/>
        <w:gridCol w:w="283"/>
        <w:gridCol w:w="584"/>
        <w:gridCol w:w="969"/>
        <w:gridCol w:w="473"/>
        <w:gridCol w:w="728"/>
        <w:gridCol w:w="22"/>
        <w:gridCol w:w="910"/>
      </w:tblGrid>
      <w:tr w:rsidR="003B4B9F" w14:paraId="48D349A8"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2A9624A5"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lastRenderedPageBreak/>
              <w:t>Dataset Name</w:t>
            </w:r>
          </w:p>
        </w:tc>
        <w:tc>
          <w:tcPr>
            <w:tcW w:w="3281" w:type="dxa"/>
            <w:gridSpan w:val="3"/>
            <w:tcBorders>
              <w:top w:val="single" w:sz="4" w:space="0" w:color="auto"/>
              <w:left w:val="nil"/>
              <w:bottom w:val="single" w:sz="4" w:space="0" w:color="auto"/>
              <w:right w:val="single" w:sz="4" w:space="0" w:color="auto"/>
            </w:tcBorders>
            <w:noWrap/>
            <w:vAlign w:val="center"/>
            <w:hideMark/>
          </w:tcPr>
          <w:p w14:paraId="5D0899C4"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AA500001</w:t>
            </w:r>
          </w:p>
        </w:tc>
        <w:tc>
          <w:tcPr>
            <w:tcW w:w="1552" w:type="dxa"/>
            <w:gridSpan w:val="2"/>
            <w:tcBorders>
              <w:top w:val="single" w:sz="4" w:space="0" w:color="auto"/>
              <w:left w:val="single" w:sz="4" w:space="0" w:color="auto"/>
              <w:bottom w:val="single" w:sz="4" w:space="0" w:color="auto"/>
              <w:right w:val="single" w:sz="4" w:space="0" w:color="000000"/>
            </w:tcBorders>
            <w:vAlign w:val="center"/>
            <w:hideMark/>
          </w:tcPr>
          <w:p w14:paraId="2DFFED83" w14:textId="77777777" w:rsidR="003B4B9F" w:rsidRDefault="003B4B9F">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S-58 Check</w:t>
            </w:r>
          </w:p>
        </w:tc>
        <w:tc>
          <w:tcPr>
            <w:tcW w:w="2026" w:type="dxa"/>
            <w:gridSpan w:val="3"/>
            <w:tcBorders>
              <w:top w:val="single" w:sz="4" w:space="0" w:color="auto"/>
              <w:left w:val="nil"/>
              <w:bottom w:val="single" w:sz="4" w:space="0" w:color="auto"/>
              <w:right w:val="single" w:sz="4" w:space="0" w:color="auto"/>
            </w:tcBorders>
            <w:noWrap/>
            <w:vAlign w:val="center"/>
            <w:hideMark/>
          </w:tcPr>
          <w:p w14:paraId="4E47975A"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13a</w:t>
            </w:r>
          </w:p>
        </w:tc>
        <w:tc>
          <w:tcPr>
            <w:tcW w:w="750" w:type="dxa"/>
            <w:gridSpan w:val="2"/>
            <w:tcBorders>
              <w:top w:val="single" w:sz="4" w:space="0" w:color="auto"/>
              <w:left w:val="nil"/>
              <w:bottom w:val="single" w:sz="4" w:space="0" w:color="auto"/>
              <w:right w:val="single" w:sz="4" w:space="0" w:color="auto"/>
            </w:tcBorders>
            <w:vAlign w:val="center"/>
            <w:hideMark/>
          </w:tcPr>
          <w:p w14:paraId="2B862C97" w14:textId="77777777" w:rsidR="003B4B9F" w:rsidRDefault="003B4B9F">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910" w:type="dxa"/>
            <w:tcBorders>
              <w:top w:val="single" w:sz="4" w:space="0" w:color="auto"/>
              <w:left w:val="nil"/>
              <w:bottom w:val="single" w:sz="4" w:space="0" w:color="auto"/>
              <w:right w:val="single" w:sz="4" w:space="0" w:color="auto"/>
            </w:tcBorders>
            <w:noWrap/>
            <w:vAlign w:val="center"/>
            <w:hideMark/>
          </w:tcPr>
          <w:p w14:paraId="55696EFA"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3B4B9F" w14:paraId="7EB92D15" w14:textId="77777777" w:rsidTr="0088444E">
        <w:trPr>
          <w:trHeight w:val="665"/>
          <w:jc w:val="center"/>
        </w:trPr>
        <w:tc>
          <w:tcPr>
            <w:tcW w:w="2249" w:type="dxa"/>
            <w:tcBorders>
              <w:top w:val="nil"/>
              <w:left w:val="single" w:sz="4" w:space="0" w:color="auto"/>
              <w:bottom w:val="single" w:sz="4" w:space="0" w:color="auto"/>
              <w:right w:val="single" w:sz="4" w:space="0" w:color="auto"/>
            </w:tcBorders>
            <w:noWrap/>
            <w:vAlign w:val="center"/>
            <w:hideMark/>
          </w:tcPr>
          <w:p w14:paraId="6CBD8DE4"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519" w:type="dxa"/>
            <w:gridSpan w:val="11"/>
            <w:tcBorders>
              <w:top w:val="single" w:sz="4" w:space="0" w:color="auto"/>
              <w:left w:val="nil"/>
              <w:bottom w:val="single" w:sz="4" w:space="0" w:color="auto"/>
              <w:right w:val="single" w:sz="4" w:space="0" w:color="000000"/>
            </w:tcBorders>
            <w:vAlign w:val="center"/>
            <w:hideMark/>
          </w:tcPr>
          <w:p w14:paraId="3EF95831" w14:textId="77777777" w:rsidR="003B4B9F" w:rsidRDefault="003B4B9F">
            <w:pPr>
              <w:pStyle w:val="Default"/>
              <w:spacing w:line="256" w:lineRule="auto"/>
              <w:rPr>
                <w:rFonts w:ascii="Calibri" w:hAnsi="Calibri" w:cs="Calibri"/>
                <w:color w:val="auto"/>
                <w:sz w:val="20"/>
                <w:szCs w:val="20"/>
              </w:rPr>
            </w:pPr>
            <w:r>
              <w:rPr>
                <w:rFonts w:ascii="Calibri" w:hAnsi="Calibri" w:cs="Calibri"/>
                <w:color w:val="auto"/>
                <w:sz w:val="20"/>
                <w:szCs w:val="20"/>
              </w:rPr>
              <w:t>For each feature object of geometric primitive line which references multiple edges where the vector records are not referenced sequentially.</w:t>
            </w:r>
          </w:p>
        </w:tc>
      </w:tr>
      <w:tr w:rsidR="003B4B9F" w14:paraId="12359522" w14:textId="77777777" w:rsidTr="005A69E8">
        <w:trPr>
          <w:trHeight w:val="420"/>
          <w:jc w:val="center"/>
        </w:trPr>
        <w:tc>
          <w:tcPr>
            <w:tcW w:w="2249" w:type="dxa"/>
            <w:tcBorders>
              <w:top w:val="nil"/>
              <w:left w:val="single" w:sz="4" w:space="0" w:color="auto"/>
              <w:bottom w:val="single" w:sz="4" w:space="0" w:color="auto"/>
              <w:right w:val="single" w:sz="4" w:space="0" w:color="auto"/>
            </w:tcBorders>
            <w:noWrap/>
            <w:vAlign w:val="center"/>
            <w:hideMark/>
          </w:tcPr>
          <w:p w14:paraId="2103844E"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Message</w:t>
            </w:r>
          </w:p>
        </w:tc>
        <w:tc>
          <w:tcPr>
            <w:tcW w:w="8519" w:type="dxa"/>
            <w:gridSpan w:val="11"/>
            <w:tcBorders>
              <w:top w:val="single" w:sz="4" w:space="0" w:color="auto"/>
              <w:left w:val="nil"/>
              <w:bottom w:val="single" w:sz="4" w:space="0" w:color="auto"/>
              <w:right w:val="single" w:sz="4" w:space="0" w:color="000000"/>
            </w:tcBorders>
            <w:vAlign w:val="center"/>
            <w:hideMark/>
          </w:tcPr>
          <w:p w14:paraId="1EF7599D" w14:textId="77777777" w:rsidR="003B4B9F" w:rsidRDefault="003B4B9F">
            <w:pPr>
              <w:spacing w:after="0" w:line="240" w:lineRule="auto"/>
              <w:rPr>
                <w:rFonts w:ascii="Calibri" w:eastAsia="Times New Roman" w:hAnsi="Calibri" w:cs="Calibri"/>
                <w:bCs/>
                <w:sz w:val="20"/>
                <w:szCs w:val="20"/>
              </w:rPr>
            </w:pPr>
            <w:r>
              <w:rPr>
                <w:rFonts w:ascii="Calibri" w:eastAsia="Times New Roman" w:hAnsi="Calibri" w:cs="Calibri"/>
                <w:bCs/>
                <w:sz w:val="20"/>
                <w:szCs w:val="20"/>
              </w:rPr>
              <w:t>Edges are not referenced sequentially.</w:t>
            </w:r>
          </w:p>
        </w:tc>
      </w:tr>
      <w:tr w:rsidR="003B4B9F" w14:paraId="12559F6B" w14:textId="77777777" w:rsidTr="0088444E">
        <w:trPr>
          <w:trHeight w:val="323"/>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2CA6FC90"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833" w:type="dxa"/>
            <w:gridSpan w:val="5"/>
            <w:tcBorders>
              <w:top w:val="single" w:sz="4" w:space="0" w:color="auto"/>
              <w:left w:val="nil"/>
              <w:bottom w:val="single" w:sz="4" w:space="0" w:color="auto"/>
              <w:right w:val="single" w:sz="4" w:space="0" w:color="auto"/>
            </w:tcBorders>
            <w:noWrap/>
            <w:vAlign w:val="center"/>
            <w:hideMark/>
          </w:tcPr>
          <w:p w14:paraId="1D33F788" w14:textId="77777777" w:rsidR="003B4B9F" w:rsidRDefault="003B4B9F">
            <w:pPr>
              <w:spacing w:after="0" w:line="240" w:lineRule="auto"/>
              <w:rPr>
                <w:rFonts w:ascii="Calibri" w:eastAsia="Times New Roman" w:hAnsi="Calibri" w:cs="Calibri"/>
                <w:bCs/>
                <w:sz w:val="20"/>
                <w:szCs w:val="20"/>
              </w:rPr>
            </w:pPr>
            <w:r>
              <w:rPr>
                <w:rFonts w:ascii="Calibri" w:eastAsia="Times New Roman" w:hAnsi="Calibri" w:cs="Calibri"/>
                <w:bCs/>
                <w:sz w:val="20"/>
                <w:szCs w:val="20"/>
              </w:rPr>
              <w:t>Amend records to reference edges sequentially.</w:t>
            </w:r>
          </w:p>
        </w:tc>
        <w:tc>
          <w:tcPr>
            <w:tcW w:w="1553" w:type="dxa"/>
            <w:gridSpan w:val="2"/>
            <w:tcBorders>
              <w:top w:val="single" w:sz="4" w:space="0" w:color="auto"/>
              <w:left w:val="nil"/>
              <w:bottom w:val="single" w:sz="4" w:space="0" w:color="auto"/>
              <w:right w:val="single" w:sz="4" w:space="0" w:color="auto"/>
            </w:tcBorders>
            <w:noWrap/>
            <w:vAlign w:val="center"/>
            <w:hideMark/>
          </w:tcPr>
          <w:p w14:paraId="6DABE05D" w14:textId="77777777" w:rsidR="003B4B9F" w:rsidRDefault="003B4B9F">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133" w:type="dxa"/>
            <w:gridSpan w:val="4"/>
            <w:tcBorders>
              <w:top w:val="single" w:sz="4" w:space="0" w:color="auto"/>
              <w:left w:val="nil"/>
              <w:bottom w:val="single" w:sz="4" w:space="0" w:color="auto"/>
              <w:right w:val="single" w:sz="4" w:space="0" w:color="auto"/>
            </w:tcBorders>
            <w:noWrap/>
            <w:vAlign w:val="center"/>
            <w:hideMark/>
          </w:tcPr>
          <w:p w14:paraId="75CB4652"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Part 3 (4.7.2)</w:t>
            </w:r>
          </w:p>
        </w:tc>
      </w:tr>
      <w:tr w:rsidR="003B4B9F" w14:paraId="6C71EB18"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79D18770"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519" w:type="dxa"/>
            <w:gridSpan w:val="11"/>
            <w:tcBorders>
              <w:top w:val="nil"/>
              <w:left w:val="nil"/>
              <w:bottom w:val="single" w:sz="4" w:space="0" w:color="auto"/>
              <w:right w:val="single" w:sz="4" w:space="0" w:color="auto"/>
            </w:tcBorders>
            <w:noWrap/>
            <w:vAlign w:val="center"/>
            <w:hideMark/>
          </w:tcPr>
          <w:p w14:paraId="7645BD09"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LNDELV feature line edges are not created sequentially.</w:t>
            </w:r>
          </w:p>
        </w:tc>
      </w:tr>
      <w:tr w:rsidR="0053073C" w14:paraId="66EDD30A" w14:textId="77777777" w:rsidTr="0088444E">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7786247A" w14:textId="05E64619" w:rsidR="0053073C" w:rsidRDefault="0053073C" w:rsidP="0053073C">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Location</w:t>
            </w:r>
          </w:p>
        </w:tc>
        <w:tc>
          <w:tcPr>
            <w:tcW w:w="1260" w:type="dxa"/>
            <w:tcBorders>
              <w:top w:val="single" w:sz="4" w:space="0" w:color="auto"/>
              <w:left w:val="single" w:sz="4" w:space="0" w:color="auto"/>
              <w:bottom w:val="single" w:sz="4" w:space="0" w:color="auto"/>
              <w:right w:val="single" w:sz="4" w:space="0" w:color="auto"/>
            </w:tcBorders>
            <w:vAlign w:val="center"/>
          </w:tcPr>
          <w:p w14:paraId="70325C12" w14:textId="6E1BE93F" w:rsidR="0053073C" w:rsidRDefault="0053073C" w:rsidP="0053073C">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Feature</w:t>
            </w:r>
          </w:p>
        </w:tc>
        <w:tc>
          <w:tcPr>
            <w:tcW w:w="2968" w:type="dxa"/>
            <w:gridSpan w:val="2"/>
            <w:tcBorders>
              <w:top w:val="single" w:sz="4" w:space="0" w:color="auto"/>
              <w:left w:val="single" w:sz="4" w:space="0" w:color="auto"/>
              <w:bottom w:val="single" w:sz="4" w:space="0" w:color="auto"/>
              <w:right w:val="single" w:sz="4" w:space="0" w:color="auto"/>
            </w:tcBorders>
            <w:vAlign w:val="center"/>
          </w:tcPr>
          <w:p w14:paraId="57031334" w14:textId="3FD0109F" w:rsidR="0053073C" w:rsidRDefault="0053073C" w:rsidP="0053073C">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Attributes</w:t>
            </w:r>
          </w:p>
        </w:tc>
        <w:tc>
          <w:tcPr>
            <w:tcW w:w="867" w:type="dxa"/>
            <w:gridSpan w:val="2"/>
            <w:tcBorders>
              <w:top w:val="single" w:sz="4" w:space="0" w:color="auto"/>
              <w:left w:val="single" w:sz="4" w:space="0" w:color="auto"/>
              <w:bottom w:val="single" w:sz="4" w:space="0" w:color="auto"/>
              <w:right w:val="single" w:sz="4" w:space="0" w:color="auto"/>
            </w:tcBorders>
            <w:vAlign w:val="center"/>
          </w:tcPr>
          <w:p w14:paraId="2C0484B0" w14:textId="2C1A6B9F" w:rsidR="0053073C" w:rsidRDefault="0053073C" w:rsidP="0053073C">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446322C3" w14:textId="0C9F6DA9" w:rsidR="0053073C" w:rsidRDefault="0053073C" w:rsidP="0053073C">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FOID</w:t>
            </w:r>
          </w:p>
        </w:tc>
        <w:tc>
          <w:tcPr>
            <w:tcW w:w="932" w:type="dxa"/>
            <w:gridSpan w:val="2"/>
            <w:tcBorders>
              <w:top w:val="single" w:sz="4" w:space="0" w:color="auto"/>
              <w:left w:val="single" w:sz="4" w:space="0" w:color="auto"/>
              <w:bottom w:val="single" w:sz="4" w:space="0" w:color="auto"/>
              <w:right w:val="single" w:sz="4" w:space="0" w:color="auto"/>
            </w:tcBorders>
            <w:vAlign w:val="center"/>
          </w:tcPr>
          <w:p w14:paraId="697FCD24" w14:textId="5B3E9707" w:rsidR="0053073C" w:rsidRDefault="0053073C" w:rsidP="0053073C">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VRID</w:t>
            </w:r>
          </w:p>
        </w:tc>
      </w:tr>
      <w:tr w:rsidR="0053073C" w14:paraId="4FE0DD24" w14:textId="77777777" w:rsidTr="0088444E">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3CFF5C3D" w14:textId="67DE65EF" w:rsidR="0053073C" w:rsidRDefault="0088444E">
            <w:pPr>
              <w:spacing w:after="0" w:line="240" w:lineRule="auto"/>
              <w:rPr>
                <w:rFonts w:ascii="Calibri" w:eastAsia="Times New Roman" w:hAnsi="Calibri" w:cs="Calibri"/>
                <w:sz w:val="20"/>
                <w:szCs w:val="20"/>
              </w:rPr>
            </w:pPr>
            <w:r>
              <w:rPr>
                <w:rFonts w:ascii="Calibri" w:eastAsia="Times New Roman" w:hAnsi="Calibri" w:cs="Calibri"/>
                <w:sz w:val="20"/>
                <w:szCs w:val="20"/>
              </w:rPr>
              <w:t>LNDELV (L)</w:t>
            </w:r>
          </w:p>
        </w:tc>
        <w:tc>
          <w:tcPr>
            <w:tcW w:w="1260" w:type="dxa"/>
            <w:tcBorders>
              <w:top w:val="single" w:sz="4" w:space="0" w:color="auto"/>
              <w:left w:val="single" w:sz="4" w:space="0" w:color="auto"/>
              <w:bottom w:val="single" w:sz="4" w:space="0" w:color="auto"/>
              <w:right w:val="single" w:sz="4" w:space="0" w:color="auto"/>
            </w:tcBorders>
            <w:vAlign w:val="center"/>
          </w:tcPr>
          <w:p w14:paraId="2B8259AB" w14:textId="127E73D7" w:rsidR="0053073C" w:rsidRDefault="0088444E">
            <w:pPr>
              <w:spacing w:after="0" w:line="240" w:lineRule="auto"/>
              <w:rPr>
                <w:rFonts w:ascii="Calibri" w:eastAsia="Times New Roman" w:hAnsi="Calibri" w:cs="Calibri"/>
                <w:sz w:val="20"/>
                <w:szCs w:val="20"/>
              </w:rPr>
            </w:pPr>
            <w:r>
              <w:rPr>
                <w:rFonts w:ascii="Calibri" w:eastAsia="Times New Roman" w:hAnsi="Calibri" w:cs="Calibri"/>
                <w:sz w:val="20"/>
                <w:szCs w:val="20"/>
              </w:rPr>
              <w:t>LNDELV (L)</w:t>
            </w:r>
          </w:p>
        </w:tc>
        <w:tc>
          <w:tcPr>
            <w:tcW w:w="2968" w:type="dxa"/>
            <w:gridSpan w:val="2"/>
            <w:tcBorders>
              <w:top w:val="single" w:sz="4" w:space="0" w:color="auto"/>
              <w:left w:val="single" w:sz="4" w:space="0" w:color="auto"/>
              <w:bottom w:val="single" w:sz="4" w:space="0" w:color="auto"/>
              <w:right w:val="single" w:sz="4" w:space="0" w:color="auto"/>
            </w:tcBorders>
            <w:vAlign w:val="center"/>
          </w:tcPr>
          <w:p w14:paraId="42B6AFDD" w14:textId="5DCFB910" w:rsidR="0053073C" w:rsidRDefault="0088444E">
            <w:pPr>
              <w:spacing w:after="0" w:line="240" w:lineRule="auto"/>
              <w:rPr>
                <w:rFonts w:ascii="Calibri" w:eastAsia="Times New Roman" w:hAnsi="Calibri" w:cs="Calibri"/>
                <w:sz w:val="20"/>
                <w:szCs w:val="20"/>
              </w:rPr>
            </w:pPr>
            <w:r>
              <w:rPr>
                <w:rFonts w:ascii="Calibri" w:eastAsia="Times New Roman" w:hAnsi="Calibri" w:cs="Calibri"/>
                <w:sz w:val="20"/>
                <w:szCs w:val="20"/>
              </w:rPr>
              <w:t>ELEVAT</w:t>
            </w:r>
            <w:r>
              <w:rPr>
                <w:rFonts w:ascii="Calibri" w:eastAsia="Times New Roman" w:hAnsi="Calibri" w:cs="Calibri"/>
                <w:sz w:val="20"/>
                <w:szCs w:val="20"/>
                <w:lang w:val="da-DK"/>
              </w:rPr>
              <w:t>=</w:t>
            </w:r>
            <w:r>
              <w:rPr>
                <w:rFonts w:ascii="Calibri" w:eastAsia="Times New Roman" w:hAnsi="Calibri" w:cs="Calibri"/>
                <w:sz w:val="20"/>
                <w:szCs w:val="20"/>
              </w:rPr>
              <w:t>10</w:t>
            </w:r>
          </w:p>
        </w:tc>
        <w:tc>
          <w:tcPr>
            <w:tcW w:w="867" w:type="dxa"/>
            <w:gridSpan w:val="2"/>
            <w:tcBorders>
              <w:top w:val="single" w:sz="4" w:space="0" w:color="auto"/>
              <w:left w:val="single" w:sz="4" w:space="0" w:color="auto"/>
              <w:bottom w:val="single" w:sz="4" w:space="0" w:color="auto"/>
              <w:right w:val="single" w:sz="4" w:space="0" w:color="auto"/>
            </w:tcBorders>
            <w:vAlign w:val="center"/>
          </w:tcPr>
          <w:p w14:paraId="75859AB5" w14:textId="7AF470F3" w:rsidR="0053073C" w:rsidRDefault="0088444E">
            <w:pPr>
              <w:spacing w:after="0" w:line="240" w:lineRule="auto"/>
              <w:rPr>
                <w:rFonts w:ascii="Calibri" w:eastAsia="Times New Roman" w:hAnsi="Calibri" w:cs="Calibri"/>
                <w:sz w:val="20"/>
                <w:szCs w:val="20"/>
              </w:rPr>
            </w:pPr>
            <w:r>
              <w:rPr>
                <w:rFonts w:ascii="Calibri" w:eastAsia="Times New Roman" w:hAnsi="Calibri" w:cs="Calibri"/>
                <w:sz w:val="20"/>
                <w:szCs w:val="20"/>
              </w:rPr>
              <w:t>FE-186</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218D0166" w14:textId="3875395A" w:rsidR="0053073C" w:rsidRDefault="0088444E">
            <w:pPr>
              <w:spacing w:after="0" w:line="240" w:lineRule="auto"/>
              <w:rPr>
                <w:rFonts w:ascii="Calibri" w:eastAsia="Times New Roman" w:hAnsi="Calibri" w:cs="Calibri"/>
                <w:sz w:val="20"/>
                <w:szCs w:val="20"/>
              </w:rPr>
            </w:pPr>
            <w:r>
              <w:rPr>
                <w:rFonts w:ascii="Calibri" w:eastAsia="Times New Roman" w:hAnsi="Calibri" w:cs="Calibri"/>
                <w:sz w:val="20"/>
                <w:szCs w:val="20"/>
                <w:lang w:val="da-DK"/>
              </w:rPr>
              <w:t>AA 1521529362 00001</w:t>
            </w:r>
          </w:p>
        </w:tc>
        <w:tc>
          <w:tcPr>
            <w:tcW w:w="932" w:type="dxa"/>
            <w:gridSpan w:val="2"/>
            <w:tcBorders>
              <w:top w:val="single" w:sz="4" w:space="0" w:color="auto"/>
              <w:left w:val="single" w:sz="4" w:space="0" w:color="auto"/>
              <w:bottom w:val="single" w:sz="4" w:space="0" w:color="auto"/>
              <w:right w:val="single" w:sz="4" w:space="0" w:color="auto"/>
            </w:tcBorders>
            <w:vAlign w:val="center"/>
          </w:tcPr>
          <w:p w14:paraId="7E317D83" w14:textId="77777777" w:rsidR="0053073C" w:rsidRDefault="0088444E">
            <w:pPr>
              <w:spacing w:after="0" w:line="240" w:lineRule="auto"/>
              <w:rPr>
                <w:rFonts w:ascii="Calibri" w:eastAsia="Times New Roman" w:hAnsi="Calibri" w:cs="Calibri"/>
                <w:sz w:val="20"/>
                <w:szCs w:val="20"/>
              </w:rPr>
            </w:pPr>
            <w:commentRangeStart w:id="11"/>
            <w:commentRangeStart w:id="12"/>
            <w:r>
              <w:rPr>
                <w:rFonts w:ascii="Calibri" w:eastAsia="Times New Roman" w:hAnsi="Calibri" w:cs="Calibri"/>
                <w:sz w:val="20"/>
                <w:szCs w:val="20"/>
              </w:rPr>
              <w:t>VE-308;</w:t>
            </w:r>
          </w:p>
          <w:p w14:paraId="3B7793DC" w14:textId="77777777" w:rsidR="0088444E" w:rsidRDefault="0088444E">
            <w:pPr>
              <w:spacing w:after="0" w:line="240" w:lineRule="auto"/>
              <w:rPr>
                <w:rFonts w:ascii="Calibri" w:eastAsia="Times New Roman" w:hAnsi="Calibri" w:cs="Calibri"/>
                <w:sz w:val="20"/>
                <w:szCs w:val="20"/>
              </w:rPr>
            </w:pPr>
            <w:r>
              <w:rPr>
                <w:rFonts w:ascii="Calibri" w:eastAsia="Times New Roman" w:hAnsi="Calibri" w:cs="Calibri"/>
                <w:sz w:val="20"/>
                <w:szCs w:val="20"/>
              </w:rPr>
              <w:t>VE-309;</w:t>
            </w:r>
          </w:p>
          <w:p w14:paraId="397B7268" w14:textId="7CAB67FD" w:rsidR="0088444E" w:rsidRDefault="0088444E">
            <w:pPr>
              <w:spacing w:after="0" w:line="240" w:lineRule="auto"/>
              <w:rPr>
                <w:rFonts w:ascii="Calibri" w:eastAsia="Times New Roman" w:hAnsi="Calibri" w:cs="Calibri"/>
                <w:sz w:val="20"/>
                <w:szCs w:val="20"/>
              </w:rPr>
            </w:pPr>
            <w:r>
              <w:rPr>
                <w:rFonts w:ascii="Calibri" w:eastAsia="Times New Roman" w:hAnsi="Calibri" w:cs="Calibri"/>
                <w:sz w:val="20"/>
                <w:szCs w:val="20"/>
              </w:rPr>
              <w:t>VE-311</w:t>
            </w:r>
            <w:commentRangeEnd w:id="11"/>
            <w:r w:rsidR="00696750">
              <w:rPr>
                <w:rStyle w:val="CommentReference"/>
              </w:rPr>
              <w:commentReference w:id="11"/>
            </w:r>
            <w:commentRangeEnd w:id="12"/>
            <w:r w:rsidR="00C21D00">
              <w:rPr>
                <w:rStyle w:val="CommentReference"/>
              </w:rPr>
              <w:commentReference w:id="12"/>
            </w:r>
          </w:p>
        </w:tc>
      </w:tr>
      <w:tr w:rsidR="003B4B9F" w14:paraId="117116B9"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3A47090E" w14:textId="394FF8C3" w:rsidR="003B4B9F" w:rsidRDefault="003B4B9F">
            <w:pPr>
              <w:spacing w:after="0" w:line="240" w:lineRule="auto"/>
              <w:rPr>
                <w:rFonts w:ascii="Calibri" w:eastAsia="Times New Roman" w:hAnsi="Calibri" w:cs="Calibri"/>
                <w:sz w:val="20"/>
                <w:szCs w:val="20"/>
              </w:rPr>
            </w:pPr>
            <w:r>
              <w:rPr>
                <w:rFonts w:ascii="Calibri" w:eastAsia="Times New Roman" w:hAnsi="Calibri" w:cs="Calibri"/>
                <w:b/>
                <w:bCs/>
                <w:sz w:val="20"/>
                <w:szCs w:val="20"/>
              </w:rPr>
              <w:t>Screen Capture</w:t>
            </w:r>
            <w:r w:rsidR="0088444E">
              <w:rPr>
                <w:rFonts w:ascii="Calibri" w:eastAsia="Times New Roman" w:hAnsi="Calibri" w:cs="Calibri"/>
                <w:b/>
                <w:bCs/>
                <w:sz w:val="20"/>
                <w:szCs w:val="20"/>
              </w:rPr>
              <w:t>/ASCII</w:t>
            </w:r>
          </w:p>
        </w:tc>
        <w:tc>
          <w:tcPr>
            <w:tcW w:w="8519" w:type="dxa"/>
            <w:gridSpan w:val="11"/>
            <w:tcBorders>
              <w:top w:val="single" w:sz="4" w:space="0" w:color="auto"/>
              <w:left w:val="nil"/>
              <w:bottom w:val="single" w:sz="4" w:space="0" w:color="auto"/>
              <w:right w:val="single" w:sz="4" w:space="0" w:color="auto"/>
            </w:tcBorders>
            <w:noWrap/>
            <w:vAlign w:val="center"/>
            <w:hideMark/>
          </w:tcPr>
          <w:p w14:paraId="059A349A" w14:textId="77777777" w:rsidR="0088444E" w:rsidRDefault="0088444E">
            <w:pPr>
              <w:spacing w:after="0" w:line="240" w:lineRule="auto"/>
              <w:rPr>
                <w:rFonts w:ascii="Calibri" w:eastAsia="Times New Roman" w:hAnsi="Calibri" w:cs="Calibri"/>
                <w:sz w:val="20"/>
                <w:szCs w:val="20"/>
              </w:rPr>
            </w:pPr>
          </w:p>
          <w:p w14:paraId="500765DE" w14:textId="3AFD6834" w:rsidR="003B4B9F" w:rsidRDefault="00FB1A75">
            <w:pPr>
              <w:spacing w:after="0" w:line="240" w:lineRule="auto"/>
              <w:rPr>
                <w:rFonts w:ascii="Calibri" w:eastAsia="Times New Roman" w:hAnsi="Calibri" w:cs="Calibri"/>
                <w:sz w:val="20"/>
                <w:szCs w:val="20"/>
              </w:rPr>
            </w:pPr>
            <w:r>
              <w:rPr>
                <w:noProof/>
                <w:lang w:val="en-GB" w:eastAsia="en-GB"/>
              </w:rPr>
              <mc:AlternateContent>
                <mc:Choice Requires="wps">
                  <w:drawing>
                    <wp:anchor distT="0" distB="0" distL="114300" distR="114300" simplePos="0" relativeHeight="251659264" behindDoc="0" locked="0" layoutInCell="1" allowOverlap="1" wp14:anchorId="269365FD" wp14:editId="63A4DEC0">
                      <wp:simplePos x="0" y="0"/>
                      <wp:positionH relativeFrom="column">
                        <wp:posOffset>2557145</wp:posOffset>
                      </wp:positionH>
                      <wp:positionV relativeFrom="paragraph">
                        <wp:posOffset>1021715</wp:posOffset>
                      </wp:positionV>
                      <wp:extent cx="1527175" cy="148590"/>
                      <wp:effectExtent l="19050" t="19050" r="15875" b="22860"/>
                      <wp:wrapNone/>
                      <wp:docPr id="7" name="Rectangle 7"/>
                      <wp:cNvGraphicFramePr/>
                      <a:graphic xmlns:a="http://schemas.openxmlformats.org/drawingml/2006/main">
                        <a:graphicData uri="http://schemas.microsoft.com/office/word/2010/wordprocessingShape">
                          <wps:wsp>
                            <wps:cNvSpPr/>
                            <wps:spPr>
                              <a:xfrm>
                                <a:off x="0" y="0"/>
                                <a:ext cx="1527175" cy="14859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8000A0" w14:textId="77777777" w:rsidR="00D5021F" w:rsidRDefault="00D5021F">
                                  <w:pPr>
                                    <w:jc w:val="center"/>
                                    <w:pPrChange w:id="13" w:author="Richard Anthony Fowle" w:date="2019-03-15T13:48:00Z">
                                      <w:pPr/>
                                    </w:pPrChang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365FD" id="Rectangle 7" o:spid="_x0000_s1026" style="position:absolute;margin-left:201.35pt;margin-top:80.45pt;width:120.2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" filled="f" strokecolor="red" strokeweight="2.25pt">
                      <v:textbox>
                        <w:txbxContent>
                          <w:p w14:paraId="628000A0" w14:textId="77777777" w:rsidR="00D5021F" w:rsidRDefault="00D5021F" w:rsidP="00D5021F">
                            <w:pPr>
                              <w:jc w:val="center"/>
                              <w:pPrChange w:id="14" w:author="Richard Anthony Fowle" w:date="2019-03-15T13:48:00Z">
                                <w:pPr/>
                              </w:pPrChange>
                            </w:pPr>
                          </w:p>
                        </w:txbxContent>
                      </v:textbox>
                    </v:rect>
                  </w:pict>
                </mc:Fallback>
              </mc:AlternateContent>
            </w:r>
            <w:r w:rsidR="003B4B9F">
              <w:rPr>
                <w:noProof/>
                <w:lang w:val="en-GB" w:eastAsia="en-GB"/>
              </w:rPr>
              <w:drawing>
                <wp:inline distT="0" distB="0" distL="0" distR="0" wp14:anchorId="2E592DA6" wp14:editId="167074F2">
                  <wp:extent cx="1790700" cy="1351601"/>
                  <wp:effectExtent l="0" t="0" r="0" b="127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6826" cy="1356225"/>
                          </a:xfrm>
                          <a:prstGeom prst="rect">
                            <a:avLst/>
                          </a:prstGeom>
                          <a:noFill/>
                          <a:ln>
                            <a:noFill/>
                          </a:ln>
                        </pic:spPr>
                      </pic:pic>
                    </a:graphicData>
                  </a:graphic>
                </wp:inline>
              </w:drawing>
            </w:r>
            <w:r w:rsidR="0088444E">
              <w:rPr>
                <w:rFonts w:ascii="Calibri" w:eastAsia="Times New Roman" w:hAnsi="Calibri" w:cs="Calibri"/>
                <w:sz w:val="20"/>
                <w:szCs w:val="20"/>
              </w:rPr>
              <w:t xml:space="preserve">           </w:t>
            </w:r>
            <w:r w:rsidR="0088444E">
              <w:rPr>
                <w:noProof/>
                <w:lang w:val="en-GB" w:eastAsia="en-GB"/>
              </w:rPr>
              <w:drawing>
                <wp:inline distT="0" distB="0" distL="0" distR="0" wp14:anchorId="2ABF284A" wp14:editId="20196CDB">
                  <wp:extent cx="2099020" cy="103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4606" cy="1045934"/>
                          </a:xfrm>
                          <a:prstGeom prst="rect">
                            <a:avLst/>
                          </a:prstGeom>
                        </pic:spPr>
                      </pic:pic>
                    </a:graphicData>
                  </a:graphic>
                </wp:inline>
              </w:drawing>
            </w:r>
            <w:r>
              <w:rPr>
                <w:rStyle w:val="CommentReference"/>
              </w:rPr>
              <w:commentReference w:id="14"/>
            </w:r>
            <w:r w:rsidR="00C32EBD">
              <w:rPr>
                <w:rStyle w:val="CommentReference"/>
              </w:rPr>
              <w:commentReference w:id="15"/>
            </w:r>
          </w:p>
          <w:p w14:paraId="5233347A" w14:textId="59F96793" w:rsidR="0088444E" w:rsidRDefault="0088444E">
            <w:pPr>
              <w:spacing w:after="0" w:line="240" w:lineRule="auto"/>
              <w:rPr>
                <w:rFonts w:ascii="Calibri" w:eastAsia="Times New Roman" w:hAnsi="Calibri" w:cs="Calibri"/>
                <w:sz w:val="20"/>
                <w:szCs w:val="20"/>
              </w:rPr>
            </w:pPr>
          </w:p>
        </w:tc>
      </w:tr>
      <w:tr w:rsidR="003B4B9F" w14:paraId="52DE9F36"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3A8167FC" w14:textId="77777777" w:rsidR="003B4B9F" w:rsidRDefault="003B4B9F">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519" w:type="dxa"/>
            <w:gridSpan w:val="11"/>
            <w:tcBorders>
              <w:top w:val="nil"/>
              <w:left w:val="nil"/>
              <w:bottom w:val="single" w:sz="4" w:space="0" w:color="auto"/>
              <w:right w:val="single" w:sz="4" w:space="0" w:color="auto"/>
            </w:tcBorders>
            <w:noWrap/>
            <w:vAlign w:val="center"/>
            <w:hideMark/>
          </w:tcPr>
          <w:p w14:paraId="117F11E8" w14:textId="2D99E321" w:rsidR="003B4B9F" w:rsidRDefault="0088444E">
            <w:pPr>
              <w:spacing w:after="0" w:line="240" w:lineRule="auto"/>
              <w:rPr>
                <w:rFonts w:ascii="Calibri" w:eastAsia="Times New Roman" w:hAnsi="Calibri" w:cs="Calibri"/>
                <w:color w:val="00B0F0"/>
                <w:sz w:val="20"/>
                <w:szCs w:val="20"/>
              </w:rPr>
            </w:pPr>
            <w:r>
              <w:rPr>
                <w:rFonts w:ascii="Calibri" w:eastAsia="Times New Roman" w:hAnsi="Calibri" w:cs="Calibri"/>
                <w:sz w:val="20"/>
                <w:szCs w:val="20"/>
              </w:rPr>
              <w:t>13a: E</w:t>
            </w:r>
            <w:r w:rsidR="003B4B9F">
              <w:rPr>
                <w:rFonts w:ascii="Calibri" w:eastAsia="Times New Roman" w:hAnsi="Calibri" w:cs="Calibri"/>
                <w:sz w:val="20"/>
                <w:szCs w:val="20"/>
              </w:rPr>
              <w:t>rror “</w:t>
            </w:r>
            <w:r w:rsidR="003B4B9F">
              <w:rPr>
                <w:rFonts w:ascii="Calibri" w:eastAsia="Times New Roman" w:hAnsi="Calibri" w:cs="Calibri"/>
                <w:bCs/>
                <w:sz w:val="20"/>
                <w:szCs w:val="20"/>
              </w:rPr>
              <w:t>Edges are not referenced sequentially</w:t>
            </w:r>
            <w:r w:rsidR="003B4B9F">
              <w:rPr>
                <w:rFonts w:ascii="Calibri" w:eastAsia="Times New Roman" w:hAnsi="Calibri" w:cs="Calibri"/>
                <w:sz w:val="20"/>
                <w:szCs w:val="20"/>
              </w:rPr>
              <w:t>” must be triggered.</w:t>
            </w:r>
          </w:p>
        </w:tc>
      </w:tr>
      <w:tr w:rsidR="003B4B9F" w14:paraId="5514D462"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418EC1B8" w14:textId="77777777" w:rsidR="003B4B9F" w:rsidRDefault="003B4B9F">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519" w:type="dxa"/>
            <w:gridSpan w:val="11"/>
            <w:tcBorders>
              <w:top w:val="nil"/>
              <w:left w:val="nil"/>
              <w:bottom w:val="single" w:sz="4" w:space="0" w:color="auto"/>
              <w:right w:val="single" w:sz="4" w:space="0" w:color="auto"/>
            </w:tcBorders>
            <w:noWrap/>
            <w:vAlign w:val="center"/>
            <w:hideMark/>
          </w:tcPr>
          <w:p w14:paraId="1CAA874A" w14:textId="2506DF0E" w:rsidR="003B4B9F" w:rsidRDefault="0088444E">
            <w:pPr>
              <w:spacing w:after="0" w:line="240" w:lineRule="auto"/>
              <w:rPr>
                <w:rFonts w:ascii="Calibri" w:eastAsia="Times New Roman" w:hAnsi="Calibri" w:cs="Calibri"/>
                <w:sz w:val="20"/>
                <w:szCs w:val="20"/>
              </w:rPr>
            </w:pPr>
            <w:r>
              <w:rPr>
                <w:rFonts w:ascii="Calibri" w:eastAsia="Times New Roman" w:hAnsi="Calibri" w:cs="Calibri"/>
                <w:sz w:val="20"/>
                <w:szCs w:val="20"/>
              </w:rPr>
              <w:t>None.</w:t>
            </w:r>
          </w:p>
        </w:tc>
      </w:tr>
      <w:tr w:rsidR="003B4B9F" w14:paraId="66C59D87" w14:textId="77777777" w:rsidTr="0088444E">
        <w:trPr>
          <w:trHeight w:val="300"/>
          <w:jc w:val="center"/>
        </w:trPr>
        <w:tc>
          <w:tcPr>
            <w:tcW w:w="10768" w:type="dxa"/>
            <w:gridSpan w:val="12"/>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1B249DC7" w14:textId="77777777" w:rsidR="003B4B9F" w:rsidRDefault="003B4B9F">
            <w:pPr>
              <w:rPr>
                <w:rFonts w:ascii="Calibri" w:eastAsia="Times New Roman" w:hAnsi="Calibri" w:cs="Calibri"/>
                <w:sz w:val="20"/>
                <w:szCs w:val="20"/>
              </w:rPr>
            </w:pPr>
          </w:p>
        </w:tc>
      </w:tr>
      <w:tr w:rsidR="003B4B9F" w14:paraId="71C3C06A"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463933C3"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281" w:type="dxa"/>
            <w:gridSpan w:val="3"/>
            <w:tcBorders>
              <w:top w:val="single" w:sz="4" w:space="0" w:color="auto"/>
              <w:left w:val="nil"/>
              <w:bottom w:val="single" w:sz="4" w:space="0" w:color="auto"/>
              <w:right w:val="single" w:sz="4" w:space="0" w:color="auto"/>
            </w:tcBorders>
            <w:noWrap/>
            <w:vAlign w:val="center"/>
            <w:hideMark/>
          </w:tcPr>
          <w:p w14:paraId="1B839303"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AA500001</w:t>
            </w:r>
          </w:p>
        </w:tc>
        <w:tc>
          <w:tcPr>
            <w:tcW w:w="1552" w:type="dxa"/>
            <w:gridSpan w:val="2"/>
            <w:tcBorders>
              <w:top w:val="single" w:sz="4" w:space="0" w:color="auto"/>
              <w:left w:val="single" w:sz="4" w:space="0" w:color="auto"/>
              <w:bottom w:val="single" w:sz="4" w:space="0" w:color="auto"/>
              <w:right w:val="single" w:sz="4" w:space="0" w:color="000000"/>
            </w:tcBorders>
            <w:vAlign w:val="center"/>
            <w:hideMark/>
          </w:tcPr>
          <w:p w14:paraId="21ABA565" w14:textId="77777777" w:rsidR="003B4B9F" w:rsidRDefault="003B4B9F">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S-58 Check</w:t>
            </w:r>
          </w:p>
        </w:tc>
        <w:tc>
          <w:tcPr>
            <w:tcW w:w="2026" w:type="dxa"/>
            <w:gridSpan w:val="3"/>
            <w:tcBorders>
              <w:top w:val="single" w:sz="4" w:space="0" w:color="auto"/>
              <w:left w:val="nil"/>
              <w:bottom w:val="single" w:sz="4" w:space="0" w:color="auto"/>
              <w:right w:val="single" w:sz="4" w:space="0" w:color="auto"/>
            </w:tcBorders>
            <w:noWrap/>
            <w:vAlign w:val="center"/>
            <w:hideMark/>
          </w:tcPr>
          <w:p w14:paraId="50F4DC39"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13c</w:t>
            </w:r>
          </w:p>
        </w:tc>
        <w:tc>
          <w:tcPr>
            <w:tcW w:w="750" w:type="dxa"/>
            <w:gridSpan w:val="2"/>
            <w:tcBorders>
              <w:top w:val="single" w:sz="4" w:space="0" w:color="auto"/>
              <w:left w:val="nil"/>
              <w:bottom w:val="single" w:sz="4" w:space="0" w:color="auto"/>
              <w:right w:val="single" w:sz="4" w:space="0" w:color="auto"/>
            </w:tcBorders>
            <w:vAlign w:val="center"/>
            <w:hideMark/>
          </w:tcPr>
          <w:p w14:paraId="5CB149F3" w14:textId="77777777" w:rsidR="003B4B9F" w:rsidRDefault="003B4B9F">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910" w:type="dxa"/>
            <w:tcBorders>
              <w:top w:val="single" w:sz="4" w:space="0" w:color="auto"/>
              <w:left w:val="nil"/>
              <w:bottom w:val="single" w:sz="4" w:space="0" w:color="auto"/>
              <w:right w:val="single" w:sz="4" w:space="0" w:color="auto"/>
            </w:tcBorders>
            <w:noWrap/>
            <w:vAlign w:val="center"/>
            <w:hideMark/>
          </w:tcPr>
          <w:p w14:paraId="186EE7EA"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3B4B9F" w14:paraId="4CAB56EC" w14:textId="77777777" w:rsidTr="0088444E">
        <w:trPr>
          <w:trHeight w:val="665"/>
          <w:jc w:val="center"/>
        </w:trPr>
        <w:tc>
          <w:tcPr>
            <w:tcW w:w="2249" w:type="dxa"/>
            <w:tcBorders>
              <w:top w:val="nil"/>
              <w:left w:val="single" w:sz="4" w:space="0" w:color="auto"/>
              <w:bottom w:val="single" w:sz="4" w:space="0" w:color="auto"/>
              <w:right w:val="single" w:sz="4" w:space="0" w:color="auto"/>
            </w:tcBorders>
            <w:noWrap/>
            <w:vAlign w:val="center"/>
            <w:hideMark/>
          </w:tcPr>
          <w:p w14:paraId="7DB99C7D"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519" w:type="dxa"/>
            <w:gridSpan w:val="11"/>
            <w:tcBorders>
              <w:top w:val="single" w:sz="4" w:space="0" w:color="auto"/>
              <w:left w:val="nil"/>
              <w:bottom w:val="single" w:sz="4" w:space="0" w:color="auto"/>
              <w:right w:val="single" w:sz="4" w:space="0" w:color="000000"/>
            </w:tcBorders>
            <w:vAlign w:val="center"/>
            <w:hideMark/>
          </w:tcPr>
          <w:p w14:paraId="54B55C86" w14:textId="77777777" w:rsidR="003B4B9F" w:rsidRDefault="003B4B9F">
            <w:pPr>
              <w:pStyle w:val="Default"/>
              <w:spacing w:line="256" w:lineRule="auto"/>
              <w:rPr>
                <w:rFonts w:ascii="Calibri" w:hAnsi="Calibri" w:cs="Calibri"/>
                <w:color w:val="auto"/>
                <w:sz w:val="20"/>
                <w:szCs w:val="20"/>
              </w:rPr>
            </w:pPr>
            <w:r>
              <w:rPr>
                <w:rFonts w:ascii="Calibri" w:hAnsi="Calibri" w:cs="Calibri"/>
                <w:color w:val="auto"/>
                <w:sz w:val="20"/>
                <w:szCs w:val="20"/>
              </w:rPr>
              <w:t>For each feature object of geometric primitive area where a polygon ring references multiple edges where the vector records are not referenced sequentially.</w:t>
            </w:r>
          </w:p>
        </w:tc>
      </w:tr>
      <w:tr w:rsidR="003B4B9F" w14:paraId="6D8DDE76" w14:textId="77777777" w:rsidTr="005A69E8">
        <w:trPr>
          <w:trHeight w:val="429"/>
          <w:jc w:val="center"/>
        </w:trPr>
        <w:tc>
          <w:tcPr>
            <w:tcW w:w="2249" w:type="dxa"/>
            <w:tcBorders>
              <w:top w:val="nil"/>
              <w:left w:val="single" w:sz="4" w:space="0" w:color="auto"/>
              <w:bottom w:val="single" w:sz="4" w:space="0" w:color="auto"/>
              <w:right w:val="single" w:sz="4" w:space="0" w:color="auto"/>
            </w:tcBorders>
            <w:noWrap/>
            <w:vAlign w:val="center"/>
            <w:hideMark/>
          </w:tcPr>
          <w:p w14:paraId="64327832"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Message</w:t>
            </w:r>
          </w:p>
        </w:tc>
        <w:tc>
          <w:tcPr>
            <w:tcW w:w="8519" w:type="dxa"/>
            <w:gridSpan w:val="11"/>
            <w:tcBorders>
              <w:top w:val="single" w:sz="4" w:space="0" w:color="auto"/>
              <w:left w:val="nil"/>
              <w:bottom w:val="single" w:sz="4" w:space="0" w:color="auto"/>
              <w:right w:val="single" w:sz="4" w:space="0" w:color="000000"/>
            </w:tcBorders>
            <w:vAlign w:val="center"/>
            <w:hideMark/>
          </w:tcPr>
          <w:p w14:paraId="7F39F58B" w14:textId="77777777" w:rsidR="003B4B9F" w:rsidRDefault="003B4B9F">
            <w:pPr>
              <w:spacing w:after="0" w:line="240" w:lineRule="auto"/>
              <w:rPr>
                <w:rFonts w:ascii="Calibri" w:eastAsia="Times New Roman" w:hAnsi="Calibri" w:cs="Calibri"/>
                <w:bCs/>
                <w:sz w:val="20"/>
                <w:szCs w:val="20"/>
              </w:rPr>
            </w:pPr>
            <w:r>
              <w:rPr>
                <w:rFonts w:ascii="Calibri" w:eastAsia="Times New Roman" w:hAnsi="Calibri" w:cs="Calibri"/>
                <w:bCs/>
                <w:sz w:val="20"/>
                <w:szCs w:val="20"/>
              </w:rPr>
              <w:t>Edges are not referenced sequentially.</w:t>
            </w:r>
          </w:p>
        </w:tc>
      </w:tr>
      <w:tr w:rsidR="003B4B9F" w14:paraId="2D938DDE" w14:textId="77777777" w:rsidTr="0088444E">
        <w:trPr>
          <w:trHeight w:val="323"/>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769C5691"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833" w:type="dxa"/>
            <w:gridSpan w:val="5"/>
            <w:tcBorders>
              <w:top w:val="nil"/>
              <w:left w:val="nil"/>
              <w:bottom w:val="single" w:sz="4" w:space="0" w:color="auto"/>
              <w:right w:val="single" w:sz="4" w:space="0" w:color="auto"/>
            </w:tcBorders>
            <w:noWrap/>
            <w:vAlign w:val="center"/>
            <w:hideMark/>
          </w:tcPr>
          <w:p w14:paraId="66B1E2B3" w14:textId="77777777" w:rsidR="003B4B9F" w:rsidRDefault="003B4B9F">
            <w:pPr>
              <w:spacing w:after="0" w:line="240" w:lineRule="auto"/>
              <w:rPr>
                <w:rFonts w:ascii="Calibri" w:eastAsia="Times New Roman" w:hAnsi="Calibri" w:cs="Calibri"/>
                <w:bCs/>
                <w:sz w:val="20"/>
                <w:szCs w:val="20"/>
              </w:rPr>
            </w:pPr>
            <w:r>
              <w:rPr>
                <w:rFonts w:ascii="Calibri" w:eastAsia="Times New Roman" w:hAnsi="Calibri" w:cs="Calibri"/>
                <w:bCs/>
                <w:sz w:val="20"/>
                <w:szCs w:val="20"/>
              </w:rPr>
              <w:t>Amend records to reference edges sequentially.</w:t>
            </w:r>
          </w:p>
        </w:tc>
        <w:tc>
          <w:tcPr>
            <w:tcW w:w="1553" w:type="dxa"/>
            <w:gridSpan w:val="2"/>
            <w:tcBorders>
              <w:top w:val="nil"/>
              <w:left w:val="nil"/>
              <w:bottom w:val="single" w:sz="4" w:space="0" w:color="auto"/>
              <w:right w:val="single" w:sz="4" w:space="0" w:color="auto"/>
            </w:tcBorders>
            <w:noWrap/>
            <w:vAlign w:val="center"/>
            <w:hideMark/>
          </w:tcPr>
          <w:p w14:paraId="5152C7C4" w14:textId="77777777" w:rsidR="003B4B9F" w:rsidRDefault="003B4B9F">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133" w:type="dxa"/>
            <w:gridSpan w:val="4"/>
            <w:tcBorders>
              <w:top w:val="nil"/>
              <w:left w:val="nil"/>
              <w:bottom w:val="single" w:sz="4" w:space="0" w:color="auto"/>
              <w:right w:val="single" w:sz="4" w:space="0" w:color="auto"/>
            </w:tcBorders>
            <w:noWrap/>
            <w:vAlign w:val="center"/>
            <w:hideMark/>
          </w:tcPr>
          <w:p w14:paraId="6FC682C4"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Part 3 (4.7.2) and (4.7.3)</w:t>
            </w:r>
          </w:p>
        </w:tc>
      </w:tr>
      <w:tr w:rsidR="003B4B9F" w14:paraId="4CFEA54C"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10B65073"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519" w:type="dxa"/>
            <w:gridSpan w:val="11"/>
            <w:tcBorders>
              <w:top w:val="nil"/>
              <w:left w:val="nil"/>
              <w:bottom w:val="single" w:sz="4" w:space="0" w:color="auto"/>
              <w:right w:val="single" w:sz="4" w:space="0" w:color="auto"/>
            </w:tcBorders>
            <w:noWrap/>
            <w:vAlign w:val="center"/>
            <w:hideMark/>
          </w:tcPr>
          <w:p w14:paraId="3D38F43D"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BUAARE (A) feature created with multiple edges which are not referenced sequentially.</w:t>
            </w:r>
          </w:p>
        </w:tc>
      </w:tr>
      <w:tr w:rsidR="0053073C" w14:paraId="3D2CE37F" w14:textId="77777777" w:rsidTr="0088444E">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58E06010" w14:textId="72812F68" w:rsidR="0053073C" w:rsidRDefault="0053073C" w:rsidP="0053073C">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Location</w:t>
            </w:r>
          </w:p>
        </w:tc>
        <w:tc>
          <w:tcPr>
            <w:tcW w:w="1260" w:type="dxa"/>
            <w:tcBorders>
              <w:top w:val="single" w:sz="4" w:space="0" w:color="auto"/>
              <w:left w:val="single" w:sz="4" w:space="0" w:color="auto"/>
              <w:bottom w:val="single" w:sz="4" w:space="0" w:color="auto"/>
              <w:right w:val="single" w:sz="4" w:space="0" w:color="auto"/>
            </w:tcBorders>
            <w:vAlign w:val="center"/>
          </w:tcPr>
          <w:p w14:paraId="32D23635" w14:textId="61049F18" w:rsidR="0053073C" w:rsidRDefault="0053073C" w:rsidP="0053073C">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Feature</w:t>
            </w:r>
          </w:p>
        </w:tc>
        <w:tc>
          <w:tcPr>
            <w:tcW w:w="2968" w:type="dxa"/>
            <w:gridSpan w:val="2"/>
            <w:tcBorders>
              <w:top w:val="single" w:sz="4" w:space="0" w:color="auto"/>
              <w:left w:val="single" w:sz="4" w:space="0" w:color="auto"/>
              <w:bottom w:val="single" w:sz="4" w:space="0" w:color="auto"/>
              <w:right w:val="single" w:sz="4" w:space="0" w:color="auto"/>
            </w:tcBorders>
            <w:vAlign w:val="center"/>
          </w:tcPr>
          <w:p w14:paraId="4576546A" w14:textId="0958454C" w:rsidR="0053073C" w:rsidRDefault="0053073C" w:rsidP="0053073C">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Attributes</w:t>
            </w:r>
          </w:p>
        </w:tc>
        <w:tc>
          <w:tcPr>
            <w:tcW w:w="867" w:type="dxa"/>
            <w:gridSpan w:val="2"/>
            <w:tcBorders>
              <w:top w:val="single" w:sz="4" w:space="0" w:color="auto"/>
              <w:left w:val="single" w:sz="4" w:space="0" w:color="auto"/>
              <w:bottom w:val="single" w:sz="4" w:space="0" w:color="auto"/>
              <w:right w:val="single" w:sz="4" w:space="0" w:color="auto"/>
            </w:tcBorders>
            <w:vAlign w:val="center"/>
          </w:tcPr>
          <w:p w14:paraId="67913315" w14:textId="1A672577" w:rsidR="0053073C" w:rsidRDefault="0053073C" w:rsidP="0053073C">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48619EE5" w14:textId="02150A32" w:rsidR="0053073C" w:rsidRDefault="0053073C" w:rsidP="0053073C">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FOID</w:t>
            </w:r>
          </w:p>
        </w:tc>
        <w:tc>
          <w:tcPr>
            <w:tcW w:w="932" w:type="dxa"/>
            <w:gridSpan w:val="2"/>
            <w:tcBorders>
              <w:top w:val="single" w:sz="4" w:space="0" w:color="auto"/>
              <w:left w:val="single" w:sz="4" w:space="0" w:color="auto"/>
              <w:bottom w:val="single" w:sz="4" w:space="0" w:color="auto"/>
              <w:right w:val="single" w:sz="4" w:space="0" w:color="auto"/>
            </w:tcBorders>
            <w:vAlign w:val="center"/>
          </w:tcPr>
          <w:p w14:paraId="16044738" w14:textId="7C34C9F9" w:rsidR="0053073C" w:rsidRDefault="0053073C" w:rsidP="0053073C">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VRID</w:t>
            </w:r>
          </w:p>
        </w:tc>
      </w:tr>
      <w:tr w:rsidR="005A69E8" w14:paraId="44DBB9A3" w14:textId="77777777" w:rsidTr="0088444E">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6C65722E" w14:textId="33096657" w:rsidR="005A69E8" w:rsidRDefault="005A69E8"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32°28'12.54"S 60°55'13.40"E</w:t>
            </w:r>
          </w:p>
        </w:tc>
        <w:tc>
          <w:tcPr>
            <w:tcW w:w="1260" w:type="dxa"/>
            <w:tcBorders>
              <w:top w:val="single" w:sz="4" w:space="0" w:color="auto"/>
              <w:left w:val="single" w:sz="4" w:space="0" w:color="auto"/>
              <w:bottom w:val="single" w:sz="4" w:space="0" w:color="auto"/>
              <w:right w:val="single" w:sz="4" w:space="0" w:color="auto"/>
            </w:tcBorders>
            <w:vAlign w:val="center"/>
          </w:tcPr>
          <w:p w14:paraId="0ADA37FD" w14:textId="54D98813" w:rsidR="005A69E8" w:rsidRDefault="005A69E8"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BUAARE (A)</w:t>
            </w:r>
          </w:p>
        </w:tc>
        <w:tc>
          <w:tcPr>
            <w:tcW w:w="2968" w:type="dxa"/>
            <w:gridSpan w:val="2"/>
            <w:tcBorders>
              <w:top w:val="single" w:sz="4" w:space="0" w:color="auto"/>
              <w:left w:val="single" w:sz="4" w:space="0" w:color="auto"/>
              <w:bottom w:val="single" w:sz="4" w:space="0" w:color="auto"/>
              <w:right w:val="single" w:sz="4" w:space="0" w:color="auto"/>
            </w:tcBorders>
            <w:vAlign w:val="center"/>
          </w:tcPr>
          <w:p w14:paraId="70A2A053" w14:textId="310D670B" w:rsidR="005A69E8" w:rsidRDefault="005A69E8"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c>
          <w:tcPr>
            <w:tcW w:w="867" w:type="dxa"/>
            <w:gridSpan w:val="2"/>
            <w:tcBorders>
              <w:top w:val="single" w:sz="4" w:space="0" w:color="auto"/>
              <w:left w:val="single" w:sz="4" w:space="0" w:color="auto"/>
              <w:bottom w:val="single" w:sz="4" w:space="0" w:color="auto"/>
              <w:right w:val="single" w:sz="4" w:space="0" w:color="auto"/>
            </w:tcBorders>
            <w:vAlign w:val="center"/>
          </w:tcPr>
          <w:p w14:paraId="29ED91EE" w14:textId="7E169F84" w:rsidR="005A69E8" w:rsidRDefault="005A69E8"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FE-181</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1A042204" w14:textId="4F225EF8" w:rsidR="005A69E8" w:rsidRDefault="005A69E8" w:rsidP="005A69E8">
            <w:pPr>
              <w:spacing w:after="0" w:line="240" w:lineRule="auto"/>
              <w:rPr>
                <w:rFonts w:ascii="Calibri" w:eastAsia="Times New Roman" w:hAnsi="Calibri" w:cs="Calibri"/>
                <w:sz w:val="20"/>
                <w:szCs w:val="20"/>
              </w:rPr>
            </w:pPr>
            <w:r>
              <w:rPr>
                <w:rFonts w:ascii="Calibri" w:eastAsia="Times New Roman" w:hAnsi="Calibri" w:cs="Calibri"/>
                <w:sz w:val="20"/>
                <w:szCs w:val="20"/>
                <w:lang w:val="da-DK"/>
              </w:rPr>
              <w:t>AA 1516275166 00001</w:t>
            </w:r>
          </w:p>
        </w:tc>
        <w:tc>
          <w:tcPr>
            <w:tcW w:w="932" w:type="dxa"/>
            <w:gridSpan w:val="2"/>
            <w:tcBorders>
              <w:top w:val="single" w:sz="4" w:space="0" w:color="auto"/>
              <w:left w:val="single" w:sz="4" w:space="0" w:color="auto"/>
              <w:bottom w:val="single" w:sz="4" w:space="0" w:color="auto"/>
              <w:right w:val="single" w:sz="4" w:space="0" w:color="auto"/>
            </w:tcBorders>
            <w:vAlign w:val="center"/>
          </w:tcPr>
          <w:p w14:paraId="5E8BBC5A" w14:textId="77777777" w:rsidR="005A69E8" w:rsidRDefault="005A69E8" w:rsidP="005A69E8">
            <w:pPr>
              <w:spacing w:after="0" w:line="240" w:lineRule="auto"/>
              <w:rPr>
                <w:rFonts w:ascii="Calibri" w:eastAsia="Times New Roman" w:hAnsi="Calibri" w:cs="Calibri"/>
                <w:sz w:val="20"/>
                <w:szCs w:val="20"/>
                <w:lang w:val="da-DK"/>
              </w:rPr>
            </w:pPr>
            <w:commentRangeStart w:id="16"/>
            <w:commentRangeStart w:id="17"/>
            <w:r>
              <w:rPr>
                <w:rFonts w:ascii="Calibri" w:eastAsia="Times New Roman" w:hAnsi="Calibri" w:cs="Calibri"/>
                <w:sz w:val="20"/>
                <w:szCs w:val="20"/>
                <w:lang w:val="da-DK"/>
              </w:rPr>
              <w:t>VE-287;</w:t>
            </w:r>
          </w:p>
          <w:p w14:paraId="31C5B7E4" w14:textId="77777777" w:rsidR="005A69E8" w:rsidRDefault="005A69E8" w:rsidP="005A69E8">
            <w:pPr>
              <w:spacing w:after="0" w:line="240" w:lineRule="auto"/>
              <w:rPr>
                <w:rFonts w:ascii="Calibri" w:eastAsia="Times New Roman" w:hAnsi="Calibri" w:cs="Calibri"/>
                <w:sz w:val="20"/>
                <w:szCs w:val="20"/>
                <w:lang w:val="da-DK"/>
              </w:rPr>
            </w:pPr>
            <w:r>
              <w:rPr>
                <w:rFonts w:ascii="Calibri" w:eastAsia="Times New Roman" w:hAnsi="Calibri" w:cs="Calibri"/>
                <w:sz w:val="20"/>
                <w:szCs w:val="20"/>
                <w:lang w:val="da-DK"/>
              </w:rPr>
              <w:t>VE-290;</w:t>
            </w:r>
          </w:p>
          <w:p w14:paraId="092C6E96" w14:textId="77777777" w:rsidR="005A69E8" w:rsidRDefault="005A69E8" w:rsidP="005A69E8">
            <w:pPr>
              <w:spacing w:after="0" w:line="240" w:lineRule="auto"/>
              <w:rPr>
                <w:rFonts w:ascii="Calibri" w:eastAsia="Times New Roman" w:hAnsi="Calibri" w:cs="Calibri"/>
                <w:sz w:val="20"/>
                <w:szCs w:val="20"/>
                <w:lang w:val="da-DK"/>
              </w:rPr>
            </w:pPr>
            <w:r>
              <w:rPr>
                <w:rFonts w:ascii="Calibri" w:eastAsia="Times New Roman" w:hAnsi="Calibri" w:cs="Calibri"/>
                <w:sz w:val="20"/>
                <w:szCs w:val="20"/>
                <w:lang w:val="da-DK"/>
              </w:rPr>
              <w:t>VE-289;</w:t>
            </w:r>
          </w:p>
          <w:p w14:paraId="089B3248" w14:textId="77777777" w:rsidR="005A69E8" w:rsidRDefault="005A69E8" w:rsidP="005A69E8">
            <w:pPr>
              <w:spacing w:after="0" w:line="240" w:lineRule="auto"/>
              <w:rPr>
                <w:rFonts w:ascii="Calibri" w:eastAsia="Times New Roman" w:hAnsi="Calibri" w:cs="Calibri"/>
                <w:sz w:val="20"/>
                <w:szCs w:val="20"/>
                <w:lang w:val="da-DK"/>
              </w:rPr>
            </w:pPr>
            <w:r>
              <w:rPr>
                <w:rFonts w:ascii="Calibri" w:eastAsia="Times New Roman" w:hAnsi="Calibri" w:cs="Calibri"/>
                <w:sz w:val="20"/>
                <w:szCs w:val="20"/>
                <w:lang w:val="da-DK"/>
              </w:rPr>
              <w:t>VE-286;</w:t>
            </w:r>
          </w:p>
          <w:p w14:paraId="2B99C307" w14:textId="44E4BA10" w:rsidR="005A69E8" w:rsidRDefault="005A69E8"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VE-288</w:t>
            </w:r>
            <w:commentRangeEnd w:id="16"/>
            <w:r w:rsidR="0060340F">
              <w:rPr>
                <w:rStyle w:val="CommentReference"/>
              </w:rPr>
              <w:commentReference w:id="16"/>
            </w:r>
            <w:commentRangeEnd w:id="17"/>
            <w:r w:rsidR="008614E3">
              <w:rPr>
                <w:rStyle w:val="CommentReference"/>
              </w:rPr>
              <w:commentReference w:id="17"/>
            </w:r>
          </w:p>
        </w:tc>
      </w:tr>
      <w:tr w:rsidR="005A69E8" w14:paraId="01F8B414" w14:textId="77777777" w:rsidTr="005A69E8">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7DF50F06" w14:textId="6F69B9A4" w:rsidR="005A69E8" w:rsidRDefault="005A69E8" w:rsidP="005A69E8">
            <w:pPr>
              <w:spacing w:after="0" w:line="240" w:lineRule="auto"/>
              <w:rPr>
                <w:rFonts w:ascii="Calibri" w:eastAsia="Times New Roman" w:hAnsi="Calibri" w:cs="Calibri"/>
                <w:sz w:val="20"/>
                <w:szCs w:val="20"/>
              </w:rPr>
            </w:pPr>
            <w:r>
              <w:rPr>
                <w:rFonts w:ascii="Calibri" w:eastAsia="Times New Roman" w:hAnsi="Calibri" w:cs="Calibri"/>
                <w:b/>
                <w:bCs/>
                <w:sz w:val="20"/>
                <w:szCs w:val="20"/>
              </w:rPr>
              <w:t>Screen Capture/ASCII</w:t>
            </w:r>
          </w:p>
        </w:tc>
        <w:tc>
          <w:tcPr>
            <w:tcW w:w="8519" w:type="dxa"/>
            <w:gridSpan w:val="11"/>
            <w:tcBorders>
              <w:top w:val="single" w:sz="4" w:space="0" w:color="auto"/>
              <w:left w:val="nil"/>
              <w:bottom w:val="single" w:sz="4" w:space="0" w:color="auto"/>
              <w:right w:val="single" w:sz="4" w:space="0" w:color="auto"/>
            </w:tcBorders>
            <w:noWrap/>
            <w:vAlign w:val="center"/>
            <w:hideMark/>
          </w:tcPr>
          <w:p w14:paraId="0B216251" w14:textId="77777777" w:rsidR="005A69E8" w:rsidRDefault="005A69E8" w:rsidP="005A69E8">
            <w:pPr>
              <w:spacing w:after="0" w:line="240" w:lineRule="auto"/>
              <w:rPr>
                <w:rFonts w:ascii="Calibri" w:eastAsia="Times New Roman" w:hAnsi="Calibri" w:cs="Calibri"/>
                <w:sz w:val="20"/>
                <w:szCs w:val="20"/>
              </w:rPr>
            </w:pPr>
          </w:p>
          <w:p w14:paraId="70A6862B" w14:textId="2BD1E6A3" w:rsidR="005A69E8" w:rsidRDefault="005A69E8" w:rsidP="005A69E8">
            <w:pPr>
              <w:spacing w:after="0" w:line="240" w:lineRule="auto"/>
              <w:rPr>
                <w:rFonts w:ascii="Calibri" w:eastAsia="Times New Roman" w:hAnsi="Calibri" w:cs="Calibri"/>
                <w:sz w:val="20"/>
                <w:szCs w:val="20"/>
              </w:rPr>
            </w:pPr>
            <w:r>
              <w:rPr>
                <w:noProof/>
                <w:lang w:val="en-GB" w:eastAsia="en-GB"/>
              </w:rPr>
              <w:drawing>
                <wp:inline distT="0" distB="0" distL="0" distR="0" wp14:anchorId="5AFCEE03" wp14:editId="3EEB58B4">
                  <wp:extent cx="1657350" cy="1252648"/>
                  <wp:effectExtent l="0" t="0" r="0" b="508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5046" cy="1258465"/>
                          </a:xfrm>
                          <a:prstGeom prst="rect">
                            <a:avLst/>
                          </a:prstGeom>
                          <a:noFill/>
                          <a:ln>
                            <a:noFill/>
                          </a:ln>
                        </pic:spPr>
                      </pic:pic>
                    </a:graphicData>
                  </a:graphic>
                </wp:inline>
              </w:drawing>
            </w:r>
            <w:r>
              <w:rPr>
                <w:rFonts w:ascii="Calibri" w:eastAsia="Times New Roman" w:hAnsi="Calibri" w:cs="Calibri"/>
                <w:sz w:val="20"/>
                <w:szCs w:val="20"/>
              </w:rPr>
              <w:t xml:space="preserve">                 </w:t>
            </w:r>
            <w:r>
              <w:rPr>
                <w:noProof/>
                <w:lang w:val="en-GB" w:eastAsia="en-GB"/>
              </w:rPr>
              <w:drawing>
                <wp:inline distT="0" distB="0" distL="0" distR="0" wp14:anchorId="6C10B980" wp14:editId="6D1A7A47">
                  <wp:extent cx="1933575" cy="1019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7759"/>
                          <a:stretch/>
                        </pic:blipFill>
                        <pic:spPr bwMode="auto">
                          <a:xfrm>
                            <a:off x="0" y="0"/>
                            <a:ext cx="1954999" cy="1030467"/>
                          </a:xfrm>
                          <a:prstGeom prst="rect">
                            <a:avLst/>
                          </a:prstGeom>
                          <a:ln>
                            <a:noFill/>
                          </a:ln>
                          <a:extLst>
                            <a:ext uri="{53640926-AAD7-44D8-BBD7-CCE9431645EC}">
                              <a14:shadowObscured xmlns:a14="http://schemas.microsoft.com/office/drawing/2010/main"/>
                            </a:ext>
                          </a:extLst>
                        </pic:spPr>
                      </pic:pic>
                    </a:graphicData>
                  </a:graphic>
                </wp:inline>
              </w:drawing>
            </w:r>
          </w:p>
          <w:p w14:paraId="3D4E5AA8" w14:textId="625071F0" w:rsidR="005A69E8" w:rsidRDefault="005A69E8" w:rsidP="005A69E8">
            <w:pPr>
              <w:spacing w:after="0" w:line="240" w:lineRule="auto"/>
              <w:rPr>
                <w:rFonts w:ascii="Calibri" w:eastAsia="Times New Roman" w:hAnsi="Calibri" w:cs="Calibri"/>
                <w:sz w:val="20"/>
                <w:szCs w:val="20"/>
              </w:rPr>
            </w:pPr>
          </w:p>
        </w:tc>
      </w:tr>
      <w:tr w:rsidR="005A69E8" w14:paraId="313019FC" w14:textId="77777777" w:rsidTr="005A69E8">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3D211CF6" w14:textId="77777777" w:rsidR="005A69E8" w:rsidRDefault="005A69E8" w:rsidP="005A69E8">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519" w:type="dxa"/>
            <w:gridSpan w:val="11"/>
            <w:tcBorders>
              <w:top w:val="single" w:sz="4" w:space="0" w:color="auto"/>
              <w:left w:val="single" w:sz="4" w:space="0" w:color="auto"/>
              <w:bottom w:val="single" w:sz="4" w:space="0" w:color="auto"/>
              <w:right w:val="single" w:sz="4" w:space="0" w:color="auto"/>
            </w:tcBorders>
            <w:noWrap/>
            <w:vAlign w:val="center"/>
            <w:hideMark/>
          </w:tcPr>
          <w:p w14:paraId="3A60DDF7" w14:textId="35B653E6" w:rsidR="005A69E8" w:rsidRDefault="005A69E8" w:rsidP="005A69E8">
            <w:pPr>
              <w:spacing w:after="0" w:line="240" w:lineRule="auto"/>
              <w:rPr>
                <w:rFonts w:ascii="Calibri" w:eastAsia="Times New Roman" w:hAnsi="Calibri" w:cs="Calibri"/>
                <w:color w:val="00B0F0"/>
                <w:sz w:val="20"/>
                <w:szCs w:val="20"/>
              </w:rPr>
            </w:pPr>
            <w:r>
              <w:rPr>
                <w:rFonts w:ascii="Calibri" w:eastAsia="Times New Roman" w:hAnsi="Calibri" w:cs="Calibri"/>
                <w:sz w:val="20"/>
                <w:szCs w:val="20"/>
              </w:rPr>
              <w:t>13c: error “</w:t>
            </w:r>
            <w:r>
              <w:rPr>
                <w:rFonts w:ascii="Calibri" w:eastAsia="Times New Roman" w:hAnsi="Calibri" w:cs="Calibri"/>
                <w:bCs/>
                <w:sz w:val="20"/>
                <w:szCs w:val="20"/>
              </w:rPr>
              <w:t>Edges are not referenced sequentially</w:t>
            </w:r>
            <w:r>
              <w:rPr>
                <w:rFonts w:ascii="Calibri" w:eastAsia="Times New Roman" w:hAnsi="Calibri" w:cs="Calibri"/>
                <w:sz w:val="20"/>
                <w:szCs w:val="20"/>
              </w:rPr>
              <w:t>” must be triggered.</w:t>
            </w:r>
          </w:p>
        </w:tc>
      </w:tr>
      <w:tr w:rsidR="005A69E8" w14:paraId="19DB33E8" w14:textId="77777777" w:rsidTr="005A69E8">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1D619671" w14:textId="77777777" w:rsidR="005A69E8" w:rsidRDefault="005A69E8" w:rsidP="005A69E8">
            <w:pPr>
              <w:spacing w:after="0" w:line="240" w:lineRule="auto"/>
              <w:rPr>
                <w:rFonts w:ascii="Calibri" w:eastAsia="Times New Roman" w:hAnsi="Calibri" w:cs="Calibri"/>
                <w:b/>
                <w:sz w:val="20"/>
                <w:szCs w:val="20"/>
              </w:rPr>
            </w:pPr>
            <w:r>
              <w:rPr>
                <w:rFonts w:ascii="Calibri" w:eastAsia="Times New Roman" w:hAnsi="Calibri" w:cs="Calibri"/>
                <w:b/>
                <w:sz w:val="20"/>
                <w:szCs w:val="20"/>
              </w:rPr>
              <w:lastRenderedPageBreak/>
              <w:t xml:space="preserve">Secondary Critical </w:t>
            </w:r>
            <w:commentRangeStart w:id="18"/>
            <w:commentRangeStart w:id="19"/>
            <w:r>
              <w:rPr>
                <w:rFonts w:ascii="Calibri" w:eastAsia="Times New Roman" w:hAnsi="Calibri" w:cs="Calibri"/>
                <w:b/>
                <w:sz w:val="20"/>
                <w:szCs w:val="20"/>
              </w:rPr>
              <w:t>Errors</w:t>
            </w:r>
            <w:commentRangeEnd w:id="18"/>
            <w:r w:rsidR="001E1167">
              <w:rPr>
                <w:rStyle w:val="CommentReference"/>
              </w:rPr>
              <w:commentReference w:id="18"/>
            </w:r>
            <w:commentRangeEnd w:id="19"/>
            <w:r w:rsidR="00390448">
              <w:rPr>
                <w:rStyle w:val="CommentReference"/>
              </w:rPr>
              <w:commentReference w:id="19"/>
            </w:r>
          </w:p>
        </w:tc>
        <w:tc>
          <w:tcPr>
            <w:tcW w:w="8519" w:type="dxa"/>
            <w:gridSpan w:val="11"/>
            <w:tcBorders>
              <w:top w:val="single" w:sz="4" w:space="0" w:color="auto"/>
              <w:left w:val="nil"/>
              <w:bottom w:val="single" w:sz="4" w:space="0" w:color="auto"/>
              <w:right w:val="single" w:sz="4" w:space="0" w:color="auto"/>
            </w:tcBorders>
            <w:noWrap/>
            <w:vAlign w:val="center"/>
            <w:hideMark/>
          </w:tcPr>
          <w:p w14:paraId="43D521E0" w14:textId="59D66078" w:rsidR="005A69E8" w:rsidRDefault="004C0348"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15: </w:t>
            </w:r>
            <w:r w:rsidR="005A69E8">
              <w:rPr>
                <w:rFonts w:ascii="Calibri" w:eastAsia="Times New Roman" w:hAnsi="Calibri" w:cs="Calibri"/>
                <w:sz w:val="20"/>
                <w:szCs w:val="20"/>
              </w:rPr>
              <w:t>additional error “First and last edge of an area boundary do not meet at a common </w:t>
            </w:r>
          </w:p>
          <w:p w14:paraId="62816A63" w14:textId="77777777" w:rsidR="005A69E8" w:rsidRDefault="005A69E8"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connected node” must be triggered. </w:t>
            </w:r>
          </w:p>
        </w:tc>
      </w:tr>
      <w:tr w:rsidR="005A69E8" w14:paraId="3519528E" w14:textId="77777777" w:rsidTr="0088444E">
        <w:trPr>
          <w:trHeight w:val="300"/>
          <w:jc w:val="center"/>
        </w:trPr>
        <w:tc>
          <w:tcPr>
            <w:tcW w:w="10768" w:type="dxa"/>
            <w:gridSpan w:val="12"/>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0962F9E4" w14:textId="77777777" w:rsidR="005A69E8" w:rsidRDefault="005A69E8" w:rsidP="005A69E8">
            <w:pPr>
              <w:rPr>
                <w:rFonts w:ascii="Calibri" w:eastAsia="Times New Roman" w:hAnsi="Calibri" w:cs="Calibri"/>
                <w:sz w:val="20"/>
                <w:szCs w:val="20"/>
              </w:rPr>
            </w:pPr>
          </w:p>
        </w:tc>
      </w:tr>
      <w:tr w:rsidR="005A69E8" w14:paraId="3C1C5393"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2780EA4E" w14:textId="77777777" w:rsidR="005A69E8" w:rsidRDefault="005A69E8" w:rsidP="005A69E8">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281" w:type="dxa"/>
            <w:gridSpan w:val="3"/>
            <w:tcBorders>
              <w:top w:val="single" w:sz="4" w:space="0" w:color="auto"/>
              <w:left w:val="nil"/>
              <w:bottom w:val="single" w:sz="4" w:space="0" w:color="auto"/>
              <w:right w:val="single" w:sz="4" w:space="0" w:color="auto"/>
            </w:tcBorders>
            <w:noWrap/>
            <w:vAlign w:val="center"/>
            <w:hideMark/>
          </w:tcPr>
          <w:p w14:paraId="17A96836" w14:textId="77777777" w:rsidR="005A69E8" w:rsidRDefault="005A69E8"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AA500001</w:t>
            </w:r>
          </w:p>
        </w:tc>
        <w:tc>
          <w:tcPr>
            <w:tcW w:w="1552" w:type="dxa"/>
            <w:gridSpan w:val="2"/>
            <w:tcBorders>
              <w:top w:val="single" w:sz="4" w:space="0" w:color="auto"/>
              <w:left w:val="single" w:sz="4" w:space="0" w:color="auto"/>
              <w:bottom w:val="single" w:sz="4" w:space="0" w:color="auto"/>
              <w:right w:val="single" w:sz="4" w:space="0" w:color="000000"/>
            </w:tcBorders>
            <w:vAlign w:val="center"/>
            <w:hideMark/>
          </w:tcPr>
          <w:p w14:paraId="590FAA18" w14:textId="77777777" w:rsidR="005A69E8" w:rsidRDefault="005A69E8" w:rsidP="005A69E8">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S-58 Check</w:t>
            </w:r>
          </w:p>
        </w:tc>
        <w:tc>
          <w:tcPr>
            <w:tcW w:w="2026" w:type="dxa"/>
            <w:gridSpan w:val="3"/>
            <w:tcBorders>
              <w:top w:val="single" w:sz="4" w:space="0" w:color="auto"/>
              <w:left w:val="nil"/>
              <w:bottom w:val="single" w:sz="4" w:space="0" w:color="auto"/>
              <w:right w:val="single" w:sz="4" w:space="0" w:color="auto"/>
            </w:tcBorders>
            <w:noWrap/>
            <w:vAlign w:val="center"/>
            <w:hideMark/>
          </w:tcPr>
          <w:p w14:paraId="48FD49B0" w14:textId="77777777" w:rsidR="005A69E8" w:rsidRDefault="005A69E8"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13d</w:t>
            </w:r>
          </w:p>
        </w:tc>
        <w:tc>
          <w:tcPr>
            <w:tcW w:w="750" w:type="dxa"/>
            <w:gridSpan w:val="2"/>
            <w:tcBorders>
              <w:top w:val="single" w:sz="4" w:space="0" w:color="auto"/>
              <w:left w:val="nil"/>
              <w:bottom w:val="single" w:sz="4" w:space="0" w:color="auto"/>
              <w:right w:val="single" w:sz="4" w:space="0" w:color="auto"/>
            </w:tcBorders>
            <w:vAlign w:val="center"/>
            <w:hideMark/>
          </w:tcPr>
          <w:p w14:paraId="3800BF27" w14:textId="77777777" w:rsidR="005A69E8" w:rsidRDefault="005A69E8" w:rsidP="005A69E8">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910" w:type="dxa"/>
            <w:tcBorders>
              <w:top w:val="single" w:sz="4" w:space="0" w:color="auto"/>
              <w:left w:val="nil"/>
              <w:bottom w:val="single" w:sz="4" w:space="0" w:color="auto"/>
              <w:right w:val="single" w:sz="4" w:space="0" w:color="auto"/>
            </w:tcBorders>
            <w:noWrap/>
            <w:vAlign w:val="center"/>
            <w:hideMark/>
          </w:tcPr>
          <w:p w14:paraId="0FB20952" w14:textId="77777777" w:rsidR="005A69E8" w:rsidRDefault="005A69E8"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5A69E8" w14:paraId="5E6805C4" w14:textId="77777777" w:rsidTr="0088444E">
        <w:trPr>
          <w:trHeight w:val="665"/>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25BEFE81" w14:textId="77777777" w:rsidR="005A69E8" w:rsidRDefault="005A69E8" w:rsidP="005A69E8">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519" w:type="dxa"/>
            <w:gridSpan w:val="11"/>
            <w:tcBorders>
              <w:top w:val="single" w:sz="4" w:space="0" w:color="auto"/>
              <w:left w:val="nil"/>
              <w:bottom w:val="single" w:sz="4" w:space="0" w:color="auto"/>
              <w:right w:val="single" w:sz="4" w:space="0" w:color="000000"/>
            </w:tcBorders>
            <w:vAlign w:val="center"/>
            <w:hideMark/>
          </w:tcPr>
          <w:p w14:paraId="2B365502" w14:textId="77777777" w:rsidR="005A69E8" w:rsidRDefault="005A69E8" w:rsidP="005A69E8">
            <w:pPr>
              <w:pStyle w:val="Default"/>
              <w:spacing w:line="256" w:lineRule="auto"/>
              <w:rPr>
                <w:rFonts w:ascii="Calibri" w:hAnsi="Calibri" w:cs="Calibri"/>
                <w:color w:val="auto"/>
                <w:sz w:val="20"/>
                <w:szCs w:val="20"/>
              </w:rPr>
            </w:pPr>
            <w:r>
              <w:rPr>
                <w:rFonts w:ascii="Calibri" w:hAnsi="Calibri" w:cs="Calibri"/>
                <w:color w:val="auto"/>
                <w:sz w:val="20"/>
                <w:szCs w:val="20"/>
              </w:rPr>
              <w:t>For each feature object of geometric primitive area where a polygon ring references multiple edges where the end node of a vector record is not identical to the beginning node of the following vector record.</w:t>
            </w:r>
          </w:p>
        </w:tc>
      </w:tr>
      <w:tr w:rsidR="005A69E8" w14:paraId="2D7A2491" w14:textId="77777777" w:rsidTr="0088444E">
        <w:trPr>
          <w:trHeight w:val="665"/>
          <w:jc w:val="center"/>
        </w:trPr>
        <w:tc>
          <w:tcPr>
            <w:tcW w:w="2249" w:type="dxa"/>
            <w:tcBorders>
              <w:top w:val="nil"/>
              <w:left w:val="single" w:sz="4" w:space="0" w:color="auto"/>
              <w:bottom w:val="single" w:sz="4" w:space="0" w:color="auto"/>
              <w:right w:val="single" w:sz="4" w:space="0" w:color="auto"/>
            </w:tcBorders>
            <w:noWrap/>
            <w:vAlign w:val="center"/>
            <w:hideMark/>
          </w:tcPr>
          <w:p w14:paraId="57B21A73" w14:textId="77777777" w:rsidR="005A69E8" w:rsidRDefault="005A69E8" w:rsidP="005A69E8">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Message</w:t>
            </w:r>
          </w:p>
        </w:tc>
        <w:tc>
          <w:tcPr>
            <w:tcW w:w="8519" w:type="dxa"/>
            <w:gridSpan w:val="11"/>
            <w:tcBorders>
              <w:top w:val="single" w:sz="4" w:space="0" w:color="auto"/>
              <w:left w:val="nil"/>
              <w:bottom w:val="single" w:sz="4" w:space="0" w:color="auto"/>
              <w:right w:val="single" w:sz="4" w:space="0" w:color="000000"/>
            </w:tcBorders>
            <w:vAlign w:val="center"/>
            <w:hideMark/>
          </w:tcPr>
          <w:p w14:paraId="66AD9D58" w14:textId="77777777" w:rsidR="005A69E8" w:rsidRDefault="005A69E8" w:rsidP="005A69E8">
            <w:pPr>
              <w:spacing w:after="0" w:line="240" w:lineRule="auto"/>
              <w:rPr>
                <w:rFonts w:ascii="Calibri" w:eastAsia="Times New Roman" w:hAnsi="Calibri" w:cs="Calibri"/>
                <w:bCs/>
                <w:sz w:val="20"/>
                <w:szCs w:val="20"/>
              </w:rPr>
            </w:pPr>
            <w:r>
              <w:rPr>
                <w:rFonts w:ascii="Calibri" w:eastAsia="Times New Roman" w:hAnsi="Calibri" w:cs="Calibri"/>
                <w:bCs/>
                <w:sz w:val="20"/>
                <w:szCs w:val="20"/>
              </w:rPr>
              <w:t>Sequential edges do not have the same end and beginning nodes.</w:t>
            </w:r>
          </w:p>
        </w:tc>
        <w:bookmarkStart w:id="20" w:name="_GoBack"/>
        <w:bookmarkEnd w:id="20"/>
      </w:tr>
      <w:tr w:rsidR="005A69E8" w14:paraId="7B8D5377" w14:textId="77777777" w:rsidTr="0088444E">
        <w:trPr>
          <w:trHeight w:val="323"/>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41D9A239" w14:textId="77777777" w:rsidR="005A69E8" w:rsidRDefault="005A69E8" w:rsidP="005A69E8">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833" w:type="dxa"/>
            <w:gridSpan w:val="5"/>
            <w:tcBorders>
              <w:top w:val="nil"/>
              <w:left w:val="nil"/>
              <w:bottom w:val="single" w:sz="4" w:space="0" w:color="auto"/>
              <w:right w:val="single" w:sz="4" w:space="0" w:color="auto"/>
            </w:tcBorders>
            <w:noWrap/>
            <w:vAlign w:val="center"/>
            <w:hideMark/>
          </w:tcPr>
          <w:p w14:paraId="55312C7D" w14:textId="77777777" w:rsidR="005A69E8" w:rsidRDefault="005A69E8" w:rsidP="005A69E8">
            <w:pPr>
              <w:spacing w:after="0" w:line="240" w:lineRule="auto"/>
              <w:rPr>
                <w:rFonts w:ascii="Calibri" w:eastAsia="Times New Roman" w:hAnsi="Calibri" w:cs="Calibri"/>
                <w:bCs/>
                <w:sz w:val="20"/>
                <w:szCs w:val="20"/>
              </w:rPr>
            </w:pPr>
            <w:r>
              <w:rPr>
                <w:rFonts w:ascii="Calibri" w:eastAsia="Times New Roman" w:hAnsi="Calibri" w:cs="Calibri"/>
                <w:bCs/>
                <w:sz w:val="20"/>
                <w:szCs w:val="20"/>
              </w:rPr>
              <w:t>Ensure end and beginning nodes of sequential edges match.</w:t>
            </w:r>
          </w:p>
        </w:tc>
        <w:tc>
          <w:tcPr>
            <w:tcW w:w="1553" w:type="dxa"/>
            <w:gridSpan w:val="2"/>
            <w:tcBorders>
              <w:top w:val="nil"/>
              <w:left w:val="nil"/>
              <w:bottom w:val="single" w:sz="4" w:space="0" w:color="auto"/>
              <w:right w:val="single" w:sz="4" w:space="0" w:color="auto"/>
            </w:tcBorders>
            <w:noWrap/>
            <w:vAlign w:val="center"/>
            <w:hideMark/>
          </w:tcPr>
          <w:p w14:paraId="5A8491B3" w14:textId="77777777" w:rsidR="005A69E8" w:rsidRDefault="005A69E8" w:rsidP="005A69E8">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133" w:type="dxa"/>
            <w:gridSpan w:val="4"/>
            <w:tcBorders>
              <w:top w:val="nil"/>
              <w:left w:val="nil"/>
              <w:bottom w:val="single" w:sz="4" w:space="0" w:color="auto"/>
              <w:right w:val="single" w:sz="4" w:space="0" w:color="auto"/>
            </w:tcBorders>
            <w:noWrap/>
            <w:vAlign w:val="center"/>
            <w:hideMark/>
          </w:tcPr>
          <w:p w14:paraId="2AD65526" w14:textId="77777777" w:rsidR="005A69E8" w:rsidRDefault="005A69E8"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Part 3 (4.7.2) and (4.7.3)</w:t>
            </w:r>
          </w:p>
        </w:tc>
      </w:tr>
      <w:tr w:rsidR="005A69E8" w14:paraId="30ACBE83"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77C7F310" w14:textId="77777777" w:rsidR="005A69E8" w:rsidRDefault="005A69E8" w:rsidP="005A69E8">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519" w:type="dxa"/>
            <w:gridSpan w:val="11"/>
            <w:tcBorders>
              <w:top w:val="nil"/>
              <w:left w:val="nil"/>
              <w:bottom w:val="single" w:sz="4" w:space="0" w:color="auto"/>
              <w:right w:val="single" w:sz="4" w:space="0" w:color="auto"/>
            </w:tcBorders>
            <w:noWrap/>
            <w:vAlign w:val="center"/>
            <w:hideMark/>
          </w:tcPr>
          <w:p w14:paraId="4CC4B050" w14:textId="77777777" w:rsidR="005A69E8" w:rsidRDefault="005A69E8"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LNDRGN (A) feature created with sequential edges and without same end, beginning nodes.</w:t>
            </w:r>
          </w:p>
        </w:tc>
      </w:tr>
      <w:tr w:rsidR="005A69E8" w14:paraId="1C24CB28" w14:textId="77777777" w:rsidTr="0088444E">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411C96AC" w14:textId="0A21C9EA" w:rsidR="005A69E8" w:rsidRDefault="005A69E8" w:rsidP="005A69E8">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Location</w:t>
            </w:r>
          </w:p>
        </w:tc>
        <w:tc>
          <w:tcPr>
            <w:tcW w:w="1260" w:type="dxa"/>
            <w:tcBorders>
              <w:top w:val="single" w:sz="4" w:space="0" w:color="auto"/>
              <w:left w:val="single" w:sz="4" w:space="0" w:color="auto"/>
              <w:bottom w:val="single" w:sz="4" w:space="0" w:color="auto"/>
              <w:right w:val="single" w:sz="4" w:space="0" w:color="auto"/>
            </w:tcBorders>
            <w:vAlign w:val="center"/>
          </w:tcPr>
          <w:p w14:paraId="00CD2539" w14:textId="4D4BCE81" w:rsidR="005A69E8" w:rsidRDefault="005A69E8" w:rsidP="005A69E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Feature</w:t>
            </w:r>
          </w:p>
        </w:tc>
        <w:tc>
          <w:tcPr>
            <w:tcW w:w="2968" w:type="dxa"/>
            <w:gridSpan w:val="2"/>
            <w:tcBorders>
              <w:top w:val="single" w:sz="4" w:space="0" w:color="auto"/>
              <w:left w:val="single" w:sz="4" w:space="0" w:color="auto"/>
              <w:bottom w:val="single" w:sz="4" w:space="0" w:color="auto"/>
              <w:right w:val="single" w:sz="4" w:space="0" w:color="auto"/>
            </w:tcBorders>
            <w:vAlign w:val="center"/>
          </w:tcPr>
          <w:p w14:paraId="59199BED" w14:textId="703E030D" w:rsidR="005A69E8" w:rsidRDefault="005A69E8" w:rsidP="005A69E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Attributes</w:t>
            </w:r>
          </w:p>
        </w:tc>
        <w:tc>
          <w:tcPr>
            <w:tcW w:w="867" w:type="dxa"/>
            <w:gridSpan w:val="2"/>
            <w:tcBorders>
              <w:top w:val="single" w:sz="4" w:space="0" w:color="auto"/>
              <w:left w:val="single" w:sz="4" w:space="0" w:color="auto"/>
              <w:bottom w:val="single" w:sz="4" w:space="0" w:color="auto"/>
              <w:right w:val="single" w:sz="4" w:space="0" w:color="auto"/>
            </w:tcBorders>
            <w:vAlign w:val="center"/>
          </w:tcPr>
          <w:p w14:paraId="467FB0FC" w14:textId="160801E9" w:rsidR="005A69E8" w:rsidRDefault="005A69E8" w:rsidP="005A69E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2BB58957" w14:textId="4C3E089B" w:rsidR="005A69E8" w:rsidRDefault="005A69E8" w:rsidP="005A69E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FOID</w:t>
            </w:r>
          </w:p>
        </w:tc>
        <w:tc>
          <w:tcPr>
            <w:tcW w:w="932" w:type="dxa"/>
            <w:gridSpan w:val="2"/>
            <w:tcBorders>
              <w:top w:val="single" w:sz="4" w:space="0" w:color="auto"/>
              <w:left w:val="single" w:sz="4" w:space="0" w:color="auto"/>
              <w:bottom w:val="single" w:sz="4" w:space="0" w:color="auto"/>
              <w:right w:val="single" w:sz="4" w:space="0" w:color="auto"/>
            </w:tcBorders>
            <w:vAlign w:val="center"/>
          </w:tcPr>
          <w:p w14:paraId="5680896C" w14:textId="02DD0EA9" w:rsidR="005A69E8" w:rsidRDefault="005A69E8" w:rsidP="005A69E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VRID</w:t>
            </w:r>
          </w:p>
        </w:tc>
      </w:tr>
      <w:tr w:rsidR="005A69E8" w14:paraId="3DA4D9BE" w14:textId="77777777" w:rsidTr="0088444E">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37BB2959" w14:textId="39476816" w:rsidR="005A69E8" w:rsidRDefault="004C0348"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32°28'05.75"S 60°54'54.26"E</w:t>
            </w:r>
          </w:p>
        </w:tc>
        <w:tc>
          <w:tcPr>
            <w:tcW w:w="1260" w:type="dxa"/>
            <w:tcBorders>
              <w:top w:val="single" w:sz="4" w:space="0" w:color="auto"/>
              <w:left w:val="single" w:sz="4" w:space="0" w:color="auto"/>
              <w:bottom w:val="single" w:sz="4" w:space="0" w:color="auto"/>
              <w:right w:val="single" w:sz="4" w:space="0" w:color="auto"/>
            </w:tcBorders>
            <w:vAlign w:val="center"/>
          </w:tcPr>
          <w:p w14:paraId="222DFDF2" w14:textId="0404968D" w:rsidR="005A69E8" w:rsidRDefault="004C0348"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LNDRGN (A)</w:t>
            </w:r>
          </w:p>
        </w:tc>
        <w:tc>
          <w:tcPr>
            <w:tcW w:w="2968" w:type="dxa"/>
            <w:gridSpan w:val="2"/>
            <w:tcBorders>
              <w:top w:val="single" w:sz="4" w:space="0" w:color="auto"/>
              <w:left w:val="single" w:sz="4" w:space="0" w:color="auto"/>
              <w:bottom w:val="single" w:sz="4" w:space="0" w:color="auto"/>
              <w:right w:val="single" w:sz="4" w:space="0" w:color="auto"/>
            </w:tcBorders>
            <w:vAlign w:val="center"/>
          </w:tcPr>
          <w:p w14:paraId="5973F2BF" w14:textId="3F2C2314" w:rsidR="005A69E8" w:rsidRDefault="004C0348"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CATLND=2</w:t>
            </w:r>
          </w:p>
        </w:tc>
        <w:tc>
          <w:tcPr>
            <w:tcW w:w="867" w:type="dxa"/>
            <w:gridSpan w:val="2"/>
            <w:tcBorders>
              <w:top w:val="single" w:sz="4" w:space="0" w:color="auto"/>
              <w:left w:val="single" w:sz="4" w:space="0" w:color="auto"/>
              <w:bottom w:val="single" w:sz="4" w:space="0" w:color="auto"/>
              <w:right w:val="single" w:sz="4" w:space="0" w:color="auto"/>
            </w:tcBorders>
            <w:vAlign w:val="center"/>
          </w:tcPr>
          <w:p w14:paraId="50346E51" w14:textId="20ADC403" w:rsidR="005A69E8" w:rsidRDefault="004C0348"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FE-182</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0678E69B" w14:textId="561C7CAD" w:rsidR="005A69E8" w:rsidRDefault="004C0348"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AA 1516275371 00001</w:t>
            </w:r>
          </w:p>
        </w:tc>
        <w:tc>
          <w:tcPr>
            <w:tcW w:w="932" w:type="dxa"/>
            <w:gridSpan w:val="2"/>
            <w:tcBorders>
              <w:top w:val="single" w:sz="4" w:space="0" w:color="auto"/>
              <w:left w:val="single" w:sz="4" w:space="0" w:color="auto"/>
              <w:bottom w:val="single" w:sz="4" w:space="0" w:color="auto"/>
              <w:right w:val="single" w:sz="4" w:space="0" w:color="auto"/>
            </w:tcBorders>
            <w:vAlign w:val="center"/>
          </w:tcPr>
          <w:p w14:paraId="381942A1" w14:textId="77777777" w:rsidR="005A69E8" w:rsidRDefault="004C0348"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VE-303;</w:t>
            </w:r>
          </w:p>
          <w:p w14:paraId="67337F3B" w14:textId="0991BF4A" w:rsidR="004C0348" w:rsidRDefault="004C0348"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VE-304</w:t>
            </w:r>
          </w:p>
        </w:tc>
      </w:tr>
      <w:tr w:rsidR="005A69E8" w14:paraId="1C37DD35"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56A1C1AA" w14:textId="695188F2" w:rsidR="005A69E8" w:rsidRDefault="005A69E8" w:rsidP="005A69E8">
            <w:pPr>
              <w:spacing w:after="0" w:line="240" w:lineRule="auto"/>
              <w:rPr>
                <w:rFonts w:ascii="Calibri" w:eastAsia="Times New Roman" w:hAnsi="Calibri" w:cs="Calibri"/>
                <w:sz w:val="20"/>
                <w:szCs w:val="20"/>
              </w:rPr>
            </w:pPr>
            <w:r>
              <w:rPr>
                <w:rFonts w:ascii="Calibri" w:eastAsia="Times New Roman" w:hAnsi="Calibri" w:cs="Calibri"/>
                <w:b/>
                <w:bCs/>
                <w:sz w:val="20"/>
                <w:szCs w:val="20"/>
              </w:rPr>
              <w:t>Screen Capture</w:t>
            </w:r>
            <w:r w:rsidR="004C0348">
              <w:rPr>
                <w:rFonts w:ascii="Calibri" w:eastAsia="Times New Roman" w:hAnsi="Calibri" w:cs="Calibri"/>
                <w:b/>
                <w:bCs/>
                <w:sz w:val="20"/>
                <w:szCs w:val="20"/>
              </w:rPr>
              <w:t>/ASCII</w:t>
            </w:r>
          </w:p>
        </w:tc>
        <w:tc>
          <w:tcPr>
            <w:tcW w:w="8519" w:type="dxa"/>
            <w:gridSpan w:val="11"/>
            <w:tcBorders>
              <w:top w:val="single" w:sz="4" w:space="0" w:color="auto"/>
              <w:left w:val="nil"/>
              <w:bottom w:val="single" w:sz="4" w:space="0" w:color="auto"/>
              <w:right w:val="single" w:sz="4" w:space="0" w:color="auto"/>
            </w:tcBorders>
            <w:noWrap/>
            <w:vAlign w:val="center"/>
            <w:hideMark/>
          </w:tcPr>
          <w:p w14:paraId="42233DAE" w14:textId="77777777" w:rsidR="005A69E8" w:rsidRDefault="005A69E8" w:rsidP="005A69E8">
            <w:pPr>
              <w:spacing w:after="0" w:line="240" w:lineRule="auto"/>
              <w:rPr>
                <w:rFonts w:ascii="Calibri" w:eastAsia="Times New Roman" w:hAnsi="Calibri" w:cs="Calibri"/>
                <w:sz w:val="20"/>
                <w:szCs w:val="20"/>
              </w:rPr>
            </w:pPr>
          </w:p>
          <w:p w14:paraId="7C234E2F" w14:textId="4C04BC46" w:rsidR="005A69E8" w:rsidRDefault="005A69E8" w:rsidP="005A69E8">
            <w:pPr>
              <w:spacing w:after="0" w:line="240" w:lineRule="auto"/>
              <w:rPr>
                <w:rFonts w:ascii="Calibri" w:eastAsia="Times New Roman" w:hAnsi="Calibri" w:cs="Calibri"/>
                <w:sz w:val="20"/>
                <w:szCs w:val="20"/>
              </w:rPr>
            </w:pPr>
            <w:r>
              <w:rPr>
                <w:noProof/>
                <w:lang w:val="en-GB" w:eastAsia="en-GB"/>
              </w:rPr>
              <w:drawing>
                <wp:inline distT="0" distB="0" distL="0" distR="0" wp14:anchorId="2B2901A1" wp14:editId="5598359C">
                  <wp:extent cx="1600200" cy="1209454"/>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4893" cy="1220559"/>
                          </a:xfrm>
                          <a:prstGeom prst="rect">
                            <a:avLst/>
                          </a:prstGeom>
                          <a:noFill/>
                          <a:ln>
                            <a:noFill/>
                          </a:ln>
                        </pic:spPr>
                      </pic:pic>
                    </a:graphicData>
                  </a:graphic>
                </wp:inline>
              </w:drawing>
            </w:r>
            <w:r w:rsidR="004C0348">
              <w:rPr>
                <w:rFonts w:ascii="Calibri" w:eastAsia="Times New Roman" w:hAnsi="Calibri" w:cs="Calibri"/>
                <w:sz w:val="20"/>
                <w:szCs w:val="20"/>
              </w:rPr>
              <w:t xml:space="preserve">               </w:t>
            </w:r>
            <w:r w:rsidR="004C0348">
              <w:rPr>
                <w:noProof/>
                <w:lang w:val="en-GB" w:eastAsia="en-GB"/>
              </w:rPr>
              <w:drawing>
                <wp:inline distT="0" distB="0" distL="0" distR="0" wp14:anchorId="6CB7A5BD" wp14:editId="52C5E198">
                  <wp:extent cx="2095500" cy="106652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9262" cy="1068442"/>
                          </a:xfrm>
                          <a:prstGeom prst="rect">
                            <a:avLst/>
                          </a:prstGeom>
                        </pic:spPr>
                      </pic:pic>
                    </a:graphicData>
                  </a:graphic>
                </wp:inline>
              </w:drawing>
            </w:r>
          </w:p>
          <w:p w14:paraId="168F8D99" w14:textId="2516F0DE" w:rsidR="005A69E8" w:rsidRDefault="005A69E8" w:rsidP="005A69E8">
            <w:pPr>
              <w:spacing w:after="0" w:line="240" w:lineRule="auto"/>
              <w:rPr>
                <w:rFonts w:ascii="Calibri" w:eastAsia="Times New Roman" w:hAnsi="Calibri" w:cs="Calibri"/>
                <w:sz w:val="20"/>
                <w:szCs w:val="20"/>
              </w:rPr>
            </w:pPr>
          </w:p>
        </w:tc>
      </w:tr>
      <w:tr w:rsidR="005A69E8" w14:paraId="7E825E68"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262DFDB1" w14:textId="77777777" w:rsidR="005A69E8" w:rsidRDefault="005A69E8" w:rsidP="005A69E8">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519" w:type="dxa"/>
            <w:gridSpan w:val="11"/>
            <w:tcBorders>
              <w:top w:val="nil"/>
              <w:left w:val="nil"/>
              <w:bottom w:val="single" w:sz="4" w:space="0" w:color="auto"/>
              <w:right w:val="single" w:sz="4" w:space="0" w:color="auto"/>
            </w:tcBorders>
            <w:noWrap/>
            <w:vAlign w:val="center"/>
            <w:hideMark/>
          </w:tcPr>
          <w:p w14:paraId="4D6A350F" w14:textId="02D420F6" w:rsidR="005A69E8" w:rsidRDefault="004C0348"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13d: E</w:t>
            </w:r>
            <w:r w:rsidR="005A69E8">
              <w:rPr>
                <w:rFonts w:ascii="Calibri" w:eastAsia="Times New Roman" w:hAnsi="Calibri" w:cs="Calibri"/>
                <w:sz w:val="20"/>
                <w:szCs w:val="20"/>
              </w:rPr>
              <w:t>rror “</w:t>
            </w:r>
            <w:r w:rsidR="005A69E8">
              <w:rPr>
                <w:rFonts w:ascii="Calibri" w:eastAsia="Times New Roman" w:hAnsi="Calibri" w:cs="Calibri"/>
                <w:bCs/>
                <w:sz w:val="20"/>
                <w:szCs w:val="20"/>
              </w:rPr>
              <w:t xml:space="preserve">Sequential edges do not have the same end and beginning </w:t>
            </w:r>
            <w:r>
              <w:rPr>
                <w:rFonts w:ascii="Calibri" w:eastAsia="Times New Roman" w:hAnsi="Calibri" w:cs="Calibri"/>
                <w:bCs/>
                <w:sz w:val="20"/>
                <w:szCs w:val="20"/>
              </w:rPr>
              <w:t>nodes</w:t>
            </w:r>
            <w:r w:rsidR="005A69E8">
              <w:rPr>
                <w:rFonts w:ascii="Calibri" w:eastAsia="Times New Roman" w:hAnsi="Calibri" w:cs="Calibri"/>
                <w:sz w:val="20"/>
                <w:szCs w:val="20"/>
              </w:rPr>
              <w:t>” must be triggered.</w:t>
            </w:r>
          </w:p>
        </w:tc>
      </w:tr>
      <w:tr w:rsidR="005A69E8" w14:paraId="14287A4D"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6A6CB371" w14:textId="77777777" w:rsidR="005A69E8" w:rsidRDefault="005A69E8" w:rsidP="005A69E8">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519" w:type="dxa"/>
            <w:gridSpan w:val="11"/>
            <w:tcBorders>
              <w:top w:val="nil"/>
              <w:left w:val="nil"/>
              <w:bottom w:val="single" w:sz="4" w:space="0" w:color="auto"/>
              <w:right w:val="single" w:sz="4" w:space="0" w:color="auto"/>
            </w:tcBorders>
            <w:noWrap/>
            <w:vAlign w:val="center"/>
            <w:hideMark/>
          </w:tcPr>
          <w:p w14:paraId="672CD309" w14:textId="018CC4EA" w:rsidR="005A69E8" w:rsidRDefault="004C0348"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15: </w:t>
            </w:r>
            <w:r w:rsidR="005A69E8">
              <w:rPr>
                <w:rFonts w:ascii="Calibri" w:eastAsia="Times New Roman" w:hAnsi="Calibri" w:cs="Calibri"/>
                <w:sz w:val="20"/>
                <w:szCs w:val="20"/>
              </w:rPr>
              <w:t>additional error “First and last edge of an area boundary do not meet at a common </w:t>
            </w:r>
          </w:p>
          <w:p w14:paraId="3DA8EA12" w14:textId="77777777" w:rsidR="005A69E8" w:rsidRDefault="005A69E8"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connected node” must be triggered. </w:t>
            </w:r>
          </w:p>
        </w:tc>
      </w:tr>
      <w:tr w:rsidR="005A69E8" w14:paraId="48721956" w14:textId="77777777" w:rsidTr="0088444E">
        <w:trPr>
          <w:trHeight w:val="300"/>
          <w:jc w:val="center"/>
        </w:trPr>
        <w:tc>
          <w:tcPr>
            <w:tcW w:w="10768" w:type="dxa"/>
            <w:gridSpan w:val="12"/>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6FE89391" w14:textId="77777777" w:rsidR="005A69E8" w:rsidRDefault="005A69E8" w:rsidP="005A69E8">
            <w:pPr>
              <w:rPr>
                <w:rFonts w:ascii="Calibri" w:eastAsia="Times New Roman" w:hAnsi="Calibri" w:cs="Calibri"/>
                <w:sz w:val="20"/>
                <w:szCs w:val="20"/>
              </w:rPr>
            </w:pPr>
          </w:p>
        </w:tc>
      </w:tr>
      <w:tr w:rsidR="005A69E8" w14:paraId="0B5B22C9"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5C42D53A" w14:textId="77777777" w:rsidR="005A69E8" w:rsidRDefault="005A69E8" w:rsidP="005A69E8">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281" w:type="dxa"/>
            <w:gridSpan w:val="3"/>
            <w:tcBorders>
              <w:top w:val="single" w:sz="4" w:space="0" w:color="auto"/>
              <w:left w:val="nil"/>
              <w:bottom w:val="single" w:sz="4" w:space="0" w:color="auto"/>
              <w:right w:val="single" w:sz="4" w:space="0" w:color="auto"/>
            </w:tcBorders>
            <w:noWrap/>
            <w:vAlign w:val="center"/>
            <w:hideMark/>
          </w:tcPr>
          <w:p w14:paraId="0AFAFBDF" w14:textId="77777777" w:rsidR="005A69E8" w:rsidRDefault="005A69E8"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AA500001</w:t>
            </w:r>
          </w:p>
        </w:tc>
        <w:tc>
          <w:tcPr>
            <w:tcW w:w="1552" w:type="dxa"/>
            <w:gridSpan w:val="2"/>
            <w:tcBorders>
              <w:top w:val="single" w:sz="4" w:space="0" w:color="auto"/>
              <w:left w:val="single" w:sz="4" w:space="0" w:color="auto"/>
              <w:bottom w:val="single" w:sz="4" w:space="0" w:color="auto"/>
              <w:right w:val="single" w:sz="4" w:space="0" w:color="000000"/>
            </w:tcBorders>
            <w:vAlign w:val="center"/>
            <w:hideMark/>
          </w:tcPr>
          <w:p w14:paraId="599D5FC5" w14:textId="77777777" w:rsidR="005A69E8" w:rsidRDefault="005A69E8" w:rsidP="005A69E8">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S-58 Check</w:t>
            </w:r>
          </w:p>
        </w:tc>
        <w:tc>
          <w:tcPr>
            <w:tcW w:w="2026" w:type="dxa"/>
            <w:gridSpan w:val="3"/>
            <w:tcBorders>
              <w:top w:val="single" w:sz="4" w:space="0" w:color="auto"/>
              <w:left w:val="nil"/>
              <w:bottom w:val="single" w:sz="4" w:space="0" w:color="auto"/>
              <w:right w:val="single" w:sz="4" w:space="0" w:color="auto"/>
            </w:tcBorders>
            <w:noWrap/>
            <w:vAlign w:val="center"/>
            <w:hideMark/>
          </w:tcPr>
          <w:p w14:paraId="056FE688" w14:textId="77777777" w:rsidR="005A69E8" w:rsidRDefault="005A69E8"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20a</w:t>
            </w:r>
          </w:p>
        </w:tc>
        <w:tc>
          <w:tcPr>
            <w:tcW w:w="750" w:type="dxa"/>
            <w:gridSpan w:val="2"/>
            <w:tcBorders>
              <w:top w:val="single" w:sz="4" w:space="0" w:color="auto"/>
              <w:left w:val="nil"/>
              <w:bottom w:val="single" w:sz="4" w:space="0" w:color="auto"/>
              <w:right w:val="single" w:sz="4" w:space="0" w:color="auto"/>
            </w:tcBorders>
            <w:vAlign w:val="center"/>
            <w:hideMark/>
          </w:tcPr>
          <w:p w14:paraId="30EB9A57" w14:textId="77777777" w:rsidR="005A69E8" w:rsidRDefault="005A69E8" w:rsidP="005A69E8">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910" w:type="dxa"/>
            <w:tcBorders>
              <w:top w:val="single" w:sz="4" w:space="0" w:color="auto"/>
              <w:left w:val="nil"/>
              <w:bottom w:val="single" w:sz="4" w:space="0" w:color="auto"/>
              <w:right w:val="single" w:sz="4" w:space="0" w:color="auto"/>
            </w:tcBorders>
            <w:noWrap/>
            <w:vAlign w:val="center"/>
            <w:hideMark/>
          </w:tcPr>
          <w:p w14:paraId="598CD884" w14:textId="77777777" w:rsidR="005A69E8" w:rsidRDefault="005A69E8"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5A69E8" w14:paraId="0D31ECE6" w14:textId="77777777" w:rsidTr="0088444E">
        <w:trPr>
          <w:trHeight w:val="665"/>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425242E6" w14:textId="77777777" w:rsidR="005A69E8" w:rsidRDefault="005A69E8" w:rsidP="005A69E8">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519" w:type="dxa"/>
            <w:gridSpan w:val="11"/>
            <w:tcBorders>
              <w:top w:val="single" w:sz="4" w:space="0" w:color="auto"/>
              <w:left w:val="nil"/>
              <w:bottom w:val="single" w:sz="4" w:space="0" w:color="auto"/>
              <w:right w:val="single" w:sz="4" w:space="0" w:color="auto"/>
            </w:tcBorders>
            <w:vAlign w:val="center"/>
            <w:hideMark/>
          </w:tcPr>
          <w:p w14:paraId="68DD4F23" w14:textId="77777777" w:rsidR="005A69E8" w:rsidRDefault="005A69E8" w:rsidP="005A69E8">
            <w:pPr>
              <w:pStyle w:val="Default"/>
              <w:spacing w:line="256" w:lineRule="auto"/>
              <w:rPr>
                <w:rFonts w:ascii="Calibri" w:hAnsi="Calibri" w:cs="Calibri"/>
                <w:color w:val="auto"/>
                <w:sz w:val="20"/>
                <w:szCs w:val="20"/>
              </w:rPr>
            </w:pPr>
            <w:r>
              <w:rPr>
                <w:rFonts w:ascii="Calibri" w:hAnsi="Calibri" w:cs="Calibri"/>
                <w:color w:val="auto"/>
                <w:sz w:val="20"/>
                <w:szCs w:val="20"/>
              </w:rPr>
              <w:t>For each feature object where a geometric primitive is not one of those permitted.</w:t>
            </w:r>
          </w:p>
        </w:tc>
      </w:tr>
      <w:tr w:rsidR="005A69E8" w14:paraId="28DE8F9B" w14:textId="77777777" w:rsidTr="0088444E">
        <w:trPr>
          <w:trHeight w:val="665"/>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4F59FEB5" w14:textId="77777777" w:rsidR="005A69E8" w:rsidRDefault="005A69E8" w:rsidP="005A69E8">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Message</w:t>
            </w:r>
          </w:p>
        </w:tc>
        <w:tc>
          <w:tcPr>
            <w:tcW w:w="8519" w:type="dxa"/>
            <w:gridSpan w:val="11"/>
            <w:tcBorders>
              <w:top w:val="single" w:sz="4" w:space="0" w:color="auto"/>
              <w:left w:val="nil"/>
              <w:bottom w:val="single" w:sz="4" w:space="0" w:color="auto"/>
              <w:right w:val="single" w:sz="4" w:space="0" w:color="000000"/>
            </w:tcBorders>
            <w:vAlign w:val="center"/>
            <w:hideMark/>
          </w:tcPr>
          <w:p w14:paraId="4A8D46B6" w14:textId="77777777" w:rsidR="005A69E8" w:rsidRDefault="005A69E8" w:rsidP="005A69E8">
            <w:pPr>
              <w:spacing w:after="0" w:line="240" w:lineRule="auto"/>
              <w:rPr>
                <w:rFonts w:ascii="Calibri" w:eastAsia="Times New Roman" w:hAnsi="Calibri" w:cs="Calibri"/>
                <w:bCs/>
                <w:sz w:val="20"/>
                <w:szCs w:val="20"/>
              </w:rPr>
            </w:pPr>
            <w:r>
              <w:rPr>
                <w:rFonts w:ascii="Calibri" w:eastAsia="Times New Roman" w:hAnsi="Calibri" w:cs="Calibri"/>
                <w:bCs/>
                <w:sz w:val="20"/>
                <w:szCs w:val="20"/>
              </w:rPr>
              <w:t>Geometric primitive of this type is not permitted for this object class.</w:t>
            </w:r>
          </w:p>
        </w:tc>
      </w:tr>
      <w:tr w:rsidR="005A69E8" w14:paraId="7C3B76A6" w14:textId="77777777" w:rsidTr="0088444E">
        <w:trPr>
          <w:trHeight w:val="323"/>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7D37FED4" w14:textId="77777777" w:rsidR="005A69E8" w:rsidRDefault="005A69E8" w:rsidP="005A69E8">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833" w:type="dxa"/>
            <w:gridSpan w:val="5"/>
            <w:tcBorders>
              <w:top w:val="nil"/>
              <w:left w:val="nil"/>
              <w:bottom w:val="single" w:sz="4" w:space="0" w:color="auto"/>
              <w:right w:val="single" w:sz="4" w:space="0" w:color="auto"/>
            </w:tcBorders>
            <w:noWrap/>
            <w:vAlign w:val="center"/>
            <w:hideMark/>
          </w:tcPr>
          <w:p w14:paraId="6837FCD4" w14:textId="77777777" w:rsidR="005A69E8" w:rsidRDefault="005A69E8" w:rsidP="005A69E8">
            <w:pPr>
              <w:spacing w:after="0" w:line="240" w:lineRule="auto"/>
              <w:rPr>
                <w:rFonts w:ascii="Calibri" w:eastAsia="Times New Roman" w:hAnsi="Calibri" w:cs="Calibri"/>
                <w:bCs/>
                <w:sz w:val="20"/>
                <w:szCs w:val="20"/>
              </w:rPr>
            </w:pPr>
            <w:r>
              <w:rPr>
                <w:rFonts w:ascii="Calibri" w:eastAsia="Times New Roman" w:hAnsi="Calibri" w:cs="Calibri"/>
                <w:bCs/>
                <w:sz w:val="20"/>
                <w:szCs w:val="20"/>
              </w:rPr>
              <w:t>Use alternative geometric primitive or alternative object class as required.</w:t>
            </w:r>
          </w:p>
        </w:tc>
        <w:tc>
          <w:tcPr>
            <w:tcW w:w="1553" w:type="dxa"/>
            <w:gridSpan w:val="2"/>
            <w:tcBorders>
              <w:top w:val="nil"/>
              <w:left w:val="nil"/>
              <w:bottom w:val="single" w:sz="4" w:space="0" w:color="auto"/>
              <w:right w:val="single" w:sz="4" w:space="0" w:color="auto"/>
            </w:tcBorders>
            <w:noWrap/>
            <w:vAlign w:val="center"/>
            <w:hideMark/>
          </w:tcPr>
          <w:p w14:paraId="46EB4DEC" w14:textId="77777777" w:rsidR="005A69E8" w:rsidRDefault="005A69E8" w:rsidP="005A69E8">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133" w:type="dxa"/>
            <w:gridSpan w:val="4"/>
            <w:tcBorders>
              <w:top w:val="nil"/>
              <w:left w:val="nil"/>
              <w:bottom w:val="single" w:sz="4" w:space="0" w:color="auto"/>
              <w:right w:val="single" w:sz="4" w:space="0" w:color="auto"/>
            </w:tcBorders>
            <w:noWrap/>
            <w:vAlign w:val="center"/>
            <w:hideMark/>
          </w:tcPr>
          <w:p w14:paraId="4C1928B5" w14:textId="77777777" w:rsidR="005A69E8" w:rsidRDefault="005A69E8"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Part 3 (4.2.1), Appendix B.1 (3.3) and Supplement No.3 Ch.3 (3.3)</w:t>
            </w:r>
          </w:p>
        </w:tc>
      </w:tr>
      <w:tr w:rsidR="005A69E8" w14:paraId="4F57C5F7"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1043C8C7" w14:textId="77777777" w:rsidR="005A69E8" w:rsidRDefault="005A69E8" w:rsidP="005A69E8">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519" w:type="dxa"/>
            <w:gridSpan w:val="11"/>
            <w:tcBorders>
              <w:top w:val="single" w:sz="4" w:space="0" w:color="auto"/>
              <w:left w:val="nil"/>
              <w:bottom w:val="single" w:sz="4" w:space="0" w:color="auto"/>
              <w:right w:val="single" w:sz="4" w:space="0" w:color="auto"/>
            </w:tcBorders>
            <w:noWrap/>
            <w:vAlign w:val="center"/>
            <w:hideMark/>
          </w:tcPr>
          <w:p w14:paraId="137A212F" w14:textId="77777777" w:rsidR="005A69E8" w:rsidRDefault="005A69E8"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These features are created as isolated node.</w:t>
            </w:r>
          </w:p>
        </w:tc>
      </w:tr>
      <w:tr w:rsidR="005A69E8" w14:paraId="5C562045" w14:textId="77777777" w:rsidTr="0088444E">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2AFC7337" w14:textId="09104D51" w:rsidR="005A69E8" w:rsidRDefault="005A69E8" w:rsidP="005A69E8">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Location</w:t>
            </w:r>
          </w:p>
        </w:tc>
        <w:tc>
          <w:tcPr>
            <w:tcW w:w="1260" w:type="dxa"/>
            <w:tcBorders>
              <w:top w:val="single" w:sz="4" w:space="0" w:color="auto"/>
              <w:left w:val="single" w:sz="4" w:space="0" w:color="auto"/>
              <w:bottom w:val="single" w:sz="4" w:space="0" w:color="auto"/>
              <w:right w:val="single" w:sz="4" w:space="0" w:color="auto"/>
            </w:tcBorders>
            <w:vAlign w:val="center"/>
          </w:tcPr>
          <w:p w14:paraId="31DCC9EA" w14:textId="5172D2C0" w:rsidR="005A69E8" w:rsidRDefault="005A69E8" w:rsidP="005A69E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Feature</w:t>
            </w:r>
          </w:p>
        </w:tc>
        <w:tc>
          <w:tcPr>
            <w:tcW w:w="2968" w:type="dxa"/>
            <w:gridSpan w:val="2"/>
            <w:tcBorders>
              <w:top w:val="single" w:sz="4" w:space="0" w:color="auto"/>
              <w:left w:val="single" w:sz="4" w:space="0" w:color="auto"/>
              <w:bottom w:val="single" w:sz="4" w:space="0" w:color="auto"/>
              <w:right w:val="single" w:sz="4" w:space="0" w:color="auto"/>
            </w:tcBorders>
            <w:vAlign w:val="center"/>
          </w:tcPr>
          <w:p w14:paraId="7E3AF40A" w14:textId="3D0BDDAD" w:rsidR="005A69E8" w:rsidRDefault="005A69E8" w:rsidP="005A69E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Attributes</w:t>
            </w:r>
          </w:p>
        </w:tc>
        <w:tc>
          <w:tcPr>
            <w:tcW w:w="867" w:type="dxa"/>
            <w:gridSpan w:val="2"/>
            <w:tcBorders>
              <w:top w:val="single" w:sz="4" w:space="0" w:color="auto"/>
              <w:left w:val="single" w:sz="4" w:space="0" w:color="auto"/>
              <w:bottom w:val="single" w:sz="4" w:space="0" w:color="auto"/>
              <w:right w:val="single" w:sz="4" w:space="0" w:color="auto"/>
            </w:tcBorders>
            <w:vAlign w:val="center"/>
          </w:tcPr>
          <w:p w14:paraId="36B12243" w14:textId="0B440C18" w:rsidR="005A69E8" w:rsidRDefault="005A69E8" w:rsidP="005A69E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447C3D48" w14:textId="4C90AAD1" w:rsidR="005A69E8" w:rsidRDefault="005A69E8" w:rsidP="005A69E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FOID</w:t>
            </w:r>
          </w:p>
        </w:tc>
        <w:tc>
          <w:tcPr>
            <w:tcW w:w="932" w:type="dxa"/>
            <w:gridSpan w:val="2"/>
            <w:tcBorders>
              <w:top w:val="single" w:sz="4" w:space="0" w:color="auto"/>
              <w:left w:val="single" w:sz="4" w:space="0" w:color="auto"/>
              <w:bottom w:val="single" w:sz="4" w:space="0" w:color="auto"/>
              <w:right w:val="single" w:sz="4" w:space="0" w:color="auto"/>
            </w:tcBorders>
            <w:vAlign w:val="center"/>
          </w:tcPr>
          <w:p w14:paraId="7096981A" w14:textId="64F5F34F" w:rsidR="005A69E8" w:rsidRDefault="005A69E8" w:rsidP="005A69E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VRID</w:t>
            </w:r>
          </w:p>
        </w:tc>
      </w:tr>
      <w:tr w:rsidR="005B5D2C" w14:paraId="50B4D23C" w14:textId="77777777" w:rsidTr="005870CF">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tcPr>
          <w:p w14:paraId="37C8EF91" w14:textId="2AEE7DE5" w:rsidR="005B5D2C" w:rsidRDefault="005B5D2C" w:rsidP="005B5D2C">
            <w:pPr>
              <w:spacing w:after="0" w:line="240" w:lineRule="auto"/>
              <w:rPr>
                <w:rFonts w:ascii="Calibri" w:eastAsia="Times New Roman" w:hAnsi="Calibri" w:cs="Calibri"/>
                <w:sz w:val="20"/>
                <w:szCs w:val="20"/>
              </w:rPr>
            </w:pPr>
            <w:r>
              <w:rPr>
                <w:rFonts w:ascii="Calibri" w:eastAsia="Times New Roman" w:hAnsi="Calibri" w:cs="Calibri"/>
                <w:sz w:val="20"/>
                <w:szCs w:val="20"/>
              </w:rPr>
              <w:t>32°28'27.77"S 60°54'27.67</w:t>
            </w:r>
            <w:r w:rsidRPr="00B764CD">
              <w:rPr>
                <w:rFonts w:ascii="Calibri" w:eastAsia="Times New Roman" w:hAnsi="Calibri" w:cs="Calibri"/>
                <w:sz w:val="20"/>
                <w:szCs w:val="20"/>
              </w:rPr>
              <w:t>"E</w:t>
            </w:r>
          </w:p>
        </w:tc>
        <w:tc>
          <w:tcPr>
            <w:tcW w:w="1260" w:type="dxa"/>
            <w:tcBorders>
              <w:top w:val="single" w:sz="4" w:space="0" w:color="auto"/>
              <w:left w:val="single" w:sz="4" w:space="0" w:color="auto"/>
              <w:bottom w:val="single" w:sz="4" w:space="0" w:color="auto"/>
              <w:right w:val="single" w:sz="4" w:space="0" w:color="auto"/>
            </w:tcBorders>
          </w:tcPr>
          <w:p w14:paraId="329B5456" w14:textId="64B4AD4F" w:rsidR="005B5D2C" w:rsidRDefault="005B5D2C" w:rsidP="005B5D2C">
            <w:pPr>
              <w:spacing w:after="0" w:line="240" w:lineRule="auto"/>
              <w:rPr>
                <w:rFonts w:ascii="Calibri" w:eastAsia="Times New Roman" w:hAnsi="Calibri" w:cs="Calibri"/>
                <w:sz w:val="20"/>
                <w:szCs w:val="20"/>
              </w:rPr>
            </w:pPr>
            <w:r w:rsidRPr="00905011">
              <w:rPr>
                <w:rFonts w:ascii="Calibri" w:eastAsia="Times New Roman" w:hAnsi="Calibri" w:cs="Calibri"/>
                <w:sz w:val="20"/>
                <w:szCs w:val="20"/>
              </w:rPr>
              <w:t>PONTON (P)</w:t>
            </w:r>
          </w:p>
        </w:tc>
        <w:tc>
          <w:tcPr>
            <w:tcW w:w="2968" w:type="dxa"/>
            <w:gridSpan w:val="2"/>
            <w:tcBorders>
              <w:top w:val="single" w:sz="4" w:space="0" w:color="auto"/>
              <w:left w:val="single" w:sz="4" w:space="0" w:color="auto"/>
              <w:bottom w:val="single" w:sz="4" w:space="0" w:color="auto"/>
              <w:right w:val="single" w:sz="4" w:space="0" w:color="auto"/>
            </w:tcBorders>
            <w:vAlign w:val="center"/>
          </w:tcPr>
          <w:p w14:paraId="0BFF25BC" w14:textId="624801F8" w:rsidR="005B5D2C" w:rsidRDefault="005B5D2C" w:rsidP="005B5D2C">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c>
          <w:tcPr>
            <w:tcW w:w="867" w:type="dxa"/>
            <w:gridSpan w:val="2"/>
            <w:tcBorders>
              <w:top w:val="single" w:sz="4" w:space="0" w:color="auto"/>
              <w:left w:val="single" w:sz="4" w:space="0" w:color="auto"/>
              <w:bottom w:val="single" w:sz="4" w:space="0" w:color="auto"/>
              <w:right w:val="single" w:sz="4" w:space="0" w:color="auto"/>
            </w:tcBorders>
            <w:vAlign w:val="center"/>
          </w:tcPr>
          <w:p w14:paraId="56576381" w14:textId="67B33D6A" w:rsidR="005B5D2C" w:rsidRDefault="005B5D2C" w:rsidP="005B5D2C">
            <w:pPr>
              <w:spacing w:after="0" w:line="240" w:lineRule="auto"/>
              <w:rPr>
                <w:rFonts w:ascii="Calibri" w:eastAsia="Times New Roman" w:hAnsi="Calibri" w:cs="Calibri"/>
                <w:sz w:val="20"/>
                <w:szCs w:val="20"/>
              </w:rPr>
            </w:pPr>
            <w:r>
              <w:rPr>
                <w:rFonts w:ascii="Calibri" w:eastAsia="Times New Roman" w:hAnsi="Calibri" w:cs="Calibri"/>
                <w:sz w:val="20"/>
                <w:szCs w:val="20"/>
              </w:rPr>
              <w:t>FE-189</w:t>
            </w:r>
          </w:p>
        </w:tc>
        <w:tc>
          <w:tcPr>
            <w:tcW w:w="2170" w:type="dxa"/>
            <w:gridSpan w:val="3"/>
            <w:tcBorders>
              <w:top w:val="single" w:sz="4" w:space="0" w:color="auto"/>
              <w:left w:val="single" w:sz="4" w:space="0" w:color="auto"/>
              <w:bottom w:val="single" w:sz="4" w:space="0" w:color="auto"/>
              <w:right w:val="single" w:sz="4" w:space="0" w:color="auto"/>
            </w:tcBorders>
          </w:tcPr>
          <w:p w14:paraId="71912D44" w14:textId="673432EF" w:rsidR="005B5D2C" w:rsidRDefault="005B5D2C" w:rsidP="005B5D2C">
            <w:pPr>
              <w:spacing w:after="0" w:line="240" w:lineRule="auto"/>
              <w:rPr>
                <w:rFonts w:ascii="Calibri" w:eastAsia="Times New Roman" w:hAnsi="Calibri" w:cs="Calibri"/>
                <w:sz w:val="20"/>
                <w:szCs w:val="20"/>
              </w:rPr>
            </w:pPr>
            <w:r w:rsidRPr="00460FAD">
              <w:rPr>
                <w:rFonts w:ascii="Calibri" w:eastAsia="Times New Roman" w:hAnsi="Calibri" w:cs="Calibri"/>
                <w:sz w:val="20"/>
                <w:szCs w:val="20"/>
              </w:rPr>
              <w:t>AA 1521608778 00001</w:t>
            </w:r>
          </w:p>
        </w:tc>
        <w:tc>
          <w:tcPr>
            <w:tcW w:w="932" w:type="dxa"/>
            <w:gridSpan w:val="2"/>
            <w:tcBorders>
              <w:top w:val="single" w:sz="4" w:space="0" w:color="auto"/>
              <w:left w:val="single" w:sz="4" w:space="0" w:color="auto"/>
              <w:bottom w:val="single" w:sz="4" w:space="0" w:color="auto"/>
              <w:right w:val="single" w:sz="4" w:space="0" w:color="auto"/>
            </w:tcBorders>
            <w:vAlign w:val="center"/>
          </w:tcPr>
          <w:p w14:paraId="69828F00" w14:textId="6D87CEBA" w:rsidR="005B5D2C" w:rsidRDefault="005B5D2C" w:rsidP="005B5D2C">
            <w:pPr>
              <w:spacing w:after="0" w:line="240" w:lineRule="auto"/>
              <w:rPr>
                <w:rFonts w:ascii="Calibri" w:eastAsia="Times New Roman" w:hAnsi="Calibri" w:cs="Calibri"/>
                <w:sz w:val="20"/>
                <w:szCs w:val="20"/>
              </w:rPr>
            </w:pPr>
            <w:r>
              <w:rPr>
                <w:rFonts w:ascii="Calibri" w:eastAsia="Times New Roman" w:hAnsi="Calibri" w:cs="Calibri"/>
                <w:sz w:val="20"/>
                <w:szCs w:val="20"/>
              </w:rPr>
              <w:t>VI-58</w:t>
            </w:r>
          </w:p>
        </w:tc>
      </w:tr>
      <w:tr w:rsidR="005B5D2C" w14:paraId="43860FF0" w14:textId="77777777" w:rsidTr="005870CF">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tcPr>
          <w:p w14:paraId="53B74D6D" w14:textId="3FDF3279" w:rsidR="005B5D2C" w:rsidRDefault="005B5D2C" w:rsidP="005B5D2C">
            <w:pPr>
              <w:spacing w:after="0" w:line="240" w:lineRule="auto"/>
              <w:rPr>
                <w:rFonts w:ascii="Calibri" w:eastAsia="Times New Roman" w:hAnsi="Calibri" w:cs="Calibri"/>
                <w:sz w:val="20"/>
                <w:szCs w:val="20"/>
              </w:rPr>
            </w:pPr>
            <w:r w:rsidRPr="00B764CD">
              <w:rPr>
                <w:rFonts w:ascii="Calibri" w:eastAsia="Times New Roman" w:hAnsi="Calibri" w:cs="Calibri"/>
                <w:sz w:val="20"/>
                <w:szCs w:val="20"/>
              </w:rPr>
              <w:t>32°28'32.84"S 60°54'26.50"E</w:t>
            </w:r>
          </w:p>
        </w:tc>
        <w:tc>
          <w:tcPr>
            <w:tcW w:w="1260" w:type="dxa"/>
            <w:tcBorders>
              <w:top w:val="single" w:sz="4" w:space="0" w:color="auto"/>
              <w:left w:val="single" w:sz="4" w:space="0" w:color="auto"/>
              <w:bottom w:val="single" w:sz="4" w:space="0" w:color="auto"/>
              <w:right w:val="single" w:sz="4" w:space="0" w:color="auto"/>
            </w:tcBorders>
          </w:tcPr>
          <w:p w14:paraId="3A223374" w14:textId="02699216" w:rsidR="005B5D2C" w:rsidRDefault="005B5D2C" w:rsidP="005B5D2C">
            <w:pPr>
              <w:spacing w:after="0" w:line="240" w:lineRule="auto"/>
              <w:rPr>
                <w:rFonts w:ascii="Calibri" w:eastAsia="Times New Roman" w:hAnsi="Calibri" w:cs="Calibri"/>
                <w:sz w:val="20"/>
                <w:szCs w:val="20"/>
              </w:rPr>
            </w:pPr>
            <w:r w:rsidRPr="00905011">
              <w:rPr>
                <w:rFonts w:ascii="Calibri" w:eastAsia="Times New Roman" w:hAnsi="Calibri" w:cs="Calibri"/>
                <w:sz w:val="20"/>
                <w:szCs w:val="20"/>
              </w:rPr>
              <w:t>ACHARE (L)</w:t>
            </w:r>
          </w:p>
        </w:tc>
        <w:tc>
          <w:tcPr>
            <w:tcW w:w="2968" w:type="dxa"/>
            <w:gridSpan w:val="2"/>
            <w:tcBorders>
              <w:top w:val="single" w:sz="4" w:space="0" w:color="auto"/>
              <w:left w:val="single" w:sz="4" w:space="0" w:color="auto"/>
              <w:bottom w:val="single" w:sz="4" w:space="0" w:color="auto"/>
              <w:right w:val="single" w:sz="4" w:space="0" w:color="auto"/>
            </w:tcBorders>
            <w:vAlign w:val="center"/>
          </w:tcPr>
          <w:p w14:paraId="4D1CAF59" w14:textId="3B0596CD" w:rsidR="005B5D2C" w:rsidRDefault="005B5D2C" w:rsidP="005B5D2C">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c>
          <w:tcPr>
            <w:tcW w:w="867" w:type="dxa"/>
            <w:gridSpan w:val="2"/>
            <w:tcBorders>
              <w:top w:val="single" w:sz="4" w:space="0" w:color="auto"/>
              <w:left w:val="single" w:sz="4" w:space="0" w:color="auto"/>
              <w:bottom w:val="single" w:sz="4" w:space="0" w:color="auto"/>
              <w:right w:val="single" w:sz="4" w:space="0" w:color="auto"/>
            </w:tcBorders>
            <w:vAlign w:val="center"/>
          </w:tcPr>
          <w:p w14:paraId="607FCABD" w14:textId="5CF73308" w:rsidR="005B5D2C" w:rsidRDefault="005B5D2C" w:rsidP="005B5D2C">
            <w:pPr>
              <w:spacing w:after="0" w:line="240" w:lineRule="auto"/>
              <w:rPr>
                <w:rFonts w:ascii="Calibri" w:eastAsia="Times New Roman" w:hAnsi="Calibri" w:cs="Calibri"/>
                <w:sz w:val="20"/>
                <w:szCs w:val="20"/>
              </w:rPr>
            </w:pPr>
            <w:r>
              <w:rPr>
                <w:rFonts w:ascii="Calibri" w:eastAsia="Times New Roman" w:hAnsi="Calibri" w:cs="Calibri"/>
                <w:sz w:val="20"/>
                <w:szCs w:val="20"/>
              </w:rPr>
              <w:t>FE-191</w:t>
            </w:r>
          </w:p>
        </w:tc>
        <w:tc>
          <w:tcPr>
            <w:tcW w:w="2170" w:type="dxa"/>
            <w:gridSpan w:val="3"/>
            <w:tcBorders>
              <w:top w:val="single" w:sz="4" w:space="0" w:color="auto"/>
              <w:left w:val="single" w:sz="4" w:space="0" w:color="auto"/>
              <w:bottom w:val="single" w:sz="4" w:space="0" w:color="auto"/>
              <w:right w:val="single" w:sz="4" w:space="0" w:color="auto"/>
            </w:tcBorders>
          </w:tcPr>
          <w:p w14:paraId="21919399" w14:textId="5892D8A2" w:rsidR="005B5D2C" w:rsidRDefault="005B5D2C" w:rsidP="005B5D2C">
            <w:pPr>
              <w:spacing w:after="0" w:line="240" w:lineRule="auto"/>
              <w:rPr>
                <w:rFonts w:ascii="Calibri" w:eastAsia="Times New Roman" w:hAnsi="Calibri" w:cs="Calibri"/>
                <w:sz w:val="20"/>
                <w:szCs w:val="20"/>
              </w:rPr>
            </w:pPr>
            <w:r w:rsidRPr="00460FAD">
              <w:rPr>
                <w:rFonts w:ascii="Calibri" w:eastAsia="Times New Roman" w:hAnsi="Calibri" w:cs="Calibri"/>
                <w:sz w:val="20"/>
                <w:szCs w:val="20"/>
              </w:rPr>
              <w:t>AA 1521609412 00001</w:t>
            </w:r>
          </w:p>
        </w:tc>
        <w:tc>
          <w:tcPr>
            <w:tcW w:w="932" w:type="dxa"/>
            <w:gridSpan w:val="2"/>
            <w:tcBorders>
              <w:top w:val="single" w:sz="4" w:space="0" w:color="auto"/>
              <w:left w:val="single" w:sz="4" w:space="0" w:color="auto"/>
              <w:bottom w:val="single" w:sz="4" w:space="0" w:color="auto"/>
              <w:right w:val="single" w:sz="4" w:space="0" w:color="auto"/>
            </w:tcBorders>
            <w:vAlign w:val="center"/>
          </w:tcPr>
          <w:p w14:paraId="68D80D60" w14:textId="1399DA68" w:rsidR="005B5D2C" w:rsidRDefault="005B5D2C" w:rsidP="005B5D2C">
            <w:pPr>
              <w:spacing w:after="0" w:line="240" w:lineRule="auto"/>
              <w:rPr>
                <w:rFonts w:ascii="Calibri" w:eastAsia="Times New Roman" w:hAnsi="Calibri" w:cs="Calibri"/>
                <w:sz w:val="20"/>
                <w:szCs w:val="20"/>
              </w:rPr>
            </w:pPr>
            <w:r>
              <w:rPr>
                <w:rFonts w:ascii="Calibri" w:eastAsia="Times New Roman" w:hAnsi="Calibri" w:cs="Calibri"/>
                <w:sz w:val="20"/>
                <w:szCs w:val="20"/>
              </w:rPr>
              <w:t>VE-315</w:t>
            </w:r>
          </w:p>
        </w:tc>
      </w:tr>
      <w:tr w:rsidR="005B5D2C" w14:paraId="607E9CBE" w14:textId="77777777" w:rsidTr="005870CF">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tcPr>
          <w:p w14:paraId="4AC436FB" w14:textId="3ADC6986" w:rsidR="005B5D2C" w:rsidRDefault="005B5D2C" w:rsidP="005B5D2C">
            <w:pPr>
              <w:spacing w:after="0" w:line="240" w:lineRule="auto"/>
              <w:rPr>
                <w:rFonts w:ascii="Calibri" w:eastAsia="Times New Roman" w:hAnsi="Calibri" w:cs="Calibri"/>
                <w:sz w:val="20"/>
                <w:szCs w:val="20"/>
              </w:rPr>
            </w:pPr>
            <w:r>
              <w:rPr>
                <w:rFonts w:ascii="Calibri" w:eastAsia="Times New Roman" w:hAnsi="Calibri" w:cs="Calibri"/>
                <w:sz w:val="20"/>
                <w:szCs w:val="20"/>
              </w:rPr>
              <w:t>32°28'22.22"S 60°54'59.75</w:t>
            </w:r>
            <w:r w:rsidRPr="00B764CD">
              <w:rPr>
                <w:rFonts w:ascii="Calibri" w:eastAsia="Times New Roman" w:hAnsi="Calibri" w:cs="Calibri"/>
                <w:sz w:val="20"/>
                <w:szCs w:val="20"/>
              </w:rPr>
              <w:t>"E</w:t>
            </w:r>
          </w:p>
        </w:tc>
        <w:tc>
          <w:tcPr>
            <w:tcW w:w="1260" w:type="dxa"/>
            <w:tcBorders>
              <w:top w:val="single" w:sz="4" w:space="0" w:color="auto"/>
              <w:left w:val="single" w:sz="4" w:space="0" w:color="auto"/>
              <w:bottom w:val="single" w:sz="4" w:space="0" w:color="auto"/>
              <w:right w:val="single" w:sz="4" w:space="0" w:color="auto"/>
            </w:tcBorders>
          </w:tcPr>
          <w:p w14:paraId="647E080F" w14:textId="2715F610" w:rsidR="005B5D2C" w:rsidRDefault="005B5D2C" w:rsidP="005B5D2C">
            <w:pPr>
              <w:spacing w:after="0" w:line="240" w:lineRule="auto"/>
              <w:rPr>
                <w:rFonts w:ascii="Calibri" w:eastAsia="Times New Roman" w:hAnsi="Calibri" w:cs="Calibri"/>
                <w:sz w:val="20"/>
                <w:szCs w:val="20"/>
              </w:rPr>
            </w:pPr>
            <w:r w:rsidRPr="00905011">
              <w:rPr>
                <w:rFonts w:ascii="Calibri" w:eastAsia="Times New Roman" w:hAnsi="Calibri" w:cs="Calibri"/>
                <w:sz w:val="20"/>
                <w:szCs w:val="20"/>
              </w:rPr>
              <w:t>COALNE (A)</w:t>
            </w:r>
          </w:p>
        </w:tc>
        <w:tc>
          <w:tcPr>
            <w:tcW w:w="2968" w:type="dxa"/>
            <w:gridSpan w:val="2"/>
            <w:tcBorders>
              <w:top w:val="single" w:sz="4" w:space="0" w:color="auto"/>
              <w:left w:val="single" w:sz="4" w:space="0" w:color="auto"/>
              <w:bottom w:val="single" w:sz="4" w:space="0" w:color="auto"/>
              <w:right w:val="single" w:sz="4" w:space="0" w:color="auto"/>
            </w:tcBorders>
            <w:vAlign w:val="center"/>
          </w:tcPr>
          <w:p w14:paraId="52080F39" w14:textId="6076F928" w:rsidR="005B5D2C" w:rsidRDefault="005B5D2C" w:rsidP="005B5D2C">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c>
          <w:tcPr>
            <w:tcW w:w="867" w:type="dxa"/>
            <w:gridSpan w:val="2"/>
            <w:tcBorders>
              <w:top w:val="single" w:sz="4" w:space="0" w:color="auto"/>
              <w:left w:val="single" w:sz="4" w:space="0" w:color="auto"/>
              <w:bottom w:val="single" w:sz="4" w:space="0" w:color="auto"/>
              <w:right w:val="single" w:sz="4" w:space="0" w:color="auto"/>
            </w:tcBorders>
            <w:vAlign w:val="center"/>
          </w:tcPr>
          <w:p w14:paraId="1A3CED81" w14:textId="74123E81" w:rsidR="005B5D2C" w:rsidRDefault="005B5D2C" w:rsidP="005B5D2C">
            <w:pPr>
              <w:spacing w:after="0" w:line="240" w:lineRule="auto"/>
              <w:rPr>
                <w:rFonts w:ascii="Calibri" w:eastAsia="Times New Roman" w:hAnsi="Calibri" w:cs="Calibri"/>
                <w:sz w:val="20"/>
                <w:szCs w:val="20"/>
              </w:rPr>
            </w:pPr>
            <w:r>
              <w:rPr>
                <w:rFonts w:ascii="Calibri" w:eastAsia="Times New Roman" w:hAnsi="Calibri" w:cs="Calibri"/>
                <w:sz w:val="20"/>
                <w:szCs w:val="20"/>
              </w:rPr>
              <w:t>FE-192</w:t>
            </w:r>
          </w:p>
        </w:tc>
        <w:tc>
          <w:tcPr>
            <w:tcW w:w="2170" w:type="dxa"/>
            <w:gridSpan w:val="3"/>
            <w:tcBorders>
              <w:top w:val="single" w:sz="4" w:space="0" w:color="auto"/>
              <w:left w:val="single" w:sz="4" w:space="0" w:color="auto"/>
              <w:bottom w:val="single" w:sz="4" w:space="0" w:color="auto"/>
              <w:right w:val="single" w:sz="4" w:space="0" w:color="auto"/>
            </w:tcBorders>
          </w:tcPr>
          <w:p w14:paraId="2E7021A4" w14:textId="148DA894" w:rsidR="005B5D2C" w:rsidRDefault="005B5D2C" w:rsidP="005B5D2C">
            <w:pPr>
              <w:spacing w:after="0" w:line="240" w:lineRule="auto"/>
              <w:rPr>
                <w:rFonts w:ascii="Calibri" w:eastAsia="Times New Roman" w:hAnsi="Calibri" w:cs="Calibri"/>
                <w:sz w:val="20"/>
                <w:szCs w:val="20"/>
              </w:rPr>
            </w:pPr>
            <w:r w:rsidRPr="00460FAD">
              <w:rPr>
                <w:rFonts w:ascii="Calibri" w:eastAsia="Times New Roman" w:hAnsi="Calibri" w:cs="Calibri"/>
                <w:sz w:val="20"/>
                <w:szCs w:val="20"/>
              </w:rPr>
              <w:t>AA 1521609839 00001</w:t>
            </w:r>
          </w:p>
        </w:tc>
        <w:tc>
          <w:tcPr>
            <w:tcW w:w="932" w:type="dxa"/>
            <w:gridSpan w:val="2"/>
            <w:tcBorders>
              <w:top w:val="single" w:sz="4" w:space="0" w:color="auto"/>
              <w:left w:val="single" w:sz="4" w:space="0" w:color="auto"/>
              <w:bottom w:val="single" w:sz="4" w:space="0" w:color="auto"/>
              <w:right w:val="single" w:sz="4" w:space="0" w:color="auto"/>
            </w:tcBorders>
            <w:vAlign w:val="center"/>
          </w:tcPr>
          <w:p w14:paraId="1EC757C3" w14:textId="24B74CEF" w:rsidR="005B5D2C" w:rsidRDefault="00AC5D8F" w:rsidP="005B5D2C">
            <w:pPr>
              <w:spacing w:after="0" w:line="240" w:lineRule="auto"/>
              <w:rPr>
                <w:rFonts w:ascii="Calibri" w:eastAsia="Times New Roman" w:hAnsi="Calibri" w:cs="Calibri"/>
                <w:sz w:val="20"/>
                <w:szCs w:val="20"/>
              </w:rPr>
            </w:pPr>
            <w:r>
              <w:rPr>
                <w:rFonts w:ascii="Calibri" w:eastAsia="Times New Roman" w:hAnsi="Calibri" w:cs="Calibri"/>
                <w:sz w:val="20"/>
                <w:szCs w:val="20"/>
              </w:rPr>
              <w:t>VE-316</w:t>
            </w:r>
          </w:p>
        </w:tc>
      </w:tr>
      <w:tr w:rsidR="005A69E8" w14:paraId="72B85D14"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19196BC5" w14:textId="062BC9E2" w:rsidR="005A69E8" w:rsidRDefault="005A69E8" w:rsidP="005A69E8">
            <w:pPr>
              <w:spacing w:after="0" w:line="240" w:lineRule="auto"/>
              <w:rPr>
                <w:rFonts w:ascii="Calibri" w:eastAsia="Times New Roman" w:hAnsi="Calibri" w:cs="Calibri"/>
                <w:sz w:val="20"/>
                <w:szCs w:val="20"/>
              </w:rPr>
            </w:pPr>
            <w:r>
              <w:rPr>
                <w:rFonts w:ascii="Calibri" w:eastAsia="Times New Roman" w:hAnsi="Calibri" w:cs="Calibri"/>
                <w:b/>
                <w:bCs/>
                <w:sz w:val="20"/>
                <w:szCs w:val="20"/>
              </w:rPr>
              <w:t>Screen Capture</w:t>
            </w:r>
            <w:r w:rsidR="005B5D2C">
              <w:rPr>
                <w:rFonts w:ascii="Calibri" w:eastAsia="Times New Roman" w:hAnsi="Calibri" w:cs="Calibri"/>
                <w:b/>
                <w:bCs/>
                <w:sz w:val="20"/>
                <w:szCs w:val="20"/>
              </w:rPr>
              <w:t>/ASCII</w:t>
            </w:r>
          </w:p>
        </w:tc>
        <w:tc>
          <w:tcPr>
            <w:tcW w:w="8519" w:type="dxa"/>
            <w:gridSpan w:val="11"/>
            <w:tcBorders>
              <w:top w:val="single" w:sz="4" w:space="0" w:color="auto"/>
              <w:left w:val="nil"/>
              <w:bottom w:val="single" w:sz="4" w:space="0" w:color="auto"/>
              <w:right w:val="single" w:sz="4" w:space="0" w:color="auto"/>
            </w:tcBorders>
            <w:noWrap/>
            <w:vAlign w:val="center"/>
          </w:tcPr>
          <w:p w14:paraId="642F886D" w14:textId="0E91B509" w:rsidR="005B5D2C" w:rsidRDefault="005B5D2C" w:rsidP="005A69E8">
            <w:pPr>
              <w:spacing w:after="0" w:line="240" w:lineRule="auto"/>
              <w:rPr>
                <w:rFonts w:ascii="Calibri" w:eastAsia="Times New Roman" w:hAnsi="Calibri" w:cs="Calibri"/>
                <w:sz w:val="20"/>
                <w:szCs w:val="20"/>
              </w:rPr>
            </w:pPr>
          </w:p>
          <w:p w14:paraId="7F48168A" w14:textId="53081214" w:rsidR="005A69E8" w:rsidRDefault="005A69E8" w:rsidP="005A69E8">
            <w:pPr>
              <w:spacing w:after="0" w:line="240" w:lineRule="auto"/>
              <w:rPr>
                <w:rFonts w:ascii="Calibri" w:eastAsia="Times New Roman" w:hAnsi="Calibri" w:cs="Calibri"/>
                <w:sz w:val="20"/>
                <w:szCs w:val="20"/>
              </w:rPr>
            </w:pPr>
            <w:r>
              <w:rPr>
                <w:noProof/>
                <w:lang w:val="en-GB" w:eastAsia="en-GB"/>
              </w:rPr>
              <w:lastRenderedPageBreak/>
              <w:drawing>
                <wp:inline distT="0" distB="0" distL="0" distR="0" wp14:anchorId="58FB2C92" wp14:editId="0C11EF08">
                  <wp:extent cx="1640205" cy="1238010"/>
                  <wp:effectExtent l="0" t="0" r="0" b="63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9467" cy="1252549"/>
                          </a:xfrm>
                          <a:prstGeom prst="rect">
                            <a:avLst/>
                          </a:prstGeom>
                          <a:noFill/>
                          <a:ln>
                            <a:noFill/>
                          </a:ln>
                        </pic:spPr>
                      </pic:pic>
                    </a:graphicData>
                  </a:graphic>
                </wp:inline>
              </w:drawing>
            </w:r>
            <w:r>
              <w:rPr>
                <w:rFonts w:ascii="Calibri" w:eastAsia="Times New Roman" w:hAnsi="Calibri" w:cs="Calibri"/>
                <w:sz w:val="20"/>
                <w:szCs w:val="20"/>
              </w:rPr>
              <w:t xml:space="preserve">   </w:t>
            </w:r>
            <w:r w:rsidR="005B5D2C">
              <w:rPr>
                <w:rFonts w:ascii="Calibri" w:eastAsia="Times New Roman" w:hAnsi="Calibri" w:cs="Calibri"/>
                <w:sz w:val="20"/>
                <w:szCs w:val="20"/>
              </w:rPr>
              <w:t xml:space="preserve">    </w:t>
            </w:r>
            <w:r w:rsidR="005B5D2C">
              <w:rPr>
                <w:noProof/>
                <w:lang w:val="en-GB" w:eastAsia="en-GB"/>
              </w:rPr>
              <w:drawing>
                <wp:inline distT="0" distB="0" distL="0" distR="0" wp14:anchorId="77AA64AD" wp14:editId="38D55990">
                  <wp:extent cx="2428875" cy="86928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1166" cy="873681"/>
                          </a:xfrm>
                          <a:prstGeom prst="rect">
                            <a:avLst/>
                          </a:prstGeom>
                        </pic:spPr>
                      </pic:pic>
                    </a:graphicData>
                  </a:graphic>
                </wp:inline>
              </w:drawing>
            </w:r>
          </w:p>
          <w:p w14:paraId="0B95B242" w14:textId="71315E7E" w:rsidR="005A69E8" w:rsidRDefault="005A69E8" w:rsidP="005A69E8">
            <w:pPr>
              <w:spacing w:after="0" w:line="240" w:lineRule="auto"/>
              <w:rPr>
                <w:rFonts w:ascii="Calibri" w:eastAsia="Times New Roman" w:hAnsi="Calibri" w:cs="Calibri"/>
                <w:sz w:val="20"/>
                <w:szCs w:val="20"/>
              </w:rPr>
            </w:pPr>
          </w:p>
          <w:p w14:paraId="0E03073B" w14:textId="1A0625C8" w:rsidR="005B5D2C" w:rsidRDefault="000F5EF6" w:rsidP="005A69E8">
            <w:pPr>
              <w:spacing w:after="0" w:line="240" w:lineRule="auto"/>
              <w:rPr>
                <w:rFonts w:ascii="Calibri" w:eastAsia="Times New Roman" w:hAnsi="Calibri" w:cs="Calibri"/>
                <w:sz w:val="20"/>
                <w:szCs w:val="20"/>
              </w:rPr>
            </w:pPr>
            <w:r>
              <w:rPr>
                <w:rStyle w:val="CommentReference"/>
              </w:rPr>
              <w:commentReference w:id="21"/>
            </w:r>
            <w:r w:rsidR="008614E3">
              <w:rPr>
                <w:rStyle w:val="CommentReference"/>
              </w:rPr>
              <w:commentReference w:id="22"/>
            </w:r>
            <w:r w:rsidR="005B5D2C">
              <w:rPr>
                <w:noProof/>
                <w:lang w:val="en-GB" w:eastAsia="en-GB"/>
              </w:rPr>
              <w:drawing>
                <wp:inline distT="0" distB="0" distL="0" distR="0" wp14:anchorId="5712B118" wp14:editId="2306916C">
                  <wp:extent cx="1602666" cy="120967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0421" cy="1223076"/>
                          </a:xfrm>
                          <a:prstGeom prst="rect">
                            <a:avLst/>
                          </a:prstGeom>
                          <a:noFill/>
                          <a:ln>
                            <a:noFill/>
                          </a:ln>
                        </pic:spPr>
                      </pic:pic>
                    </a:graphicData>
                  </a:graphic>
                </wp:inline>
              </w:drawing>
            </w:r>
            <w:r w:rsidR="005B5D2C">
              <w:rPr>
                <w:rFonts w:ascii="Calibri" w:eastAsia="Times New Roman" w:hAnsi="Calibri" w:cs="Calibri"/>
                <w:sz w:val="20"/>
                <w:szCs w:val="20"/>
              </w:rPr>
              <w:t xml:space="preserve">      </w:t>
            </w:r>
            <w:r w:rsidR="00AC5D8F">
              <w:rPr>
                <w:rFonts w:ascii="Calibri" w:eastAsia="Times New Roman" w:hAnsi="Calibri" w:cs="Calibri"/>
                <w:sz w:val="20"/>
                <w:szCs w:val="20"/>
              </w:rPr>
              <w:t xml:space="preserve">   </w:t>
            </w:r>
            <w:r w:rsidR="005B5D2C">
              <w:rPr>
                <w:noProof/>
                <w:lang w:val="en-GB" w:eastAsia="en-GB"/>
              </w:rPr>
              <w:drawing>
                <wp:inline distT="0" distB="0" distL="0" distR="0" wp14:anchorId="6ACD86CE" wp14:editId="65FE69B7">
                  <wp:extent cx="2305050" cy="8021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5560" cy="809261"/>
                          </a:xfrm>
                          <a:prstGeom prst="rect">
                            <a:avLst/>
                          </a:prstGeom>
                        </pic:spPr>
                      </pic:pic>
                    </a:graphicData>
                  </a:graphic>
                </wp:inline>
              </w:drawing>
            </w:r>
          </w:p>
          <w:p w14:paraId="76474E4F" w14:textId="77777777" w:rsidR="005B5D2C" w:rsidRDefault="005B5D2C" w:rsidP="005A69E8">
            <w:pPr>
              <w:spacing w:after="0" w:line="240" w:lineRule="auto"/>
              <w:rPr>
                <w:rFonts w:ascii="Calibri" w:eastAsia="Times New Roman" w:hAnsi="Calibri" w:cs="Calibri"/>
                <w:sz w:val="20"/>
                <w:szCs w:val="20"/>
              </w:rPr>
            </w:pPr>
          </w:p>
          <w:p w14:paraId="08E446DA" w14:textId="66E2A5BD" w:rsidR="005A69E8" w:rsidRDefault="000F5EF6" w:rsidP="005A69E8">
            <w:pPr>
              <w:spacing w:after="0" w:line="240" w:lineRule="auto"/>
              <w:rPr>
                <w:rFonts w:ascii="Calibri" w:eastAsia="Times New Roman" w:hAnsi="Calibri" w:cs="Calibri"/>
                <w:sz w:val="20"/>
                <w:szCs w:val="20"/>
              </w:rPr>
            </w:pPr>
            <w:r>
              <w:rPr>
                <w:rStyle w:val="CommentReference"/>
              </w:rPr>
              <w:commentReference w:id="23"/>
            </w:r>
            <w:r w:rsidR="008614E3">
              <w:rPr>
                <w:rStyle w:val="CommentReference"/>
              </w:rPr>
              <w:commentReference w:id="24"/>
            </w:r>
            <w:r w:rsidR="005A69E8">
              <w:rPr>
                <w:noProof/>
                <w:lang w:val="en-GB" w:eastAsia="en-GB"/>
              </w:rPr>
              <w:drawing>
                <wp:inline distT="0" distB="0" distL="0" distR="0" wp14:anchorId="2C82DBB6" wp14:editId="33D6E0B0">
                  <wp:extent cx="1577427" cy="1190625"/>
                  <wp:effectExtent l="0" t="0" r="381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82844" cy="1194714"/>
                          </a:xfrm>
                          <a:prstGeom prst="rect">
                            <a:avLst/>
                          </a:prstGeom>
                          <a:noFill/>
                          <a:ln>
                            <a:noFill/>
                          </a:ln>
                        </pic:spPr>
                      </pic:pic>
                    </a:graphicData>
                  </a:graphic>
                </wp:inline>
              </w:drawing>
            </w:r>
            <w:r w:rsidR="00AC5D8F">
              <w:rPr>
                <w:rFonts w:ascii="Calibri" w:eastAsia="Times New Roman" w:hAnsi="Calibri" w:cs="Calibri"/>
                <w:sz w:val="20"/>
                <w:szCs w:val="20"/>
              </w:rPr>
              <w:t xml:space="preserve">           </w:t>
            </w:r>
            <w:r w:rsidR="00AC5D8F">
              <w:rPr>
                <w:noProof/>
                <w:lang w:val="en-GB" w:eastAsia="en-GB"/>
              </w:rPr>
              <w:drawing>
                <wp:inline distT="0" distB="0" distL="0" distR="0" wp14:anchorId="35570F15" wp14:editId="51E5CE7E">
                  <wp:extent cx="2371725" cy="70304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3542"/>
                          <a:stretch/>
                        </pic:blipFill>
                        <pic:spPr bwMode="auto">
                          <a:xfrm>
                            <a:off x="0" y="0"/>
                            <a:ext cx="2394020" cy="709656"/>
                          </a:xfrm>
                          <a:prstGeom prst="rect">
                            <a:avLst/>
                          </a:prstGeom>
                          <a:ln>
                            <a:noFill/>
                          </a:ln>
                          <a:extLst>
                            <a:ext uri="{53640926-AAD7-44D8-BBD7-CCE9431645EC}">
                              <a14:shadowObscured xmlns:a14="http://schemas.microsoft.com/office/drawing/2010/main"/>
                            </a:ext>
                          </a:extLst>
                        </pic:spPr>
                      </pic:pic>
                    </a:graphicData>
                  </a:graphic>
                </wp:inline>
              </w:drawing>
            </w:r>
          </w:p>
          <w:p w14:paraId="387EC780" w14:textId="77777777" w:rsidR="005A69E8" w:rsidRDefault="005A69E8" w:rsidP="005A69E8">
            <w:pPr>
              <w:spacing w:after="0" w:line="240" w:lineRule="auto"/>
              <w:rPr>
                <w:rFonts w:ascii="Calibri" w:eastAsia="Times New Roman" w:hAnsi="Calibri" w:cs="Calibri"/>
                <w:sz w:val="20"/>
                <w:szCs w:val="20"/>
              </w:rPr>
            </w:pPr>
          </w:p>
        </w:tc>
      </w:tr>
      <w:tr w:rsidR="005A69E8" w14:paraId="06588EAA"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25D7B178" w14:textId="77777777" w:rsidR="005A69E8" w:rsidRDefault="005A69E8" w:rsidP="005A69E8">
            <w:pPr>
              <w:spacing w:after="0" w:line="240" w:lineRule="auto"/>
              <w:rPr>
                <w:rFonts w:ascii="Calibri" w:eastAsia="Times New Roman" w:hAnsi="Calibri" w:cs="Calibri"/>
                <w:b/>
                <w:sz w:val="20"/>
                <w:szCs w:val="20"/>
              </w:rPr>
            </w:pPr>
            <w:r>
              <w:rPr>
                <w:rFonts w:ascii="Calibri" w:eastAsia="Times New Roman" w:hAnsi="Calibri" w:cs="Calibri"/>
                <w:b/>
                <w:sz w:val="20"/>
                <w:szCs w:val="20"/>
              </w:rPr>
              <w:lastRenderedPageBreak/>
              <w:t>Expected Test Results</w:t>
            </w:r>
          </w:p>
        </w:tc>
        <w:tc>
          <w:tcPr>
            <w:tcW w:w="8519" w:type="dxa"/>
            <w:gridSpan w:val="11"/>
            <w:tcBorders>
              <w:top w:val="nil"/>
              <w:left w:val="nil"/>
              <w:bottom w:val="single" w:sz="4" w:space="0" w:color="auto"/>
              <w:right w:val="single" w:sz="4" w:space="0" w:color="auto"/>
            </w:tcBorders>
            <w:noWrap/>
            <w:vAlign w:val="center"/>
            <w:hideMark/>
          </w:tcPr>
          <w:p w14:paraId="5EBFFCF8" w14:textId="77777777" w:rsidR="005A69E8" w:rsidRDefault="005A69E8"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20a: An error “</w:t>
            </w:r>
            <w:r>
              <w:rPr>
                <w:rFonts w:ascii="Calibri" w:eastAsia="Times New Roman" w:hAnsi="Calibri" w:cs="Calibri"/>
                <w:bCs/>
                <w:sz w:val="20"/>
                <w:szCs w:val="20"/>
              </w:rPr>
              <w:t>Geometric primitive of this type is not permitted for this object class</w:t>
            </w:r>
            <w:r>
              <w:rPr>
                <w:rFonts w:ascii="Calibri" w:eastAsia="Times New Roman" w:hAnsi="Calibri" w:cs="Calibri"/>
                <w:sz w:val="20"/>
                <w:szCs w:val="20"/>
              </w:rPr>
              <w:t>” must be triggered.</w:t>
            </w:r>
          </w:p>
        </w:tc>
      </w:tr>
      <w:tr w:rsidR="005A69E8" w14:paraId="44466FD2"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0E65B7B3" w14:textId="77777777" w:rsidR="005A69E8" w:rsidRDefault="005A69E8" w:rsidP="005A69E8">
            <w:pPr>
              <w:spacing w:after="0" w:line="240" w:lineRule="auto"/>
              <w:rPr>
                <w:rFonts w:ascii="Calibri" w:eastAsia="Times New Roman" w:hAnsi="Calibri" w:cs="Calibri"/>
                <w:b/>
                <w:sz w:val="20"/>
                <w:szCs w:val="20"/>
              </w:rPr>
            </w:pPr>
            <w:r>
              <w:rPr>
                <w:rFonts w:ascii="Calibri" w:eastAsia="Times New Roman" w:hAnsi="Calibri" w:cs="Calibri"/>
                <w:b/>
                <w:sz w:val="20"/>
                <w:szCs w:val="20"/>
              </w:rPr>
              <w:t xml:space="preserve">Secondary </w:t>
            </w:r>
            <w:r w:rsidRPr="00750E3A">
              <w:rPr>
                <w:rFonts w:ascii="Calibri" w:eastAsia="Times New Roman" w:hAnsi="Calibri" w:cs="Calibri"/>
                <w:b/>
                <w:sz w:val="20"/>
                <w:szCs w:val="20"/>
              </w:rPr>
              <w:t>Critical</w:t>
            </w:r>
            <w:r>
              <w:rPr>
                <w:rFonts w:ascii="Calibri" w:eastAsia="Times New Roman" w:hAnsi="Calibri" w:cs="Calibri"/>
                <w:b/>
                <w:sz w:val="20"/>
                <w:szCs w:val="20"/>
              </w:rPr>
              <w:t xml:space="preserve"> Errors</w:t>
            </w:r>
          </w:p>
        </w:tc>
        <w:tc>
          <w:tcPr>
            <w:tcW w:w="8519" w:type="dxa"/>
            <w:gridSpan w:val="11"/>
            <w:tcBorders>
              <w:top w:val="nil"/>
              <w:left w:val="nil"/>
              <w:bottom w:val="single" w:sz="4" w:space="0" w:color="auto"/>
              <w:right w:val="single" w:sz="4" w:space="0" w:color="auto"/>
            </w:tcBorders>
            <w:noWrap/>
            <w:vAlign w:val="center"/>
            <w:hideMark/>
          </w:tcPr>
          <w:p w14:paraId="6F44FA62" w14:textId="111C0FA4" w:rsidR="005A69E8" w:rsidRPr="00864301" w:rsidRDefault="005A69E8" w:rsidP="005A69E8">
            <w:pPr>
              <w:spacing w:after="0" w:line="240" w:lineRule="auto"/>
              <w:rPr>
                <w:rFonts w:ascii="Calibri" w:eastAsia="Times New Roman" w:hAnsi="Calibri" w:cs="Calibri"/>
                <w:sz w:val="20"/>
                <w:szCs w:val="20"/>
              </w:rPr>
            </w:pPr>
            <w:r w:rsidRPr="00864301">
              <w:rPr>
                <w:rFonts w:ascii="Calibri" w:eastAsia="Times New Roman" w:hAnsi="Calibri" w:cs="Calibri"/>
                <w:sz w:val="20"/>
                <w:szCs w:val="20"/>
              </w:rPr>
              <w:t>None</w:t>
            </w:r>
            <w:ins w:id="25" w:author="Leonid Kuzmin" w:date="2019-02-26T15:15:00Z">
              <w:r w:rsidR="00864301">
                <w:rPr>
                  <w:rFonts w:ascii="Calibri" w:eastAsia="Times New Roman" w:hAnsi="Calibri" w:cs="Calibri"/>
                  <w:strike/>
                  <w:sz w:val="20"/>
                  <w:szCs w:val="20"/>
                </w:rPr>
                <w:t xml:space="preserve"> </w:t>
              </w:r>
            </w:ins>
          </w:p>
        </w:tc>
      </w:tr>
      <w:tr w:rsidR="005A69E8" w14:paraId="7BB727B9" w14:textId="77777777" w:rsidTr="0088444E">
        <w:trPr>
          <w:trHeight w:val="300"/>
          <w:jc w:val="center"/>
        </w:trPr>
        <w:tc>
          <w:tcPr>
            <w:tcW w:w="10768" w:type="dxa"/>
            <w:gridSpan w:val="12"/>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tbl>
            <w:tblPr>
              <w:tblW w:w="10768" w:type="dxa"/>
              <w:jc w:val="center"/>
              <w:tblLayout w:type="fixed"/>
              <w:tblLook w:val="04A0" w:firstRow="1" w:lastRow="0" w:firstColumn="1" w:lastColumn="0" w:noHBand="0" w:noVBand="1"/>
            </w:tblPr>
            <w:tblGrid>
              <w:gridCol w:w="2249"/>
              <w:gridCol w:w="8519"/>
            </w:tblGrid>
            <w:tr w:rsidR="00750E3A" w14:paraId="4052C122" w14:textId="77777777" w:rsidTr="00D6767E">
              <w:trPr>
                <w:trHeight w:val="300"/>
                <w:jc w:val="center"/>
                <w:ins w:id="26" w:author="Leonid Kuzmin" w:date="2019-02-26T15:14:00Z"/>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5E5C4C41" w14:textId="2ABA8ABC" w:rsidR="00750E3A" w:rsidRDefault="00750E3A" w:rsidP="00750E3A">
                  <w:pPr>
                    <w:spacing w:after="0" w:line="240" w:lineRule="auto"/>
                    <w:rPr>
                      <w:ins w:id="27" w:author="Leonid Kuzmin" w:date="2019-02-26T15:14:00Z"/>
                      <w:rFonts w:ascii="Calibri" w:eastAsia="Times New Roman" w:hAnsi="Calibri" w:cs="Calibri"/>
                      <w:b/>
                      <w:sz w:val="20"/>
                      <w:szCs w:val="20"/>
                    </w:rPr>
                  </w:pPr>
                  <w:commentRangeStart w:id="28"/>
                  <w:commentRangeStart w:id="29"/>
                  <w:ins w:id="30" w:author="Leonid Kuzmin" w:date="2019-02-26T15:14:00Z">
                    <w:r>
                      <w:rPr>
                        <w:rFonts w:ascii="Calibri" w:eastAsia="Times New Roman" w:hAnsi="Calibri" w:cs="Calibri"/>
                        <w:b/>
                        <w:sz w:val="20"/>
                        <w:szCs w:val="20"/>
                      </w:rPr>
                      <w:t>Secondary Errors</w:t>
                    </w:r>
                    <w:commentRangeEnd w:id="28"/>
                    <w:r>
                      <w:rPr>
                        <w:rStyle w:val="CommentReference"/>
                      </w:rPr>
                      <w:commentReference w:id="28"/>
                    </w:r>
                  </w:ins>
                  <w:commentRangeEnd w:id="29"/>
                  <w:r w:rsidR="008614E3">
                    <w:rPr>
                      <w:rStyle w:val="CommentReference"/>
                    </w:rPr>
                    <w:commentReference w:id="29"/>
                  </w:r>
                </w:p>
              </w:tc>
              <w:tc>
                <w:tcPr>
                  <w:tcW w:w="8519" w:type="dxa"/>
                  <w:tcBorders>
                    <w:top w:val="nil"/>
                    <w:left w:val="nil"/>
                    <w:bottom w:val="single" w:sz="4" w:space="0" w:color="auto"/>
                    <w:right w:val="single" w:sz="4" w:space="0" w:color="auto"/>
                  </w:tcBorders>
                  <w:noWrap/>
                  <w:vAlign w:val="center"/>
                  <w:hideMark/>
                </w:tcPr>
                <w:p w14:paraId="15E654E0" w14:textId="42774CC2" w:rsidR="00750E3A" w:rsidRPr="00D6767E" w:rsidRDefault="00750E3A" w:rsidP="00750E3A">
                  <w:pPr>
                    <w:spacing w:after="0" w:line="240" w:lineRule="auto"/>
                    <w:rPr>
                      <w:ins w:id="31" w:author="Leonid Kuzmin" w:date="2019-02-26T15:14:00Z"/>
                      <w:rFonts w:ascii="Calibri" w:eastAsia="Times New Roman" w:hAnsi="Calibri" w:cs="Calibri"/>
                      <w:strike/>
                      <w:sz w:val="20"/>
                      <w:szCs w:val="20"/>
                    </w:rPr>
                  </w:pPr>
                  <w:ins w:id="32" w:author="Leonid Kuzmin" w:date="2019-02-26T15:14:00Z">
                    <w:r w:rsidRPr="00F01B59">
                      <w:t>1565</w:t>
                    </w:r>
                    <w:r>
                      <w:t>:</w:t>
                    </w:r>
                    <w:r w:rsidRPr="00F01B59">
                      <w:t xml:space="preserve"> LNDARE [FE-193] object not enclosed by appropriate</w:t>
                    </w:r>
                    <w:r>
                      <w:t xml:space="preserve"> linear or area</w:t>
                    </w:r>
                    <w:r w:rsidRPr="00F01B59">
                      <w:t xml:space="preserve"> object</w:t>
                    </w:r>
                    <w:r>
                      <w:t>.</w:t>
                    </w:r>
                  </w:ins>
                </w:p>
              </w:tc>
            </w:tr>
          </w:tbl>
          <w:p w14:paraId="5D3CAC9F" w14:textId="77777777" w:rsidR="005A69E8" w:rsidRDefault="005A69E8" w:rsidP="005A69E8">
            <w:pPr>
              <w:rPr>
                <w:rFonts w:ascii="Calibri" w:eastAsia="Times New Roman" w:hAnsi="Calibri" w:cs="Calibri"/>
                <w:sz w:val="20"/>
                <w:szCs w:val="20"/>
              </w:rPr>
            </w:pPr>
          </w:p>
        </w:tc>
      </w:tr>
      <w:tr w:rsidR="005A69E8" w14:paraId="70AB7CDD"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3C7BEDDA" w14:textId="77777777" w:rsidR="005A69E8" w:rsidRDefault="005A69E8" w:rsidP="005A69E8">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281" w:type="dxa"/>
            <w:gridSpan w:val="3"/>
            <w:tcBorders>
              <w:top w:val="single" w:sz="4" w:space="0" w:color="auto"/>
              <w:left w:val="nil"/>
              <w:bottom w:val="single" w:sz="4" w:space="0" w:color="auto"/>
              <w:right w:val="single" w:sz="4" w:space="0" w:color="auto"/>
            </w:tcBorders>
            <w:noWrap/>
            <w:vAlign w:val="center"/>
            <w:hideMark/>
          </w:tcPr>
          <w:p w14:paraId="79609198" w14:textId="77777777" w:rsidR="005A69E8" w:rsidRDefault="005A69E8"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AA500001</w:t>
            </w:r>
          </w:p>
        </w:tc>
        <w:tc>
          <w:tcPr>
            <w:tcW w:w="1552" w:type="dxa"/>
            <w:gridSpan w:val="2"/>
            <w:tcBorders>
              <w:top w:val="single" w:sz="4" w:space="0" w:color="auto"/>
              <w:left w:val="single" w:sz="4" w:space="0" w:color="auto"/>
              <w:bottom w:val="single" w:sz="4" w:space="0" w:color="auto"/>
              <w:right w:val="single" w:sz="4" w:space="0" w:color="000000"/>
            </w:tcBorders>
            <w:vAlign w:val="center"/>
            <w:hideMark/>
          </w:tcPr>
          <w:p w14:paraId="08BE666A" w14:textId="77777777" w:rsidR="005A69E8" w:rsidRDefault="005A69E8" w:rsidP="005A69E8">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S-58 Check</w:t>
            </w:r>
          </w:p>
        </w:tc>
        <w:tc>
          <w:tcPr>
            <w:tcW w:w="2026" w:type="dxa"/>
            <w:gridSpan w:val="3"/>
            <w:tcBorders>
              <w:top w:val="single" w:sz="4" w:space="0" w:color="auto"/>
              <w:left w:val="nil"/>
              <w:bottom w:val="single" w:sz="4" w:space="0" w:color="auto"/>
              <w:right w:val="single" w:sz="4" w:space="0" w:color="auto"/>
            </w:tcBorders>
            <w:noWrap/>
            <w:vAlign w:val="center"/>
            <w:hideMark/>
          </w:tcPr>
          <w:p w14:paraId="0B6B9D18" w14:textId="77777777" w:rsidR="005A69E8" w:rsidRDefault="005A69E8"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20b</w:t>
            </w:r>
          </w:p>
        </w:tc>
        <w:tc>
          <w:tcPr>
            <w:tcW w:w="750" w:type="dxa"/>
            <w:gridSpan w:val="2"/>
            <w:tcBorders>
              <w:top w:val="single" w:sz="4" w:space="0" w:color="auto"/>
              <w:left w:val="nil"/>
              <w:bottom w:val="single" w:sz="4" w:space="0" w:color="auto"/>
              <w:right w:val="single" w:sz="4" w:space="0" w:color="auto"/>
            </w:tcBorders>
            <w:vAlign w:val="center"/>
            <w:hideMark/>
          </w:tcPr>
          <w:p w14:paraId="3A76581E" w14:textId="77777777" w:rsidR="005A69E8" w:rsidRDefault="005A69E8" w:rsidP="005A69E8">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910" w:type="dxa"/>
            <w:tcBorders>
              <w:top w:val="single" w:sz="4" w:space="0" w:color="auto"/>
              <w:left w:val="nil"/>
              <w:bottom w:val="single" w:sz="4" w:space="0" w:color="auto"/>
              <w:right w:val="single" w:sz="4" w:space="0" w:color="auto"/>
            </w:tcBorders>
            <w:noWrap/>
            <w:vAlign w:val="center"/>
            <w:hideMark/>
          </w:tcPr>
          <w:p w14:paraId="691F4BCA" w14:textId="77777777" w:rsidR="005A69E8" w:rsidRDefault="005A69E8"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5A69E8" w14:paraId="050C9D98" w14:textId="77777777" w:rsidTr="001C083F">
        <w:trPr>
          <w:trHeight w:val="319"/>
          <w:jc w:val="center"/>
        </w:trPr>
        <w:tc>
          <w:tcPr>
            <w:tcW w:w="2249" w:type="dxa"/>
            <w:tcBorders>
              <w:top w:val="nil"/>
              <w:left w:val="single" w:sz="4" w:space="0" w:color="auto"/>
              <w:bottom w:val="single" w:sz="4" w:space="0" w:color="auto"/>
              <w:right w:val="single" w:sz="4" w:space="0" w:color="auto"/>
            </w:tcBorders>
            <w:noWrap/>
            <w:vAlign w:val="center"/>
            <w:hideMark/>
          </w:tcPr>
          <w:p w14:paraId="7DE22D7B" w14:textId="77777777" w:rsidR="005A69E8" w:rsidRDefault="005A69E8" w:rsidP="005A69E8">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519" w:type="dxa"/>
            <w:gridSpan w:val="11"/>
            <w:tcBorders>
              <w:top w:val="single" w:sz="4" w:space="0" w:color="auto"/>
              <w:left w:val="nil"/>
              <w:bottom w:val="single" w:sz="4" w:space="0" w:color="auto"/>
              <w:right w:val="single" w:sz="4" w:space="0" w:color="000000"/>
            </w:tcBorders>
            <w:vAlign w:val="center"/>
            <w:hideMark/>
          </w:tcPr>
          <w:p w14:paraId="68F7C9FB" w14:textId="77777777" w:rsidR="005A69E8" w:rsidRDefault="005A69E8" w:rsidP="005A69E8">
            <w:pPr>
              <w:pStyle w:val="Default"/>
              <w:spacing w:line="256" w:lineRule="auto"/>
              <w:rPr>
                <w:rFonts w:ascii="Calibri" w:hAnsi="Calibri" w:cs="Calibri"/>
                <w:color w:val="auto"/>
                <w:sz w:val="20"/>
                <w:szCs w:val="20"/>
              </w:rPr>
            </w:pPr>
            <w:r>
              <w:rPr>
                <w:rFonts w:ascii="Calibri" w:hAnsi="Calibri" w:cs="Calibri"/>
                <w:color w:val="auto"/>
                <w:sz w:val="20"/>
                <w:szCs w:val="20"/>
              </w:rPr>
              <w:t>For each spatial record which is not referenced by a feature object.</w:t>
            </w:r>
          </w:p>
        </w:tc>
      </w:tr>
      <w:tr w:rsidR="005A69E8" w14:paraId="76CEB28E" w14:textId="77777777" w:rsidTr="001C083F">
        <w:trPr>
          <w:trHeight w:val="409"/>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500689EA" w14:textId="77777777" w:rsidR="005A69E8" w:rsidRDefault="005A69E8" w:rsidP="005A69E8">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Message</w:t>
            </w:r>
          </w:p>
        </w:tc>
        <w:tc>
          <w:tcPr>
            <w:tcW w:w="8519" w:type="dxa"/>
            <w:gridSpan w:val="11"/>
            <w:tcBorders>
              <w:top w:val="single" w:sz="4" w:space="0" w:color="auto"/>
              <w:left w:val="nil"/>
              <w:bottom w:val="single" w:sz="4" w:space="0" w:color="auto"/>
              <w:right w:val="single" w:sz="4" w:space="0" w:color="000000"/>
            </w:tcBorders>
            <w:vAlign w:val="center"/>
            <w:hideMark/>
          </w:tcPr>
          <w:p w14:paraId="25E5AA9B" w14:textId="77777777" w:rsidR="005A69E8" w:rsidRDefault="005A69E8" w:rsidP="005A69E8">
            <w:pPr>
              <w:spacing w:after="0" w:line="240" w:lineRule="auto"/>
              <w:rPr>
                <w:rFonts w:ascii="Calibri" w:eastAsia="Times New Roman" w:hAnsi="Calibri" w:cs="Calibri"/>
                <w:bCs/>
                <w:sz w:val="20"/>
                <w:szCs w:val="20"/>
              </w:rPr>
            </w:pPr>
            <w:r>
              <w:rPr>
                <w:rFonts w:ascii="Calibri" w:eastAsia="Times New Roman" w:hAnsi="Calibri" w:cs="Calibri"/>
                <w:bCs/>
                <w:sz w:val="20"/>
                <w:szCs w:val="20"/>
              </w:rPr>
              <w:t>Orphaned geometry.</w:t>
            </w:r>
          </w:p>
        </w:tc>
      </w:tr>
      <w:tr w:rsidR="005A69E8" w14:paraId="0FC4B3B9" w14:textId="77777777" w:rsidTr="0088444E">
        <w:trPr>
          <w:trHeight w:val="323"/>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72A4DEE7" w14:textId="77777777" w:rsidR="005A69E8" w:rsidRDefault="005A69E8" w:rsidP="005A69E8">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833" w:type="dxa"/>
            <w:gridSpan w:val="5"/>
            <w:tcBorders>
              <w:top w:val="nil"/>
              <w:left w:val="nil"/>
              <w:bottom w:val="single" w:sz="4" w:space="0" w:color="auto"/>
              <w:right w:val="single" w:sz="4" w:space="0" w:color="auto"/>
            </w:tcBorders>
            <w:noWrap/>
            <w:vAlign w:val="center"/>
            <w:hideMark/>
          </w:tcPr>
          <w:p w14:paraId="3A0844B8" w14:textId="77777777" w:rsidR="005A69E8" w:rsidRDefault="005A69E8" w:rsidP="005A69E8">
            <w:pPr>
              <w:spacing w:after="0" w:line="240" w:lineRule="auto"/>
              <w:rPr>
                <w:rFonts w:ascii="Calibri" w:eastAsia="Times New Roman" w:hAnsi="Calibri" w:cs="Calibri"/>
                <w:bCs/>
                <w:sz w:val="20"/>
                <w:szCs w:val="20"/>
              </w:rPr>
            </w:pPr>
            <w:r>
              <w:rPr>
                <w:rFonts w:ascii="Calibri" w:eastAsia="Times New Roman" w:hAnsi="Calibri" w:cs="Calibri"/>
                <w:bCs/>
                <w:sz w:val="20"/>
                <w:szCs w:val="20"/>
              </w:rPr>
              <w:t>Remove orphaned geometry.</w:t>
            </w:r>
          </w:p>
        </w:tc>
        <w:tc>
          <w:tcPr>
            <w:tcW w:w="1553" w:type="dxa"/>
            <w:gridSpan w:val="2"/>
            <w:tcBorders>
              <w:top w:val="nil"/>
              <w:left w:val="nil"/>
              <w:bottom w:val="single" w:sz="4" w:space="0" w:color="auto"/>
              <w:right w:val="single" w:sz="4" w:space="0" w:color="auto"/>
            </w:tcBorders>
            <w:noWrap/>
            <w:vAlign w:val="center"/>
            <w:hideMark/>
          </w:tcPr>
          <w:p w14:paraId="6A4129F9" w14:textId="77777777" w:rsidR="005A69E8" w:rsidRDefault="005A69E8" w:rsidP="005A69E8">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133" w:type="dxa"/>
            <w:gridSpan w:val="4"/>
            <w:tcBorders>
              <w:top w:val="nil"/>
              <w:left w:val="nil"/>
              <w:bottom w:val="single" w:sz="4" w:space="0" w:color="auto"/>
              <w:right w:val="single" w:sz="4" w:space="0" w:color="auto"/>
            </w:tcBorders>
            <w:noWrap/>
            <w:vAlign w:val="center"/>
            <w:hideMark/>
          </w:tcPr>
          <w:p w14:paraId="60F41B35" w14:textId="77777777" w:rsidR="005A69E8" w:rsidRDefault="005A69E8"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Logical consistency and Part 2 (1)</w:t>
            </w:r>
          </w:p>
        </w:tc>
      </w:tr>
      <w:tr w:rsidR="005A69E8" w14:paraId="4722236A"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082F702A" w14:textId="77777777" w:rsidR="005A69E8" w:rsidRDefault="005A69E8" w:rsidP="005A69E8">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519" w:type="dxa"/>
            <w:gridSpan w:val="11"/>
            <w:tcBorders>
              <w:top w:val="nil"/>
              <w:left w:val="nil"/>
              <w:bottom w:val="single" w:sz="4" w:space="0" w:color="auto"/>
              <w:right w:val="single" w:sz="4" w:space="0" w:color="auto"/>
            </w:tcBorders>
            <w:noWrap/>
            <w:vAlign w:val="center"/>
            <w:hideMark/>
          </w:tcPr>
          <w:p w14:paraId="1EEEB854" w14:textId="77777777" w:rsidR="005A69E8" w:rsidRDefault="005A69E8"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Orphan geometry line created.</w:t>
            </w:r>
          </w:p>
        </w:tc>
      </w:tr>
      <w:tr w:rsidR="005A69E8" w14:paraId="3C6C5A89" w14:textId="77777777" w:rsidTr="0088444E">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68B7715B" w14:textId="55C8E39C" w:rsidR="005A69E8" w:rsidRDefault="005A69E8" w:rsidP="005A69E8">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Location</w:t>
            </w:r>
          </w:p>
        </w:tc>
        <w:tc>
          <w:tcPr>
            <w:tcW w:w="1260" w:type="dxa"/>
            <w:tcBorders>
              <w:top w:val="single" w:sz="4" w:space="0" w:color="auto"/>
              <w:left w:val="single" w:sz="4" w:space="0" w:color="auto"/>
              <w:bottom w:val="single" w:sz="4" w:space="0" w:color="auto"/>
              <w:right w:val="single" w:sz="4" w:space="0" w:color="auto"/>
            </w:tcBorders>
            <w:vAlign w:val="center"/>
          </w:tcPr>
          <w:p w14:paraId="6084979C" w14:textId="16D0C5BF" w:rsidR="005A69E8" w:rsidRDefault="005A69E8" w:rsidP="005A69E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Feature</w:t>
            </w:r>
          </w:p>
        </w:tc>
        <w:tc>
          <w:tcPr>
            <w:tcW w:w="2968" w:type="dxa"/>
            <w:gridSpan w:val="2"/>
            <w:tcBorders>
              <w:top w:val="single" w:sz="4" w:space="0" w:color="auto"/>
              <w:left w:val="single" w:sz="4" w:space="0" w:color="auto"/>
              <w:bottom w:val="single" w:sz="4" w:space="0" w:color="auto"/>
              <w:right w:val="single" w:sz="4" w:space="0" w:color="auto"/>
            </w:tcBorders>
            <w:vAlign w:val="center"/>
          </w:tcPr>
          <w:p w14:paraId="59B9168F" w14:textId="623EDD58" w:rsidR="005A69E8" w:rsidRDefault="005A69E8" w:rsidP="005A69E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Attributes</w:t>
            </w:r>
          </w:p>
        </w:tc>
        <w:tc>
          <w:tcPr>
            <w:tcW w:w="867" w:type="dxa"/>
            <w:gridSpan w:val="2"/>
            <w:tcBorders>
              <w:top w:val="single" w:sz="4" w:space="0" w:color="auto"/>
              <w:left w:val="single" w:sz="4" w:space="0" w:color="auto"/>
              <w:bottom w:val="single" w:sz="4" w:space="0" w:color="auto"/>
              <w:right w:val="single" w:sz="4" w:space="0" w:color="auto"/>
            </w:tcBorders>
            <w:vAlign w:val="center"/>
          </w:tcPr>
          <w:p w14:paraId="2CA35274" w14:textId="20BE5236" w:rsidR="005A69E8" w:rsidRDefault="005A69E8" w:rsidP="005A69E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109EF234" w14:textId="4064A1E8" w:rsidR="005A69E8" w:rsidRDefault="005A69E8" w:rsidP="005A69E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FOID</w:t>
            </w:r>
          </w:p>
        </w:tc>
        <w:tc>
          <w:tcPr>
            <w:tcW w:w="932" w:type="dxa"/>
            <w:gridSpan w:val="2"/>
            <w:tcBorders>
              <w:top w:val="single" w:sz="4" w:space="0" w:color="auto"/>
              <w:left w:val="single" w:sz="4" w:space="0" w:color="auto"/>
              <w:bottom w:val="single" w:sz="4" w:space="0" w:color="auto"/>
              <w:right w:val="single" w:sz="4" w:space="0" w:color="auto"/>
            </w:tcBorders>
            <w:vAlign w:val="center"/>
          </w:tcPr>
          <w:p w14:paraId="64C38904" w14:textId="6FA41546" w:rsidR="005A69E8" w:rsidRDefault="005A69E8" w:rsidP="005A69E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VRID</w:t>
            </w:r>
          </w:p>
        </w:tc>
      </w:tr>
      <w:tr w:rsidR="005A69E8" w14:paraId="555B7E75" w14:textId="77777777" w:rsidTr="0088444E">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1229CC4D" w14:textId="1DE39C28" w:rsidR="005A69E8" w:rsidRDefault="000A41D1"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32°28'07.40"S 60°54'32.77"E</w:t>
            </w:r>
          </w:p>
        </w:tc>
        <w:tc>
          <w:tcPr>
            <w:tcW w:w="1260" w:type="dxa"/>
            <w:tcBorders>
              <w:top w:val="single" w:sz="4" w:space="0" w:color="auto"/>
              <w:left w:val="single" w:sz="4" w:space="0" w:color="auto"/>
              <w:bottom w:val="single" w:sz="4" w:space="0" w:color="auto"/>
              <w:right w:val="single" w:sz="4" w:space="0" w:color="auto"/>
            </w:tcBorders>
            <w:vAlign w:val="center"/>
          </w:tcPr>
          <w:p w14:paraId="688F54A7" w14:textId="58896EC9" w:rsidR="005A69E8" w:rsidRPr="000A41D1" w:rsidRDefault="000A41D1" w:rsidP="005A69E8">
            <w:pPr>
              <w:spacing w:after="0" w:line="240" w:lineRule="auto"/>
              <w:rPr>
                <w:rFonts w:ascii="Calibri" w:eastAsia="Times New Roman" w:hAnsi="Calibri" w:cs="Calibri"/>
                <w:sz w:val="20"/>
                <w:szCs w:val="20"/>
                <w:lang w:val="da-DK"/>
              </w:rPr>
            </w:pPr>
            <w:r>
              <w:rPr>
                <w:rFonts w:ascii="Calibri" w:eastAsia="Times New Roman" w:hAnsi="Calibri" w:cs="Calibri"/>
                <w:sz w:val="20"/>
                <w:szCs w:val="20"/>
                <w:lang w:val="da-DK"/>
              </w:rPr>
              <w:t>-</w:t>
            </w:r>
          </w:p>
        </w:tc>
        <w:tc>
          <w:tcPr>
            <w:tcW w:w="2968" w:type="dxa"/>
            <w:gridSpan w:val="2"/>
            <w:tcBorders>
              <w:top w:val="single" w:sz="4" w:space="0" w:color="auto"/>
              <w:left w:val="single" w:sz="4" w:space="0" w:color="auto"/>
              <w:bottom w:val="single" w:sz="4" w:space="0" w:color="auto"/>
              <w:right w:val="single" w:sz="4" w:space="0" w:color="auto"/>
            </w:tcBorders>
            <w:vAlign w:val="center"/>
          </w:tcPr>
          <w:p w14:paraId="5DAF6AB9" w14:textId="2B6BFEE5" w:rsidR="005A69E8" w:rsidRDefault="000A41D1"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c>
          <w:tcPr>
            <w:tcW w:w="867" w:type="dxa"/>
            <w:gridSpan w:val="2"/>
            <w:tcBorders>
              <w:top w:val="single" w:sz="4" w:space="0" w:color="auto"/>
              <w:left w:val="single" w:sz="4" w:space="0" w:color="auto"/>
              <w:bottom w:val="single" w:sz="4" w:space="0" w:color="auto"/>
              <w:right w:val="single" w:sz="4" w:space="0" w:color="auto"/>
            </w:tcBorders>
            <w:vAlign w:val="center"/>
          </w:tcPr>
          <w:p w14:paraId="2D9E362A" w14:textId="691E63EA" w:rsidR="005A69E8" w:rsidRDefault="000A41D1"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2990C5DF" w14:textId="4DEC0836" w:rsidR="005A69E8" w:rsidRDefault="000A41D1"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c>
          <w:tcPr>
            <w:tcW w:w="932" w:type="dxa"/>
            <w:gridSpan w:val="2"/>
            <w:tcBorders>
              <w:top w:val="single" w:sz="4" w:space="0" w:color="auto"/>
              <w:left w:val="single" w:sz="4" w:space="0" w:color="auto"/>
              <w:bottom w:val="single" w:sz="4" w:space="0" w:color="auto"/>
              <w:right w:val="single" w:sz="4" w:space="0" w:color="auto"/>
            </w:tcBorders>
            <w:vAlign w:val="center"/>
          </w:tcPr>
          <w:p w14:paraId="3203C2F8" w14:textId="073C36ED" w:rsidR="005A69E8" w:rsidRDefault="009C1CB4" w:rsidP="005A69E8">
            <w:pPr>
              <w:spacing w:after="0" w:line="240" w:lineRule="auto"/>
              <w:rPr>
                <w:rFonts w:ascii="Calibri" w:eastAsia="Times New Roman" w:hAnsi="Calibri" w:cs="Calibri"/>
                <w:sz w:val="20"/>
                <w:szCs w:val="20"/>
              </w:rPr>
            </w:pPr>
            <w:r>
              <w:rPr>
                <w:rFonts w:ascii="Calibri" w:eastAsia="Times New Roman" w:hAnsi="Calibri" w:cs="Calibri"/>
                <w:sz w:val="20"/>
                <w:szCs w:val="20"/>
              </w:rPr>
              <w:t>VC-289</w:t>
            </w:r>
          </w:p>
        </w:tc>
      </w:tr>
      <w:tr w:rsidR="000A41D1" w14:paraId="64106C28" w14:textId="77777777" w:rsidTr="0088444E">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62636649" w14:textId="597CCEB4" w:rsidR="000A41D1" w:rsidRDefault="000A41D1" w:rsidP="000A41D1">
            <w:pPr>
              <w:spacing w:after="0" w:line="240" w:lineRule="auto"/>
              <w:rPr>
                <w:rFonts w:ascii="Calibri" w:eastAsia="Times New Roman" w:hAnsi="Calibri" w:cs="Calibri"/>
                <w:sz w:val="20"/>
                <w:szCs w:val="20"/>
              </w:rPr>
            </w:pPr>
            <w:r>
              <w:rPr>
                <w:rFonts w:ascii="Calibri" w:eastAsia="Times New Roman" w:hAnsi="Calibri" w:cs="Calibri"/>
                <w:sz w:val="20"/>
                <w:szCs w:val="20"/>
              </w:rPr>
              <w:t>32°28'46.66"S 60°54'42.22"E</w:t>
            </w:r>
          </w:p>
        </w:tc>
        <w:tc>
          <w:tcPr>
            <w:tcW w:w="1260" w:type="dxa"/>
            <w:tcBorders>
              <w:top w:val="single" w:sz="4" w:space="0" w:color="auto"/>
              <w:left w:val="single" w:sz="4" w:space="0" w:color="auto"/>
              <w:bottom w:val="single" w:sz="4" w:space="0" w:color="auto"/>
              <w:right w:val="single" w:sz="4" w:space="0" w:color="auto"/>
            </w:tcBorders>
            <w:vAlign w:val="center"/>
          </w:tcPr>
          <w:p w14:paraId="1A57DDFB" w14:textId="2682EF25" w:rsidR="000A41D1" w:rsidRDefault="000A41D1" w:rsidP="000A41D1">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c>
          <w:tcPr>
            <w:tcW w:w="2968" w:type="dxa"/>
            <w:gridSpan w:val="2"/>
            <w:tcBorders>
              <w:top w:val="single" w:sz="4" w:space="0" w:color="auto"/>
              <w:left w:val="single" w:sz="4" w:space="0" w:color="auto"/>
              <w:bottom w:val="single" w:sz="4" w:space="0" w:color="auto"/>
              <w:right w:val="single" w:sz="4" w:space="0" w:color="auto"/>
            </w:tcBorders>
            <w:vAlign w:val="center"/>
          </w:tcPr>
          <w:p w14:paraId="37EBA965" w14:textId="135E5F83" w:rsidR="000A41D1" w:rsidRDefault="000A41D1" w:rsidP="000A41D1">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c>
          <w:tcPr>
            <w:tcW w:w="867" w:type="dxa"/>
            <w:gridSpan w:val="2"/>
            <w:tcBorders>
              <w:top w:val="single" w:sz="4" w:space="0" w:color="auto"/>
              <w:left w:val="single" w:sz="4" w:space="0" w:color="auto"/>
              <w:bottom w:val="single" w:sz="4" w:space="0" w:color="auto"/>
              <w:right w:val="single" w:sz="4" w:space="0" w:color="auto"/>
            </w:tcBorders>
            <w:vAlign w:val="center"/>
          </w:tcPr>
          <w:p w14:paraId="66CE5EE8" w14:textId="3A0600ED" w:rsidR="000A41D1" w:rsidRDefault="000A41D1" w:rsidP="000A41D1">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161BD49B" w14:textId="12D2BF6A" w:rsidR="000A41D1" w:rsidRDefault="000A41D1" w:rsidP="000A41D1">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c>
          <w:tcPr>
            <w:tcW w:w="932" w:type="dxa"/>
            <w:gridSpan w:val="2"/>
            <w:tcBorders>
              <w:top w:val="single" w:sz="4" w:space="0" w:color="auto"/>
              <w:left w:val="single" w:sz="4" w:space="0" w:color="auto"/>
              <w:bottom w:val="single" w:sz="4" w:space="0" w:color="auto"/>
              <w:right w:val="single" w:sz="4" w:space="0" w:color="auto"/>
            </w:tcBorders>
            <w:vAlign w:val="center"/>
          </w:tcPr>
          <w:p w14:paraId="44B80E7B" w14:textId="77F5267F" w:rsidR="000A41D1" w:rsidRDefault="000A41D1" w:rsidP="000A41D1">
            <w:pPr>
              <w:spacing w:after="0" w:line="240" w:lineRule="auto"/>
              <w:rPr>
                <w:rFonts w:ascii="Calibri" w:eastAsia="Times New Roman" w:hAnsi="Calibri" w:cs="Calibri"/>
                <w:sz w:val="20"/>
                <w:szCs w:val="20"/>
              </w:rPr>
            </w:pPr>
            <w:r>
              <w:rPr>
                <w:rFonts w:ascii="Calibri" w:eastAsia="Times New Roman" w:hAnsi="Calibri" w:cs="Calibri"/>
                <w:sz w:val="20"/>
                <w:szCs w:val="20"/>
              </w:rPr>
              <w:t>VE-11</w:t>
            </w:r>
          </w:p>
        </w:tc>
      </w:tr>
      <w:tr w:rsidR="000A41D1" w14:paraId="607081C2"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0A311255" w14:textId="77777777" w:rsidR="000A41D1" w:rsidRDefault="000A41D1" w:rsidP="000A41D1">
            <w:pPr>
              <w:spacing w:after="0" w:line="240" w:lineRule="auto"/>
              <w:rPr>
                <w:rFonts w:ascii="Calibri" w:eastAsia="Times New Roman" w:hAnsi="Calibri" w:cs="Calibri"/>
                <w:sz w:val="20"/>
                <w:szCs w:val="20"/>
              </w:rPr>
            </w:pPr>
            <w:r>
              <w:rPr>
                <w:rFonts w:ascii="Calibri" w:eastAsia="Times New Roman" w:hAnsi="Calibri" w:cs="Calibri"/>
                <w:b/>
                <w:bCs/>
                <w:sz w:val="20"/>
                <w:szCs w:val="20"/>
              </w:rPr>
              <w:t>Screen Capture</w:t>
            </w:r>
          </w:p>
        </w:tc>
        <w:tc>
          <w:tcPr>
            <w:tcW w:w="8519" w:type="dxa"/>
            <w:gridSpan w:val="11"/>
            <w:tcBorders>
              <w:top w:val="single" w:sz="4" w:space="0" w:color="auto"/>
              <w:left w:val="nil"/>
              <w:bottom w:val="single" w:sz="4" w:space="0" w:color="auto"/>
              <w:right w:val="single" w:sz="4" w:space="0" w:color="auto"/>
            </w:tcBorders>
            <w:noWrap/>
            <w:vAlign w:val="center"/>
            <w:hideMark/>
          </w:tcPr>
          <w:p w14:paraId="4956EBAF" w14:textId="77777777" w:rsidR="000A41D1" w:rsidRDefault="000A41D1" w:rsidP="000A41D1">
            <w:pPr>
              <w:spacing w:after="0" w:line="240" w:lineRule="auto"/>
              <w:rPr>
                <w:rFonts w:ascii="Calibri" w:eastAsia="Times New Roman" w:hAnsi="Calibri" w:cs="Calibri"/>
                <w:sz w:val="20"/>
                <w:szCs w:val="20"/>
              </w:rPr>
            </w:pPr>
          </w:p>
          <w:p w14:paraId="64B62A02" w14:textId="0659FAB5" w:rsidR="000A41D1" w:rsidRDefault="000A41D1" w:rsidP="000A41D1">
            <w:pPr>
              <w:spacing w:after="0" w:line="240" w:lineRule="auto"/>
              <w:rPr>
                <w:rFonts w:ascii="Calibri" w:eastAsia="Times New Roman" w:hAnsi="Calibri" w:cs="Calibri"/>
                <w:sz w:val="20"/>
                <w:szCs w:val="20"/>
              </w:rPr>
            </w:pPr>
            <w:r>
              <w:rPr>
                <w:noProof/>
                <w:lang w:val="en-GB" w:eastAsia="en-GB"/>
              </w:rPr>
              <w:drawing>
                <wp:inline distT="0" distB="0" distL="0" distR="0" wp14:anchorId="5B461340" wp14:editId="7FDA35F1">
                  <wp:extent cx="1875233" cy="1076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48549" cy="1118125"/>
                          </a:xfrm>
                          <a:prstGeom prst="rect">
                            <a:avLst/>
                          </a:prstGeom>
                        </pic:spPr>
                      </pic:pic>
                    </a:graphicData>
                  </a:graphic>
                </wp:inline>
              </w:drawing>
            </w:r>
            <w:r>
              <w:rPr>
                <w:rFonts w:ascii="Calibri" w:eastAsia="Times New Roman" w:hAnsi="Calibri" w:cs="Calibri"/>
                <w:sz w:val="20"/>
                <w:szCs w:val="20"/>
              </w:rPr>
              <w:t xml:space="preserve">       </w:t>
            </w:r>
            <w:r w:rsidR="005069A2">
              <w:rPr>
                <w:noProof/>
                <w:lang w:val="en-GB" w:eastAsia="en-GB"/>
              </w:rPr>
              <w:drawing>
                <wp:inline distT="0" distB="0" distL="0" distR="0" wp14:anchorId="44F3B437" wp14:editId="130539D1">
                  <wp:extent cx="1495425" cy="10859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1752" cy="1119606"/>
                          </a:xfrm>
                          <a:prstGeom prst="rect">
                            <a:avLst/>
                          </a:prstGeom>
                        </pic:spPr>
                      </pic:pic>
                    </a:graphicData>
                  </a:graphic>
                </wp:inline>
              </w:drawing>
            </w:r>
          </w:p>
          <w:p w14:paraId="1798EAB3" w14:textId="3CDF7C73" w:rsidR="000A41D1" w:rsidRDefault="000A41D1" w:rsidP="000A41D1">
            <w:pPr>
              <w:spacing w:after="0" w:line="240" w:lineRule="auto"/>
              <w:rPr>
                <w:rFonts w:ascii="Calibri" w:eastAsia="Times New Roman" w:hAnsi="Calibri" w:cs="Calibri"/>
                <w:sz w:val="20"/>
                <w:szCs w:val="20"/>
              </w:rPr>
            </w:pPr>
          </w:p>
        </w:tc>
      </w:tr>
      <w:tr w:rsidR="000A41D1" w14:paraId="08837BE0"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572EDA2C" w14:textId="77777777" w:rsidR="000A41D1" w:rsidRDefault="000A41D1" w:rsidP="000A41D1">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519" w:type="dxa"/>
            <w:gridSpan w:val="11"/>
            <w:tcBorders>
              <w:top w:val="single" w:sz="4" w:space="0" w:color="auto"/>
              <w:left w:val="nil"/>
              <w:bottom w:val="single" w:sz="4" w:space="0" w:color="auto"/>
              <w:right w:val="single" w:sz="4" w:space="0" w:color="auto"/>
            </w:tcBorders>
            <w:noWrap/>
            <w:vAlign w:val="center"/>
            <w:hideMark/>
          </w:tcPr>
          <w:p w14:paraId="3B74BD00" w14:textId="3FD1FC17" w:rsidR="000A41D1" w:rsidRDefault="005069A2" w:rsidP="000A41D1">
            <w:pPr>
              <w:spacing w:after="0" w:line="240" w:lineRule="auto"/>
              <w:rPr>
                <w:rFonts w:ascii="Calibri" w:eastAsia="Times New Roman" w:hAnsi="Calibri" w:cs="Calibri"/>
                <w:sz w:val="20"/>
                <w:szCs w:val="20"/>
              </w:rPr>
            </w:pPr>
            <w:r>
              <w:rPr>
                <w:rFonts w:ascii="Calibri" w:eastAsia="Times New Roman" w:hAnsi="Calibri" w:cs="Calibri"/>
                <w:sz w:val="20"/>
                <w:szCs w:val="20"/>
              </w:rPr>
              <w:t>20b: E</w:t>
            </w:r>
            <w:r w:rsidR="000A41D1">
              <w:rPr>
                <w:rFonts w:ascii="Calibri" w:eastAsia="Times New Roman" w:hAnsi="Calibri" w:cs="Calibri"/>
                <w:sz w:val="20"/>
                <w:szCs w:val="20"/>
              </w:rPr>
              <w:t>rror “</w:t>
            </w:r>
            <w:r w:rsidR="000A41D1">
              <w:rPr>
                <w:rFonts w:ascii="Calibri" w:eastAsia="Times New Roman" w:hAnsi="Calibri" w:cs="Calibri"/>
                <w:bCs/>
                <w:sz w:val="20"/>
                <w:szCs w:val="20"/>
              </w:rPr>
              <w:t>Orphaned geometry</w:t>
            </w:r>
            <w:r w:rsidR="000A41D1">
              <w:rPr>
                <w:rFonts w:ascii="Calibri" w:eastAsia="Times New Roman" w:hAnsi="Calibri" w:cs="Calibri"/>
                <w:sz w:val="20"/>
                <w:szCs w:val="20"/>
              </w:rPr>
              <w:t>” should be triggered.</w:t>
            </w:r>
          </w:p>
        </w:tc>
      </w:tr>
      <w:tr w:rsidR="000A41D1" w14:paraId="77729EF0"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3733EFCE" w14:textId="77777777" w:rsidR="000A41D1" w:rsidRDefault="000A41D1" w:rsidP="000A41D1">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519" w:type="dxa"/>
            <w:gridSpan w:val="11"/>
            <w:tcBorders>
              <w:top w:val="single" w:sz="4" w:space="0" w:color="auto"/>
              <w:left w:val="single" w:sz="4" w:space="0" w:color="auto"/>
              <w:bottom w:val="single" w:sz="4" w:space="0" w:color="auto"/>
              <w:right w:val="single" w:sz="4" w:space="0" w:color="auto"/>
            </w:tcBorders>
            <w:noWrap/>
            <w:vAlign w:val="center"/>
            <w:hideMark/>
          </w:tcPr>
          <w:p w14:paraId="5E838AD9" w14:textId="77777777" w:rsidR="000A41D1" w:rsidRDefault="000A41D1" w:rsidP="000A41D1">
            <w:pPr>
              <w:spacing w:after="0" w:line="240" w:lineRule="auto"/>
              <w:rPr>
                <w:rFonts w:ascii="Calibri" w:eastAsia="Times New Roman" w:hAnsi="Calibri" w:cs="Calibri"/>
              </w:rPr>
            </w:pPr>
            <w:r>
              <w:rPr>
                <w:rFonts w:ascii="Calibri" w:eastAsia="Times New Roman" w:hAnsi="Calibri" w:cs="Calibri"/>
                <w:sz w:val="20"/>
                <w:szCs w:val="20"/>
              </w:rPr>
              <w:t xml:space="preserve">21: </w:t>
            </w:r>
            <w:commentRangeStart w:id="33"/>
            <w:commentRangeStart w:id="34"/>
            <w:r>
              <w:rPr>
                <w:rFonts w:ascii="Calibri" w:eastAsia="Times New Roman" w:hAnsi="Calibri" w:cs="Calibri"/>
                <w:sz w:val="20"/>
                <w:szCs w:val="20"/>
              </w:rPr>
              <w:t xml:space="preserve">An additional error “Orphan edge” </w:t>
            </w:r>
            <w:proofErr w:type="gramStart"/>
            <w:r>
              <w:rPr>
                <w:rFonts w:ascii="Calibri" w:eastAsia="Times New Roman" w:hAnsi="Calibri" w:cs="Calibri"/>
                <w:sz w:val="20"/>
                <w:szCs w:val="20"/>
              </w:rPr>
              <w:t>must be triggered</w:t>
            </w:r>
            <w:proofErr w:type="gramEnd"/>
            <w:r>
              <w:rPr>
                <w:rFonts w:ascii="Calibri" w:eastAsia="Times New Roman" w:hAnsi="Calibri" w:cs="Calibri"/>
                <w:sz w:val="20"/>
                <w:szCs w:val="20"/>
              </w:rPr>
              <w:t>.</w:t>
            </w:r>
            <w:commentRangeEnd w:id="33"/>
            <w:r w:rsidR="00E43EC1">
              <w:rPr>
                <w:rStyle w:val="CommentReference"/>
              </w:rPr>
              <w:commentReference w:id="33"/>
            </w:r>
            <w:commentRangeEnd w:id="34"/>
            <w:r w:rsidR="008614E3">
              <w:rPr>
                <w:rStyle w:val="CommentReference"/>
              </w:rPr>
              <w:commentReference w:id="34"/>
            </w:r>
          </w:p>
        </w:tc>
      </w:tr>
      <w:tr w:rsidR="000A41D1" w14:paraId="0B2DABE7" w14:textId="77777777" w:rsidTr="0088444E">
        <w:trPr>
          <w:trHeight w:val="300"/>
          <w:jc w:val="center"/>
        </w:trPr>
        <w:tc>
          <w:tcPr>
            <w:tcW w:w="10768" w:type="dxa"/>
            <w:gridSpan w:val="12"/>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034863EA" w14:textId="77777777" w:rsidR="000A41D1" w:rsidRDefault="000A41D1" w:rsidP="000A41D1">
            <w:pPr>
              <w:rPr>
                <w:rFonts w:ascii="Calibri" w:eastAsia="Times New Roman" w:hAnsi="Calibri" w:cs="Calibri"/>
              </w:rPr>
            </w:pPr>
          </w:p>
        </w:tc>
      </w:tr>
      <w:tr w:rsidR="000A41D1" w14:paraId="132A2477"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7228709E" w14:textId="77777777" w:rsidR="000A41D1" w:rsidRDefault="000A41D1" w:rsidP="000A41D1">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281" w:type="dxa"/>
            <w:gridSpan w:val="3"/>
            <w:tcBorders>
              <w:top w:val="single" w:sz="4" w:space="0" w:color="auto"/>
              <w:left w:val="nil"/>
              <w:bottom w:val="single" w:sz="4" w:space="0" w:color="auto"/>
              <w:right w:val="single" w:sz="4" w:space="0" w:color="auto"/>
            </w:tcBorders>
            <w:noWrap/>
            <w:vAlign w:val="center"/>
            <w:hideMark/>
          </w:tcPr>
          <w:p w14:paraId="14755AF9" w14:textId="77777777" w:rsidR="000A41D1" w:rsidRDefault="000A41D1" w:rsidP="000A41D1">
            <w:pPr>
              <w:spacing w:after="0" w:line="240" w:lineRule="auto"/>
              <w:rPr>
                <w:rFonts w:ascii="Calibri" w:eastAsia="Times New Roman" w:hAnsi="Calibri" w:cs="Calibri"/>
                <w:sz w:val="20"/>
                <w:szCs w:val="20"/>
              </w:rPr>
            </w:pPr>
            <w:r>
              <w:rPr>
                <w:rFonts w:ascii="Calibri" w:eastAsia="Times New Roman" w:hAnsi="Calibri" w:cs="Calibri"/>
                <w:sz w:val="20"/>
                <w:szCs w:val="20"/>
              </w:rPr>
              <w:t>AA500001</w:t>
            </w:r>
          </w:p>
        </w:tc>
        <w:tc>
          <w:tcPr>
            <w:tcW w:w="1552" w:type="dxa"/>
            <w:gridSpan w:val="2"/>
            <w:tcBorders>
              <w:top w:val="single" w:sz="4" w:space="0" w:color="auto"/>
              <w:left w:val="single" w:sz="4" w:space="0" w:color="auto"/>
              <w:bottom w:val="single" w:sz="4" w:space="0" w:color="auto"/>
              <w:right w:val="single" w:sz="4" w:space="0" w:color="000000"/>
            </w:tcBorders>
            <w:vAlign w:val="center"/>
            <w:hideMark/>
          </w:tcPr>
          <w:p w14:paraId="752FB747" w14:textId="77777777" w:rsidR="000A41D1" w:rsidRDefault="000A41D1" w:rsidP="000A41D1">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S-58 Check</w:t>
            </w:r>
          </w:p>
        </w:tc>
        <w:tc>
          <w:tcPr>
            <w:tcW w:w="2026" w:type="dxa"/>
            <w:gridSpan w:val="3"/>
            <w:tcBorders>
              <w:top w:val="single" w:sz="4" w:space="0" w:color="auto"/>
              <w:left w:val="nil"/>
              <w:bottom w:val="single" w:sz="4" w:space="0" w:color="auto"/>
              <w:right w:val="single" w:sz="4" w:space="0" w:color="auto"/>
            </w:tcBorders>
            <w:noWrap/>
            <w:vAlign w:val="center"/>
            <w:hideMark/>
          </w:tcPr>
          <w:p w14:paraId="4297212B" w14:textId="77777777" w:rsidR="000A41D1" w:rsidRDefault="000A41D1" w:rsidP="000A41D1">
            <w:pPr>
              <w:spacing w:after="0" w:line="240" w:lineRule="auto"/>
              <w:rPr>
                <w:rFonts w:ascii="Calibri" w:eastAsia="Times New Roman" w:hAnsi="Calibri" w:cs="Calibri"/>
                <w:sz w:val="20"/>
                <w:szCs w:val="20"/>
              </w:rPr>
            </w:pPr>
            <w:r>
              <w:rPr>
                <w:rFonts w:ascii="Calibri" w:eastAsia="Times New Roman" w:hAnsi="Calibri" w:cs="Calibri"/>
                <w:sz w:val="20"/>
                <w:szCs w:val="20"/>
              </w:rPr>
              <w:t>22</w:t>
            </w:r>
          </w:p>
        </w:tc>
        <w:tc>
          <w:tcPr>
            <w:tcW w:w="750" w:type="dxa"/>
            <w:gridSpan w:val="2"/>
            <w:tcBorders>
              <w:top w:val="single" w:sz="4" w:space="0" w:color="auto"/>
              <w:left w:val="nil"/>
              <w:bottom w:val="single" w:sz="4" w:space="0" w:color="auto"/>
              <w:right w:val="single" w:sz="4" w:space="0" w:color="auto"/>
            </w:tcBorders>
            <w:vAlign w:val="center"/>
            <w:hideMark/>
          </w:tcPr>
          <w:p w14:paraId="3AE04A8F" w14:textId="77777777" w:rsidR="000A41D1" w:rsidRDefault="000A41D1" w:rsidP="000A41D1">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910" w:type="dxa"/>
            <w:tcBorders>
              <w:top w:val="single" w:sz="4" w:space="0" w:color="auto"/>
              <w:left w:val="nil"/>
              <w:bottom w:val="single" w:sz="4" w:space="0" w:color="auto"/>
              <w:right w:val="single" w:sz="4" w:space="0" w:color="auto"/>
            </w:tcBorders>
            <w:noWrap/>
            <w:vAlign w:val="center"/>
            <w:hideMark/>
          </w:tcPr>
          <w:p w14:paraId="499924EB" w14:textId="77777777" w:rsidR="000A41D1" w:rsidRDefault="000A41D1" w:rsidP="000A41D1">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0A41D1" w14:paraId="359903A1" w14:textId="77777777" w:rsidTr="0088444E">
        <w:trPr>
          <w:trHeight w:val="665"/>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52C59B95" w14:textId="77777777" w:rsidR="000A41D1" w:rsidRDefault="000A41D1" w:rsidP="000A41D1">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519" w:type="dxa"/>
            <w:gridSpan w:val="11"/>
            <w:tcBorders>
              <w:top w:val="single" w:sz="4" w:space="0" w:color="auto"/>
              <w:left w:val="nil"/>
              <w:bottom w:val="single" w:sz="4" w:space="0" w:color="auto"/>
              <w:right w:val="single" w:sz="4" w:space="0" w:color="auto"/>
            </w:tcBorders>
            <w:vAlign w:val="center"/>
            <w:hideMark/>
          </w:tcPr>
          <w:p w14:paraId="01EE7F5F" w14:textId="77777777" w:rsidR="000A41D1" w:rsidRDefault="000A41D1" w:rsidP="000A41D1">
            <w:pPr>
              <w:pStyle w:val="Default"/>
              <w:spacing w:line="256" w:lineRule="auto"/>
              <w:rPr>
                <w:rFonts w:ascii="Calibri" w:hAnsi="Calibri" w:cs="Calibri"/>
                <w:color w:val="auto"/>
                <w:sz w:val="20"/>
                <w:szCs w:val="20"/>
              </w:rPr>
            </w:pPr>
            <w:r>
              <w:rPr>
                <w:rFonts w:ascii="Calibri" w:hAnsi="Calibri" w:cs="Calibri"/>
                <w:color w:val="auto"/>
                <w:sz w:val="20"/>
                <w:szCs w:val="20"/>
              </w:rPr>
              <w:t>For each edge where the End node is referenced before the beginning node.</w:t>
            </w:r>
          </w:p>
        </w:tc>
      </w:tr>
      <w:tr w:rsidR="000A41D1" w14:paraId="5ADD8145" w14:textId="77777777" w:rsidTr="0088444E">
        <w:trPr>
          <w:trHeight w:val="665"/>
          <w:jc w:val="center"/>
        </w:trPr>
        <w:tc>
          <w:tcPr>
            <w:tcW w:w="2249" w:type="dxa"/>
            <w:tcBorders>
              <w:top w:val="nil"/>
              <w:left w:val="single" w:sz="4" w:space="0" w:color="auto"/>
              <w:bottom w:val="single" w:sz="4" w:space="0" w:color="auto"/>
              <w:right w:val="single" w:sz="4" w:space="0" w:color="auto"/>
            </w:tcBorders>
            <w:noWrap/>
            <w:vAlign w:val="center"/>
            <w:hideMark/>
          </w:tcPr>
          <w:p w14:paraId="4A2D0019" w14:textId="77777777" w:rsidR="000A41D1" w:rsidRDefault="000A41D1" w:rsidP="000A41D1">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Message</w:t>
            </w:r>
          </w:p>
        </w:tc>
        <w:tc>
          <w:tcPr>
            <w:tcW w:w="8519" w:type="dxa"/>
            <w:gridSpan w:val="11"/>
            <w:tcBorders>
              <w:top w:val="single" w:sz="4" w:space="0" w:color="auto"/>
              <w:left w:val="nil"/>
              <w:bottom w:val="single" w:sz="4" w:space="0" w:color="auto"/>
              <w:right w:val="single" w:sz="4" w:space="0" w:color="000000"/>
            </w:tcBorders>
            <w:vAlign w:val="center"/>
            <w:hideMark/>
          </w:tcPr>
          <w:p w14:paraId="3B6989F0" w14:textId="77777777" w:rsidR="000A41D1" w:rsidRDefault="000A41D1" w:rsidP="000A41D1">
            <w:pPr>
              <w:spacing w:after="0" w:line="240" w:lineRule="auto"/>
              <w:rPr>
                <w:rFonts w:ascii="Calibri" w:eastAsia="Times New Roman" w:hAnsi="Calibri" w:cs="Calibri"/>
                <w:bCs/>
                <w:sz w:val="20"/>
                <w:szCs w:val="20"/>
              </w:rPr>
            </w:pPr>
            <w:r>
              <w:rPr>
                <w:rFonts w:ascii="Calibri" w:eastAsia="Times New Roman" w:hAnsi="Calibri" w:cs="Calibri"/>
                <w:bCs/>
                <w:sz w:val="20"/>
                <w:szCs w:val="20"/>
              </w:rPr>
              <w:t>Beginning and end nodes are not in the correct sequence.</w:t>
            </w:r>
          </w:p>
        </w:tc>
      </w:tr>
      <w:tr w:rsidR="000A41D1" w14:paraId="1FC89867" w14:textId="77777777" w:rsidTr="0088444E">
        <w:trPr>
          <w:trHeight w:val="323"/>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7EB52009" w14:textId="77777777" w:rsidR="000A41D1" w:rsidRDefault="000A41D1" w:rsidP="000A41D1">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833" w:type="dxa"/>
            <w:gridSpan w:val="5"/>
            <w:tcBorders>
              <w:top w:val="nil"/>
              <w:left w:val="nil"/>
              <w:bottom w:val="single" w:sz="4" w:space="0" w:color="auto"/>
              <w:right w:val="single" w:sz="4" w:space="0" w:color="auto"/>
            </w:tcBorders>
            <w:noWrap/>
            <w:vAlign w:val="center"/>
            <w:hideMark/>
          </w:tcPr>
          <w:p w14:paraId="059AEFA9" w14:textId="77777777" w:rsidR="000A41D1" w:rsidRDefault="000A41D1" w:rsidP="000A41D1">
            <w:pPr>
              <w:spacing w:after="0" w:line="240" w:lineRule="auto"/>
              <w:rPr>
                <w:rFonts w:ascii="Calibri" w:eastAsia="Times New Roman" w:hAnsi="Calibri" w:cs="Calibri"/>
                <w:bCs/>
                <w:sz w:val="20"/>
                <w:szCs w:val="20"/>
              </w:rPr>
            </w:pPr>
            <w:r>
              <w:rPr>
                <w:rFonts w:ascii="Calibri" w:eastAsia="Times New Roman" w:hAnsi="Calibri" w:cs="Calibri"/>
                <w:bCs/>
                <w:sz w:val="20"/>
                <w:szCs w:val="20"/>
              </w:rPr>
              <w:t>Amend edge to reference beginning node before end node.</w:t>
            </w:r>
          </w:p>
        </w:tc>
        <w:tc>
          <w:tcPr>
            <w:tcW w:w="1553" w:type="dxa"/>
            <w:gridSpan w:val="2"/>
            <w:tcBorders>
              <w:top w:val="nil"/>
              <w:left w:val="nil"/>
              <w:bottom w:val="single" w:sz="4" w:space="0" w:color="auto"/>
              <w:right w:val="single" w:sz="4" w:space="0" w:color="auto"/>
            </w:tcBorders>
            <w:noWrap/>
            <w:vAlign w:val="center"/>
            <w:hideMark/>
          </w:tcPr>
          <w:p w14:paraId="23E8D993" w14:textId="77777777" w:rsidR="000A41D1" w:rsidRDefault="000A41D1" w:rsidP="000A41D1">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133" w:type="dxa"/>
            <w:gridSpan w:val="4"/>
            <w:tcBorders>
              <w:top w:val="nil"/>
              <w:left w:val="nil"/>
              <w:bottom w:val="single" w:sz="4" w:space="0" w:color="auto"/>
              <w:right w:val="single" w:sz="4" w:space="0" w:color="auto"/>
            </w:tcBorders>
            <w:noWrap/>
            <w:vAlign w:val="center"/>
            <w:hideMark/>
          </w:tcPr>
          <w:p w14:paraId="36EF9234" w14:textId="77777777" w:rsidR="000A41D1" w:rsidRDefault="000A41D1" w:rsidP="000A41D1">
            <w:pPr>
              <w:spacing w:after="0" w:line="240" w:lineRule="auto"/>
              <w:rPr>
                <w:rFonts w:ascii="Calibri" w:eastAsia="Times New Roman" w:hAnsi="Calibri" w:cs="Calibri"/>
                <w:sz w:val="20"/>
                <w:szCs w:val="20"/>
              </w:rPr>
            </w:pPr>
            <w:r>
              <w:rPr>
                <w:rFonts w:ascii="Calibri" w:eastAsia="Times New Roman" w:hAnsi="Calibri" w:cs="Calibri"/>
                <w:sz w:val="20"/>
                <w:szCs w:val="20"/>
              </w:rPr>
              <w:t>Part 3 (5.1.3.2)</w:t>
            </w:r>
          </w:p>
        </w:tc>
      </w:tr>
      <w:tr w:rsidR="000A41D1" w14:paraId="2EE660E8"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6D8B7424" w14:textId="77777777" w:rsidR="000A41D1" w:rsidRDefault="000A41D1" w:rsidP="000A41D1">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519" w:type="dxa"/>
            <w:gridSpan w:val="11"/>
            <w:tcBorders>
              <w:top w:val="nil"/>
              <w:left w:val="nil"/>
              <w:bottom w:val="single" w:sz="4" w:space="0" w:color="auto"/>
              <w:right w:val="single" w:sz="4" w:space="0" w:color="auto"/>
            </w:tcBorders>
            <w:noWrap/>
            <w:vAlign w:val="center"/>
            <w:hideMark/>
          </w:tcPr>
          <w:p w14:paraId="19F38948" w14:textId="77777777" w:rsidR="000A41D1" w:rsidRDefault="000A41D1" w:rsidP="000A41D1">
            <w:pPr>
              <w:spacing w:after="0" w:line="240" w:lineRule="auto"/>
              <w:rPr>
                <w:rFonts w:ascii="Calibri" w:eastAsia="Times New Roman" w:hAnsi="Calibri" w:cs="Calibri"/>
                <w:sz w:val="20"/>
                <w:szCs w:val="20"/>
              </w:rPr>
            </w:pPr>
            <w:r>
              <w:rPr>
                <w:rFonts w:ascii="Calibri" w:eastAsia="Times New Roman" w:hAnsi="Calibri" w:cs="Calibri"/>
                <w:sz w:val="20"/>
                <w:szCs w:val="20"/>
              </w:rPr>
              <w:t>SLOTOP line feature created with beginning and end nodes different sequence.</w:t>
            </w:r>
          </w:p>
        </w:tc>
      </w:tr>
      <w:tr w:rsidR="000A41D1" w14:paraId="7B1D7200" w14:textId="77777777" w:rsidTr="0088444E">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6444CACB" w14:textId="61C940C5" w:rsidR="000A41D1" w:rsidRDefault="000A41D1" w:rsidP="000A41D1">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Location</w:t>
            </w:r>
          </w:p>
        </w:tc>
        <w:tc>
          <w:tcPr>
            <w:tcW w:w="1260" w:type="dxa"/>
            <w:tcBorders>
              <w:top w:val="single" w:sz="4" w:space="0" w:color="auto"/>
              <w:left w:val="single" w:sz="4" w:space="0" w:color="auto"/>
              <w:bottom w:val="single" w:sz="4" w:space="0" w:color="auto"/>
              <w:right w:val="single" w:sz="4" w:space="0" w:color="auto"/>
            </w:tcBorders>
            <w:vAlign w:val="center"/>
          </w:tcPr>
          <w:p w14:paraId="3E24CCFA" w14:textId="00C6B2BE" w:rsidR="000A41D1" w:rsidRDefault="000A41D1" w:rsidP="000A41D1">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Feature</w:t>
            </w:r>
          </w:p>
        </w:tc>
        <w:tc>
          <w:tcPr>
            <w:tcW w:w="2968" w:type="dxa"/>
            <w:gridSpan w:val="2"/>
            <w:tcBorders>
              <w:top w:val="single" w:sz="4" w:space="0" w:color="auto"/>
              <w:left w:val="single" w:sz="4" w:space="0" w:color="auto"/>
              <w:bottom w:val="single" w:sz="4" w:space="0" w:color="auto"/>
              <w:right w:val="single" w:sz="4" w:space="0" w:color="auto"/>
            </w:tcBorders>
            <w:vAlign w:val="center"/>
          </w:tcPr>
          <w:p w14:paraId="24D856A2" w14:textId="61C3C916" w:rsidR="000A41D1" w:rsidRDefault="000A41D1" w:rsidP="000A41D1">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Attributes</w:t>
            </w:r>
          </w:p>
        </w:tc>
        <w:tc>
          <w:tcPr>
            <w:tcW w:w="867" w:type="dxa"/>
            <w:gridSpan w:val="2"/>
            <w:tcBorders>
              <w:top w:val="single" w:sz="4" w:space="0" w:color="auto"/>
              <w:left w:val="single" w:sz="4" w:space="0" w:color="auto"/>
              <w:bottom w:val="single" w:sz="4" w:space="0" w:color="auto"/>
              <w:right w:val="single" w:sz="4" w:space="0" w:color="auto"/>
            </w:tcBorders>
            <w:vAlign w:val="center"/>
          </w:tcPr>
          <w:p w14:paraId="1A804717" w14:textId="2F063553" w:rsidR="000A41D1" w:rsidRDefault="000A41D1" w:rsidP="000A41D1">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463406B6" w14:textId="1C387869" w:rsidR="000A41D1" w:rsidRDefault="000A41D1" w:rsidP="000A41D1">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FOID</w:t>
            </w:r>
          </w:p>
        </w:tc>
        <w:tc>
          <w:tcPr>
            <w:tcW w:w="932" w:type="dxa"/>
            <w:gridSpan w:val="2"/>
            <w:tcBorders>
              <w:top w:val="single" w:sz="4" w:space="0" w:color="auto"/>
              <w:left w:val="single" w:sz="4" w:space="0" w:color="auto"/>
              <w:bottom w:val="single" w:sz="4" w:space="0" w:color="auto"/>
              <w:right w:val="single" w:sz="4" w:space="0" w:color="auto"/>
            </w:tcBorders>
            <w:vAlign w:val="center"/>
          </w:tcPr>
          <w:p w14:paraId="22964D3A" w14:textId="3D702405" w:rsidR="000A41D1" w:rsidRDefault="000A41D1" w:rsidP="000A41D1">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VRID</w:t>
            </w:r>
          </w:p>
        </w:tc>
      </w:tr>
      <w:tr w:rsidR="000A41D1" w14:paraId="265C009E" w14:textId="77777777" w:rsidTr="0088444E">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4AE1465C" w14:textId="77777777" w:rsidR="000A41D1" w:rsidRDefault="00735E6C" w:rsidP="000A41D1">
            <w:pPr>
              <w:spacing w:after="0" w:line="240" w:lineRule="auto"/>
              <w:rPr>
                <w:rFonts w:ascii="Calibri" w:eastAsia="Times New Roman" w:hAnsi="Calibri" w:cs="Calibri"/>
                <w:sz w:val="20"/>
                <w:szCs w:val="20"/>
              </w:rPr>
            </w:pPr>
            <w:r>
              <w:rPr>
                <w:rFonts w:ascii="Calibri" w:eastAsia="Times New Roman" w:hAnsi="Calibri" w:cs="Calibri"/>
                <w:sz w:val="20"/>
                <w:szCs w:val="20"/>
              </w:rPr>
              <w:t>32°28'12.99"S 60°54'14.26"E</w:t>
            </w:r>
          </w:p>
          <w:p w14:paraId="48E5E76D" w14:textId="77A40A34" w:rsidR="007C0F0A" w:rsidRDefault="007C0F0A" w:rsidP="000A41D1">
            <w:pPr>
              <w:spacing w:after="0" w:line="240" w:lineRule="auto"/>
              <w:rPr>
                <w:rFonts w:ascii="Calibri" w:eastAsia="Times New Roman" w:hAnsi="Calibri" w:cs="Calibri"/>
                <w:sz w:val="20"/>
                <w:szCs w:val="20"/>
              </w:rPr>
            </w:pPr>
            <w:r>
              <w:rPr>
                <w:rFonts w:ascii="Calibri" w:eastAsia="Times New Roman" w:hAnsi="Calibri" w:cs="Calibri"/>
                <w:sz w:val="20"/>
                <w:szCs w:val="20"/>
              </w:rPr>
              <w:t>32°28'21.79"S 60°54'14.45"E</w:t>
            </w:r>
          </w:p>
        </w:tc>
        <w:tc>
          <w:tcPr>
            <w:tcW w:w="1260" w:type="dxa"/>
            <w:tcBorders>
              <w:top w:val="single" w:sz="4" w:space="0" w:color="auto"/>
              <w:left w:val="single" w:sz="4" w:space="0" w:color="auto"/>
              <w:bottom w:val="single" w:sz="4" w:space="0" w:color="auto"/>
              <w:right w:val="single" w:sz="4" w:space="0" w:color="auto"/>
            </w:tcBorders>
            <w:vAlign w:val="center"/>
          </w:tcPr>
          <w:p w14:paraId="36EC0F59" w14:textId="59D59EE3" w:rsidR="000A41D1" w:rsidRDefault="00735E6C" w:rsidP="000A41D1">
            <w:pPr>
              <w:spacing w:after="0" w:line="240" w:lineRule="auto"/>
              <w:rPr>
                <w:rFonts w:ascii="Calibri" w:eastAsia="Times New Roman" w:hAnsi="Calibri" w:cs="Calibri"/>
                <w:sz w:val="20"/>
                <w:szCs w:val="20"/>
              </w:rPr>
            </w:pPr>
            <w:r>
              <w:rPr>
                <w:rFonts w:ascii="Calibri" w:eastAsia="Times New Roman" w:hAnsi="Calibri" w:cs="Calibri"/>
                <w:sz w:val="20"/>
                <w:szCs w:val="20"/>
              </w:rPr>
              <w:t>SLOTOP (L)</w:t>
            </w:r>
          </w:p>
        </w:tc>
        <w:tc>
          <w:tcPr>
            <w:tcW w:w="2968" w:type="dxa"/>
            <w:gridSpan w:val="2"/>
            <w:tcBorders>
              <w:top w:val="single" w:sz="4" w:space="0" w:color="auto"/>
              <w:left w:val="single" w:sz="4" w:space="0" w:color="auto"/>
              <w:bottom w:val="single" w:sz="4" w:space="0" w:color="auto"/>
              <w:right w:val="single" w:sz="4" w:space="0" w:color="auto"/>
            </w:tcBorders>
            <w:vAlign w:val="center"/>
          </w:tcPr>
          <w:p w14:paraId="19159F81" w14:textId="67812994" w:rsidR="000A41D1" w:rsidRDefault="00735E6C" w:rsidP="000A41D1">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c>
          <w:tcPr>
            <w:tcW w:w="867" w:type="dxa"/>
            <w:gridSpan w:val="2"/>
            <w:tcBorders>
              <w:top w:val="single" w:sz="4" w:space="0" w:color="auto"/>
              <w:left w:val="single" w:sz="4" w:space="0" w:color="auto"/>
              <w:bottom w:val="single" w:sz="4" w:space="0" w:color="auto"/>
              <w:right w:val="single" w:sz="4" w:space="0" w:color="auto"/>
            </w:tcBorders>
            <w:vAlign w:val="center"/>
          </w:tcPr>
          <w:p w14:paraId="6D94C6FE" w14:textId="6EC42667" w:rsidR="000A41D1" w:rsidRDefault="00735E6C" w:rsidP="000A41D1">
            <w:pPr>
              <w:spacing w:after="0" w:line="240" w:lineRule="auto"/>
              <w:rPr>
                <w:rFonts w:ascii="Calibri" w:eastAsia="Times New Roman" w:hAnsi="Calibri" w:cs="Calibri"/>
                <w:sz w:val="20"/>
                <w:szCs w:val="20"/>
              </w:rPr>
            </w:pPr>
            <w:r>
              <w:rPr>
                <w:rFonts w:ascii="Calibri" w:eastAsia="Times New Roman" w:hAnsi="Calibri" w:cs="Calibri"/>
                <w:sz w:val="20"/>
                <w:szCs w:val="20"/>
              </w:rPr>
              <w:t>FE-188</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7FA2E1C6" w14:textId="63AB5CD0" w:rsidR="000A41D1" w:rsidRDefault="00735E6C" w:rsidP="000A41D1">
            <w:pPr>
              <w:spacing w:after="0" w:line="240" w:lineRule="auto"/>
              <w:rPr>
                <w:rFonts w:ascii="Calibri" w:eastAsia="Times New Roman" w:hAnsi="Calibri" w:cs="Calibri"/>
                <w:sz w:val="20"/>
                <w:szCs w:val="20"/>
              </w:rPr>
            </w:pPr>
            <w:r>
              <w:rPr>
                <w:rFonts w:ascii="Calibri" w:eastAsia="Times New Roman" w:hAnsi="Calibri" w:cs="Calibri"/>
                <w:sz w:val="20"/>
                <w:szCs w:val="20"/>
              </w:rPr>
              <w:t>AA 1521529970 00001</w:t>
            </w:r>
          </w:p>
        </w:tc>
        <w:tc>
          <w:tcPr>
            <w:tcW w:w="932" w:type="dxa"/>
            <w:gridSpan w:val="2"/>
            <w:tcBorders>
              <w:top w:val="single" w:sz="4" w:space="0" w:color="auto"/>
              <w:left w:val="single" w:sz="4" w:space="0" w:color="auto"/>
              <w:bottom w:val="single" w:sz="4" w:space="0" w:color="auto"/>
              <w:right w:val="single" w:sz="4" w:space="0" w:color="auto"/>
            </w:tcBorders>
            <w:vAlign w:val="center"/>
          </w:tcPr>
          <w:p w14:paraId="26BC7187" w14:textId="7BB0558C" w:rsidR="000A41D1" w:rsidRDefault="00735E6C" w:rsidP="000A41D1">
            <w:pPr>
              <w:spacing w:after="0" w:line="240" w:lineRule="auto"/>
              <w:rPr>
                <w:rFonts w:ascii="Calibri" w:eastAsia="Times New Roman" w:hAnsi="Calibri" w:cs="Calibri"/>
                <w:sz w:val="20"/>
                <w:szCs w:val="20"/>
              </w:rPr>
            </w:pPr>
            <w:r>
              <w:rPr>
                <w:rFonts w:ascii="Calibri" w:eastAsia="Times New Roman" w:hAnsi="Calibri" w:cs="Calibri"/>
                <w:sz w:val="20"/>
                <w:szCs w:val="20"/>
              </w:rPr>
              <w:t>VE-313</w:t>
            </w:r>
          </w:p>
        </w:tc>
      </w:tr>
      <w:tr w:rsidR="000A41D1" w14:paraId="2C6AE11C"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54E7E22A" w14:textId="38DDD3C3" w:rsidR="000A41D1" w:rsidRDefault="00735E6C" w:rsidP="000A41D1">
            <w:pPr>
              <w:spacing w:after="0" w:line="240" w:lineRule="auto"/>
              <w:rPr>
                <w:rFonts w:ascii="Calibri" w:eastAsia="Times New Roman" w:hAnsi="Calibri" w:cs="Calibri"/>
                <w:sz w:val="20"/>
                <w:szCs w:val="20"/>
              </w:rPr>
            </w:pPr>
            <w:r>
              <w:rPr>
                <w:rFonts w:ascii="Calibri" w:eastAsia="Times New Roman" w:hAnsi="Calibri" w:cs="Calibri"/>
                <w:b/>
                <w:bCs/>
                <w:sz w:val="20"/>
                <w:szCs w:val="20"/>
              </w:rPr>
              <w:t>ASCII</w:t>
            </w:r>
          </w:p>
        </w:tc>
        <w:tc>
          <w:tcPr>
            <w:tcW w:w="8519" w:type="dxa"/>
            <w:gridSpan w:val="11"/>
            <w:tcBorders>
              <w:top w:val="single" w:sz="4" w:space="0" w:color="auto"/>
              <w:left w:val="nil"/>
              <w:bottom w:val="single" w:sz="4" w:space="0" w:color="auto"/>
              <w:right w:val="single" w:sz="4" w:space="0" w:color="auto"/>
            </w:tcBorders>
            <w:noWrap/>
            <w:vAlign w:val="center"/>
          </w:tcPr>
          <w:p w14:paraId="5EDC3B20" w14:textId="77777777" w:rsidR="000A41D1" w:rsidRDefault="000A41D1" w:rsidP="000A41D1">
            <w:pPr>
              <w:spacing w:after="0" w:line="240" w:lineRule="auto"/>
              <w:rPr>
                <w:noProof/>
                <w:lang w:val="en-US" w:eastAsia="en-US"/>
              </w:rPr>
            </w:pPr>
          </w:p>
          <w:p w14:paraId="40946458" w14:textId="7D364137" w:rsidR="000A41D1" w:rsidRDefault="007C0F0A" w:rsidP="000A41D1">
            <w:pPr>
              <w:spacing w:after="0" w:line="240" w:lineRule="auto"/>
              <w:rPr>
                <w:noProof/>
                <w:lang w:val="en-US" w:eastAsia="en-US"/>
              </w:rPr>
            </w:pPr>
            <w:r>
              <w:rPr>
                <w:noProof/>
                <w:lang w:val="en-US" w:eastAsia="en-US"/>
              </w:rPr>
              <w:t xml:space="preserve">   </w:t>
            </w:r>
            <w:r>
              <w:rPr>
                <w:noProof/>
                <w:lang w:val="en-GB" w:eastAsia="en-GB"/>
              </w:rPr>
              <w:drawing>
                <wp:inline distT="0" distB="0" distL="0" distR="0" wp14:anchorId="2D06A9D7" wp14:editId="32DFC4A1">
                  <wp:extent cx="2239568" cy="90487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74488" cy="918984"/>
                          </a:xfrm>
                          <a:prstGeom prst="rect">
                            <a:avLst/>
                          </a:prstGeom>
                        </pic:spPr>
                      </pic:pic>
                    </a:graphicData>
                  </a:graphic>
                </wp:inline>
              </w:drawing>
            </w:r>
            <w:r>
              <w:rPr>
                <w:noProof/>
                <w:lang w:val="en-US" w:eastAsia="en-US"/>
              </w:rPr>
              <w:t xml:space="preserve">       </w:t>
            </w:r>
            <w:r w:rsidR="00735E6C">
              <w:rPr>
                <w:noProof/>
                <w:lang w:val="en-GB" w:eastAsia="en-GB"/>
              </w:rPr>
              <w:drawing>
                <wp:inline distT="0" distB="0" distL="0" distR="0" wp14:anchorId="1C4A1755" wp14:editId="70F8E2D6">
                  <wp:extent cx="2113534" cy="119062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30548" cy="1200210"/>
                          </a:xfrm>
                          <a:prstGeom prst="rect">
                            <a:avLst/>
                          </a:prstGeom>
                        </pic:spPr>
                      </pic:pic>
                    </a:graphicData>
                  </a:graphic>
                </wp:inline>
              </w:drawing>
            </w:r>
          </w:p>
          <w:p w14:paraId="17DA4A8E" w14:textId="77777777" w:rsidR="000A41D1" w:rsidRDefault="000A41D1" w:rsidP="000A41D1">
            <w:pPr>
              <w:spacing w:after="0" w:line="240" w:lineRule="auto"/>
              <w:rPr>
                <w:noProof/>
                <w:lang w:val="en-US" w:eastAsia="en-US"/>
              </w:rPr>
            </w:pPr>
            <w:r>
              <w:rPr>
                <w:noProof/>
                <w:lang w:val="en-US" w:eastAsia="en-US"/>
              </w:rPr>
              <w:t xml:space="preserve"> </w:t>
            </w:r>
          </w:p>
        </w:tc>
      </w:tr>
      <w:tr w:rsidR="000A41D1" w14:paraId="5740F7DC" w14:textId="77777777" w:rsidTr="00BF18AB">
        <w:trPr>
          <w:trHeight w:val="446"/>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1B4AB981" w14:textId="77777777" w:rsidR="000A41D1" w:rsidRDefault="000A41D1" w:rsidP="000A41D1">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519" w:type="dxa"/>
            <w:gridSpan w:val="11"/>
            <w:tcBorders>
              <w:top w:val="single" w:sz="4" w:space="0" w:color="auto"/>
              <w:left w:val="nil"/>
              <w:bottom w:val="single" w:sz="4" w:space="0" w:color="auto"/>
              <w:right w:val="single" w:sz="4" w:space="0" w:color="auto"/>
            </w:tcBorders>
            <w:noWrap/>
            <w:vAlign w:val="center"/>
            <w:hideMark/>
          </w:tcPr>
          <w:p w14:paraId="1CBB4489" w14:textId="123F2629" w:rsidR="000A41D1" w:rsidRDefault="007C0F0A" w:rsidP="000A41D1">
            <w:pPr>
              <w:spacing w:after="0" w:line="240" w:lineRule="auto"/>
              <w:rPr>
                <w:rFonts w:ascii="Calibri" w:eastAsia="Times New Roman" w:hAnsi="Calibri" w:cs="Calibri"/>
                <w:sz w:val="20"/>
                <w:szCs w:val="20"/>
              </w:rPr>
            </w:pPr>
            <w:r>
              <w:rPr>
                <w:rFonts w:ascii="Calibri" w:eastAsia="Times New Roman" w:hAnsi="Calibri" w:cs="Calibri"/>
                <w:sz w:val="20"/>
                <w:szCs w:val="20"/>
              </w:rPr>
              <w:t>22: e</w:t>
            </w:r>
            <w:r w:rsidR="000A41D1">
              <w:rPr>
                <w:rFonts w:ascii="Calibri" w:eastAsia="Times New Roman" w:hAnsi="Calibri" w:cs="Calibri"/>
                <w:sz w:val="20"/>
                <w:szCs w:val="20"/>
              </w:rPr>
              <w:t>rror “</w:t>
            </w:r>
            <w:r w:rsidR="000A41D1">
              <w:rPr>
                <w:rFonts w:ascii="Calibri" w:eastAsia="Times New Roman" w:hAnsi="Calibri" w:cs="Calibri"/>
                <w:bCs/>
                <w:sz w:val="20"/>
                <w:szCs w:val="20"/>
              </w:rPr>
              <w:t>Beginning and end nodes are not in the correct sequence</w:t>
            </w:r>
            <w:r w:rsidR="000A41D1">
              <w:rPr>
                <w:rFonts w:ascii="Calibri" w:eastAsia="Times New Roman" w:hAnsi="Calibri" w:cs="Calibri"/>
                <w:sz w:val="20"/>
                <w:szCs w:val="20"/>
              </w:rPr>
              <w:t>” must be triggered.</w:t>
            </w:r>
          </w:p>
        </w:tc>
      </w:tr>
      <w:tr w:rsidR="000A41D1" w14:paraId="65902726"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7271A6AF" w14:textId="77777777" w:rsidR="000A41D1" w:rsidRDefault="000A41D1" w:rsidP="000A41D1">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519" w:type="dxa"/>
            <w:gridSpan w:val="11"/>
            <w:tcBorders>
              <w:top w:val="single" w:sz="4" w:space="0" w:color="auto"/>
              <w:left w:val="single" w:sz="4" w:space="0" w:color="auto"/>
              <w:bottom w:val="single" w:sz="4" w:space="0" w:color="auto"/>
              <w:right w:val="single" w:sz="4" w:space="0" w:color="auto"/>
            </w:tcBorders>
            <w:noWrap/>
            <w:vAlign w:val="center"/>
            <w:hideMark/>
          </w:tcPr>
          <w:p w14:paraId="0D1479C5" w14:textId="2CBCB10B" w:rsidR="000A41D1" w:rsidRPr="00696750" w:rsidRDefault="000A41D1" w:rsidP="000A41D1">
            <w:pPr>
              <w:spacing w:after="0" w:line="240" w:lineRule="auto"/>
              <w:rPr>
                <w:rFonts w:ascii="Calibri" w:eastAsia="Times New Roman" w:hAnsi="Calibri" w:cs="Calibri"/>
                <w:strike/>
              </w:rPr>
            </w:pPr>
            <w:commentRangeStart w:id="35"/>
            <w:commentRangeStart w:id="36"/>
            <w:r w:rsidRPr="00696750">
              <w:rPr>
                <w:rFonts w:ascii="Calibri" w:eastAsia="Times New Roman" w:hAnsi="Calibri" w:cs="Calibri"/>
                <w:strike/>
                <w:color w:val="FF0000"/>
                <w:sz w:val="20"/>
                <w:szCs w:val="20"/>
              </w:rPr>
              <w:t xml:space="preserve">25: An additional error “Edge does not point to a connected node” </w:t>
            </w:r>
            <w:proofErr w:type="gramStart"/>
            <w:r w:rsidRPr="00696750">
              <w:rPr>
                <w:rFonts w:ascii="Calibri" w:eastAsia="Times New Roman" w:hAnsi="Calibri" w:cs="Calibri"/>
                <w:strike/>
                <w:color w:val="FF0000"/>
                <w:sz w:val="20"/>
                <w:szCs w:val="20"/>
              </w:rPr>
              <w:t xml:space="preserve">must be </w:t>
            </w:r>
            <w:proofErr w:type="spellStart"/>
            <w:r w:rsidRPr="00696750">
              <w:rPr>
                <w:rFonts w:ascii="Calibri" w:eastAsia="Times New Roman" w:hAnsi="Calibri" w:cs="Calibri"/>
                <w:strike/>
                <w:color w:val="FF0000"/>
                <w:sz w:val="20"/>
                <w:szCs w:val="20"/>
              </w:rPr>
              <w:t>triggered</w:t>
            </w:r>
            <w:proofErr w:type="gramEnd"/>
            <w:r w:rsidRPr="00696750">
              <w:rPr>
                <w:rFonts w:ascii="Calibri" w:eastAsia="Times New Roman" w:hAnsi="Calibri" w:cs="Calibri"/>
                <w:strike/>
                <w:color w:val="FF0000"/>
                <w:sz w:val="20"/>
                <w:szCs w:val="20"/>
              </w:rPr>
              <w:t>.</w:t>
            </w:r>
            <w:commentRangeEnd w:id="35"/>
            <w:r w:rsidR="00045B36" w:rsidRPr="00696750">
              <w:rPr>
                <w:rStyle w:val="CommentReference"/>
                <w:strike/>
                <w:color w:val="FF0000"/>
              </w:rPr>
              <w:commentReference w:id="35"/>
            </w:r>
            <w:commentRangeEnd w:id="36"/>
            <w:r w:rsidR="00B73AF7">
              <w:rPr>
                <w:rStyle w:val="CommentReference"/>
              </w:rPr>
              <w:commentReference w:id="36"/>
            </w:r>
            <w:ins w:id="37" w:author="Leonid Kuzmin" w:date="2019-02-26T16:04:00Z">
              <w:r w:rsidR="00EE04DE" w:rsidRPr="00696750">
                <w:rPr>
                  <w:rFonts w:ascii="Calibri" w:eastAsia="Times New Roman" w:hAnsi="Calibri" w:cs="Calibri"/>
                  <w:color w:val="FF0000"/>
                  <w:sz w:val="20"/>
                  <w:szCs w:val="20"/>
                </w:rPr>
                <w:t>None</w:t>
              </w:r>
            </w:ins>
            <w:proofErr w:type="spellEnd"/>
          </w:p>
        </w:tc>
      </w:tr>
      <w:tr w:rsidR="00794D8E" w14:paraId="2083E153" w14:textId="77777777" w:rsidTr="0088444E">
        <w:trPr>
          <w:trHeight w:val="300"/>
          <w:jc w:val="center"/>
          <w:ins w:id="38" w:author="Leonid Kuzmin" w:date="2019-02-26T15:02:00Z"/>
        </w:trPr>
        <w:tc>
          <w:tcPr>
            <w:tcW w:w="2249" w:type="dxa"/>
            <w:tcBorders>
              <w:top w:val="single" w:sz="4" w:space="0" w:color="auto"/>
              <w:left w:val="single" w:sz="4" w:space="0" w:color="auto"/>
              <w:bottom w:val="single" w:sz="4" w:space="0" w:color="auto"/>
              <w:right w:val="single" w:sz="4" w:space="0" w:color="auto"/>
            </w:tcBorders>
            <w:noWrap/>
            <w:vAlign w:val="center"/>
          </w:tcPr>
          <w:p w14:paraId="594B3495" w14:textId="458CCE4D" w:rsidR="00794D8E" w:rsidRDefault="00794D8E" w:rsidP="000A41D1">
            <w:pPr>
              <w:spacing w:after="0" w:line="240" w:lineRule="auto"/>
              <w:rPr>
                <w:ins w:id="39" w:author="Leonid Kuzmin" w:date="2019-02-26T15:02:00Z"/>
                <w:rFonts w:ascii="Calibri" w:eastAsia="Times New Roman" w:hAnsi="Calibri" w:cs="Calibri"/>
                <w:b/>
                <w:sz w:val="20"/>
                <w:szCs w:val="20"/>
              </w:rPr>
            </w:pPr>
            <w:ins w:id="40" w:author="Leonid Kuzmin" w:date="2019-02-26T15:02:00Z">
              <w:r>
                <w:rPr>
                  <w:rFonts w:ascii="Calibri" w:eastAsia="Times New Roman" w:hAnsi="Calibri" w:cs="Calibri"/>
                  <w:b/>
                  <w:sz w:val="20"/>
                  <w:szCs w:val="20"/>
                </w:rPr>
                <w:t>Secondary Errors</w:t>
              </w:r>
            </w:ins>
          </w:p>
        </w:tc>
        <w:tc>
          <w:tcPr>
            <w:tcW w:w="8519" w:type="dxa"/>
            <w:gridSpan w:val="11"/>
            <w:tcBorders>
              <w:top w:val="single" w:sz="4" w:space="0" w:color="auto"/>
              <w:left w:val="single" w:sz="4" w:space="0" w:color="auto"/>
              <w:bottom w:val="single" w:sz="4" w:space="0" w:color="auto"/>
              <w:right w:val="single" w:sz="4" w:space="0" w:color="auto"/>
            </w:tcBorders>
            <w:noWrap/>
            <w:vAlign w:val="center"/>
          </w:tcPr>
          <w:p w14:paraId="352D28D2" w14:textId="3F4663C3" w:rsidR="00794D8E" w:rsidRDefault="00794D8E" w:rsidP="000A41D1">
            <w:pPr>
              <w:spacing w:after="0" w:line="240" w:lineRule="auto"/>
              <w:rPr>
                <w:ins w:id="41" w:author="Leonid Kuzmin" w:date="2019-02-26T15:02:00Z"/>
                <w:rFonts w:ascii="Calibri" w:eastAsia="Times New Roman" w:hAnsi="Calibri" w:cs="Calibri"/>
                <w:sz w:val="20"/>
                <w:szCs w:val="20"/>
              </w:rPr>
            </w:pPr>
            <w:ins w:id="42" w:author="Leonid Kuzmin" w:date="2019-02-26T15:02:00Z">
              <w:r>
                <w:rPr>
                  <w:rFonts w:ascii="Calibri" w:eastAsia="Times New Roman" w:hAnsi="Calibri" w:cs="Calibri"/>
                  <w:sz w:val="20"/>
                  <w:szCs w:val="20"/>
                </w:rPr>
                <w:t xml:space="preserve">53b: </w:t>
              </w:r>
            </w:ins>
            <w:ins w:id="43" w:author="Leonid Kuzmin" w:date="2019-02-26T15:11:00Z">
              <w:r w:rsidR="00750E3A" w:rsidRPr="00750E3A">
                <w:rPr>
                  <w:rFonts w:ascii="Calibri" w:eastAsia="Times New Roman" w:hAnsi="Calibri" w:cs="Calibri"/>
                  <w:sz w:val="20"/>
                  <w:szCs w:val="20"/>
                </w:rPr>
                <w:t>SLOTOP not within LNDARE.</w:t>
              </w:r>
            </w:ins>
          </w:p>
        </w:tc>
      </w:tr>
      <w:tr w:rsidR="000A41D1" w14:paraId="75EDC491" w14:textId="77777777" w:rsidTr="0088444E">
        <w:trPr>
          <w:trHeight w:val="300"/>
          <w:jc w:val="center"/>
        </w:trPr>
        <w:tc>
          <w:tcPr>
            <w:tcW w:w="10768" w:type="dxa"/>
            <w:gridSpan w:val="12"/>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663AB990" w14:textId="77777777" w:rsidR="000A41D1" w:rsidRDefault="000A41D1" w:rsidP="000A41D1">
            <w:pPr>
              <w:rPr>
                <w:rFonts w:ascii="Calibri" w:eastAsia="Times New Roman" w:hAnsi="Calibri" w:cs="Calibri"/>
              </w:rPr>
            </w:pPr>
          </w:p>
        </w:tc>
      </w:tr>
      <w:tr w:rsidR="000A41D1" w14:paraId="7A2F7CC9"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3D9AE729" w14:textId="77777777" w:rsidR="000A41D1" w:rsidRDefault="000A41D1" w:rsidP="000A41D1">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281" w:type="dxa"/>
            <w:gridSpan w:val="3"/>
            <w:tcBorders>
              <w:top w:val="single" w:sz="4" w:space="0" w:color="auto"/>
              <w:left w:val="nil"/>
              <w:bottom w:val="single" w:sz="4" w:space="0" w:color="auto"/>
              <w:right w:val="single" w:sz="4" w:space="0" w:color="auto"/>
            </w:tcBorders>
            <w:noWrap/>
            <w:vAlign w:val="center"/>
            <w:hideMark/>
          </w:tcPr>
          <w:p w14:paraId="7AA2ECBA" w14:textId="77777777" w:rsidR="000A41D1" w:rsidRDefault="000A41D1" w:rsidP="000A41D1">
            <w:pPr>
              <w:spacing w:after="0" w:line="240" w:lineRule="auto"/>
              <w:rPr>
                <w:rFonts w:ascii="Calibri" w:eastAsia="Times New Roman" w:hAnsi="Calibri" w:cs="Calibri"/>
                <w:sz w:val="20"/>
                <w:szCs w:val="20"/>
              </w:rPr>
            </w:pPr>
            <w:r>
              <w:rPr>
                <w:rFonts w:ascii="Calibri" w:eastAsia="Times New Roman" w:hAnsi="Calibri" w:cs="Calibri"/>
                <w:sz w:val="20"/>
                <w:szCs w:val="20"/>
              </w:rPr>
              <w:t>AA500001</w:t>
            </w:r>
          </w:p>
        </w:tc>
        <w:tc>
          <w:tcPr>
            <w:tcW w:w="1552" w:type="dxa"/>
            <w:gridSpan w:val="2"/>
            <w:tcBorders>
              <w:top w:val="single" w:sz="4" w:space="0" w:color="auto"/>
              <w:left w:val="single" w:sz="4" w:space="0" w:color="auto"/>
              <w:bottom w:val="single" w:sz="4" w:space="0" w:color="auto"/>
              <w:right w:val="single" w:sz="4" w:space="0" w:color="000000"/>
            </w:tcBorders>
            <w:vAlign w:val="center"/>
            <w:hideMark/>
          </w:tcPr>
          <w:p w14:paraId="57609DCB" w14:textId="77777777" w:rsidR="000A41D1" w:rsidRDefault="000A41D1" w:rsidP="000A41D1">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S-58 Check</w:t>
            </w:r>
          </w:p>
        </w:tc>
        <w:tc>
          <w:tcPr>
            <w:tcW w:w="2026" w:type="dxa"/>
            <w:gridSpan w:val="3"/>
            <w:tcBorders>
              <w:top w:val="single" w:sz="4" w:space="0" w:color="auto"/>
              <w:left w:val="nil"/>
              <w:bottom w:val="single" w:sz="4" w:space="0" w:color="auto"/>
              <w:right w:val="single" w:sz="4" w:space="0" w:color="auto"/>
            </w:tcBorders>
            <w:noWrap/>
            <w:vAlign w:val="center"/>
            <w:hideMark/>
          </w:tcPr>
          <w:p w14:paraId="30926943" w14:textId="77777777" w:rsidR="000A41D1" w:rsidRDefault="000A41D1" w:rsidP="000A41D1">
            <w:pPr>
              <w:spacing w:after="0" w:line="240" w:lineRule="auto"/>
              <w:rPr>
                <w:rFonts w:ascii="Calibri" w:eastAsia="Times New Roman" w:hAnsi="Calibri" w:cs="Calibri"/>
                <w:sz w:val="20"/>
                <w:szCs w:val="20"/>
              </w:rPr>
            </w:pPr>
            <w:r>
              <w:rPr>
                <w:rFonts w:ascii="Calibri" w:eastAsia="Times New Roman" w:hAnsi="Calibri" w:cs="Calibri"/>
                <w:sz w:val="20"/>
                <w:szCs w:val="20"/>
              </w:rPr>
              <w:t>84a</w:t>
            </w:r>
          </w:p>
        </w:tc>
        <w:tc>
          <w:tcPr>
            <w:tcW w:w="750" w:type="dxa"/>
            <w:gridSpan w:val="2"/>
            <w:tcBorders>
              <w:top w:val="single" w:sz="4" w:space="0" w:color="auto"/>
              <w:left w:val="nil"/>
              <w:bottom w:val="single" w:sz="4" w:space="0" w:color="auto"/>
              <w:right w:val="single" w:sz="4" w:space="0" w:color="auto"/>
            </w:tcBorders>
            <w:vAlign w:val="center"/>
            <w:hideMark/>
          </w:tcPr>
          <w:p w14:paraId="7BDCF41F" w14:textId="77777777" w:rsidR="000A41D1" w:rsidRDefault="000A41D1" w:rsidP="000A41D1">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910" w:type="dxa"/>
            <w:tcBorders>
              <w:top w:val="single" w:sz="4" w:space="0" w:color="auto"/>
              <w:left w:val="nil"/>
              <w:bottom w:val="single" w:sz="4" w:space="0" w:color="auto"/>
              <w:right w:val="single" w:sz="4" w:space="0" w:color="auto"/>
            </w:tcBorders>
            <w:noWrap/>
            <w:vAlign w:val="center"/>
            <w:hideMark/>
          </w:tcPr>
          <w:p w14:paraId="668E3FB9" w14:textId="77777777" w:rsidR="000A41D1" w:rsidRDefault="000A41D1" w:rsidP="000A41D1">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0A41D1" w14:paraId="520C1C15" w14:textId="77777777" w:rsidTr="00BF18AB">
        <w:trPr>
          <w:trHeight w:val="477"/>
          <w:jc w:val="center"/>
        </w:trPr>
        <w:tc>
          <w:tcPr>
            <w:tcW w:w="2249" w:type="dxa"/>
            <w:tcBorders>
              <w:top w:val="nil"/>
              <w:left w:val="single" w:sz="4" w:space="0" w:color="auto"/>
              <w:bottom w:val="single" w:sz="4" w:space="0" w:color="auto"/>
              <w:right w:val="single" w:sz="4" w:space="0" w:color="auto"/>
            </w:tcBorders>
            <w:noWrap/>
            <w:vAlign w:val="center"/>
            <w:hideMark/>
          </w:tcPr>
          <w:p w14:paraId="0AD33065" w14:textId="77777777" w:rsidR="000A41D1" w:rsidRDefault="000A41D1" w:rsidP="000A41D1">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519" w:type="dxa"/>
            <w:gridSpan w:val="11"/>
            <w:tcBorders>
              <w:top w:val="single" w:sz="4" w:space="0" w:color="auto"/>
              <w:left w:val="nil"/>
              <w:bottom w:val="single" w:sz="4" w:space="0" w:color="auto"/>
              <w:right w:val="single" w:sz="4" w:space="0" w:color="000000"/>
            </w:tcBorders>
            <w:vAlign w:val="center"/>
            <w:hideMark/>
          </w:tcPr>
          <w:p w14:paraId="62F45274" w14:textId="77777777" w:rsidR="000A41D1" w:rsidRDefault="000A41D1" w:rsidP="000A41D1">
            <w:pPr>
              <w:pStyle w:val="Default"/>
              <w:spacing w:line="256" w:lineRule="auto"/>
              <w:rPr>
                <w:rFonts w:ascii="Calibri" w:hAnsi="Calibri" w:cs="Calibri"/>
                <w:color w:val="auto"/>
                <w:sz w:val="20"/>
                <w:szCs w:val="20"/>
              </w:rPr>
            </w:pPr>
            <w:r>
              <w:rPr>
                <w:rFonts w:ascii="Calibri" w:hAnsi="Calibri" w:cs="Calibri"/>
                <w:color w:val="auto"/>
                <w:sz w:val="20"/>
                <w:szCs w:val="20"/>
              </w:rPr>
              <w:t>For each node which is physically isolated AND is marked as connected.</w:t>
            </w:r>
          </w:p>
        </w:tc>
      </w:tr>
      <w:tr w:rsidR="000A41D1" w14:paraId="53E6DD51" w14:textId="77777777" w:rsidTr="0088444E">
        <w:trPr>
          <w:trHeight w:val="665"/>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359E39B5" w14:textId="77777777" w:rsidR="000A41D1" w:rsidRDefault="000A41D1" w:rsidP="000A41D1">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Message</w:t>
            </w:r>
          </w:p>
        </w:tc>
        <w:tc>
          <w:tcPr>
            <w:tcW w:w="8519" w:type="dxa"/>
            <w:gridSpan w:val="11"/>
            <w:tcBorders>
              <w:top w:val="single" w:sz="4" w:space="0" w:color="auto"/>
              <w:left w:val="single" w:sz="4" w:space="0" w:color="auto"/>
              <w:bottom w:val="single" w:sz="4" w:space="0" w:color="auto"/>
              <w:right w:val="single" w:sz="4" w:space="0" w:color="auto"/>
            </w:tcBorders>
            <w:vAlign w:val="center"/>
            <w:hideMark/>
          </w:tcPr>
          <w:p w14:paraId="121893B2" w14:textId="77777777" w:rsidR="000A41D1" w:rsidRDefault="000A41D1" w:rsidP="000A41D1">
            <w:pPr>
              <w:spacing w:after="0" w:line="240" w:lineRule="auto"/>
              <w:rPr>
                <w:rFonts w:ascii="Calibri" w:eastAsia="Times New Roman" w:hAnsi="Calibri" w:cs="Calibri"/>
                <w:bCs/>
                <w:sz w:val="20"/>
                <w:szCs w:val="20"/>
              </w:rPr>
            </w:pPr>
            <w:r>
              <w:rPr>
                <w:rFonts w:ascii="Calibri" w:eastAsia="Times New Roman" w:hAnsi="Calibri" w:cs="Calibri"/>
                <w:bCs/>
                <w:sz w:val="20"/>
                <w:szCs w:val="20"/>
              </w:rPr>
              <w:t>Isolated node marked as connected.</w:t>
            </w:r>
          </w:p>
        </w:tc>
      </w:tr>
      <w:tr w:rsidR="000A41D1" w14:paraId="38F61DA4" w14:textId="77777777" w:rsidTr="0088444E">
        <w:trPr>
          <w:trHeight w:val="323"/>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5AC55B78" w14:textId="77777777" w:rsidR="000A41D1" w:rsidRDefault="000A41D1" w:rsidP="000A41D1">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833" w:type="dxa"/>
            <w:gridSpan w:val="5"/>
            <w:tcBorders>
              <w:top w:val="single" w:sz="4" w:space="0" w:color="auto"/>
              <w:left w:val="nil"/>
              <w:bottom w:val="single" w:sz="4" w:space="0" w:color="auto"/>
              <w:right w:val="single" w:sz="4" w:space="0" w:color="auto"/>
            </w:tcBorders>
            <w:noWrap/>
            <w:vAlign w:val="center"/>
            <w:hideMark/>
          </w:tcPr>
          <w:p w14:paraId="6052EBC6" w14:textId="77777777" w:rsidR="000A41D1" w:rsidRDefault="000A41D1" w:rsidP="000A41D1">
            <w:pPr>
              <w:spacing w:after="0" w:line="240" w:lineRule="auto"/>
              <w:rPr>
                <w:rFonts w:ascii="Calibri" w:eastAsia="Times New Roman" w:hAnsi="Calibri" w:cs="Calibri"/>
                <w:bCs/>
                <w:sz w:val="20"/>
                <w:szCs w:val="20"/>
              </w:rPr>
            </w:pPr>
            <w:r>
              <w:rPr>
                <w:rFonts w:ascii="Calibri" w:eastAsia="Times New Roman" w:hAnsi="Calibri" w:cs="Calibri"/>
                <w:bCs/>
                <w:sz w:val="20"/>
                <w:szCs w:val="20"/>
              </w:rPr>
              <w:t>Amend to isolated node.</w:t>
            </w:r>
          </w:p>
        </w:tc>
        <w:tc>
          <w:tcPr>
            <w:tcW w:w="1553" w:type="dxa"/>
            <w:gridSpan w:val="2"/>
            <w:tcBorders>
              <w:top w:val="single" w:sz="4" w:space="0" w:color="auto"/>
              <w:left w:val="nil"/>
              <w:bottom w:val="single" w:sz="4" w:space="0" w:color="auto"/>
              <w:right w:val="single" w:sz="4" w:space="0" w:color="auto"/>
            </w:tcBorders>
            <w:noWrap/>
            <w:vAlign w:val="center"/>
            <w:hideMark/>
          </w:tcPr>
          <w:p w14:paraId="682BFB52" w14:textId="77777777" w:rsidR="000A41D1" w:rsidRDefault="000A41D1" w:rsidP="000A41D1">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133" w:type="dxa"/>
            <w:gridSpan w:val="4"/>
            <w:tcBorders>
              <w:top w:val="single" w:sz="4" w:space="0" w:color="auto"/>
              <w:left w:val="nil"/>
              <w:bottom w:val="single" w:sz="4" w:space="0" w:color="auto"/>
              <w:right w:val="single" w:sz="4" w:space="0" w:color="auto"/>
            </w:tcBorders>
            <w:noWrap/>
            <w:vAlign w:val="center"/>
            <w:hideMark/>
          </w:tcPr>
          <w:p w14:paraId="7A55644F" w14:textId="77777777" w:rsidR="000A41D1" w:rsidRDefault="000A41D1" w:rsidP="000A41D1">
            <w:pPr>
              <w:spacing w:after="0" w:line="240" w:lineRule="auto"/>
              <w:rPr>
                <w:rFonts w:ascii="Calibri" w:eastAsia="Times New Roman" w:hAnsi="Calibri" w:cs="Calibri"/>
                <w:sz w:val="20"/>
                <w:szCs w:val="20"/>
              </w:rPr>
            </w:pPr>
            <w:r>
              <w:rPr>
                <w:rFonts w:ascii="Calibri" w:eastAsia="Times New Roman" w:hAnsi="Calibri" w:cs="Calibri"/>
                <w:sz w:val="20"/>
                <w:szCs w:val="20"/>
              </w:rPr>
              <w:t>Part 3 (5.1.1)</w:t>
            </w:r>
          </w:p>
        </w:tc>
      </w:tr>
      <w:tr w:rsidR="000A41D1" w14:paraId="09AEEA02"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54DBE8A1" w14:textId="77777777" w:rsidR="000A41D1" w:rsidRDefault="000A41D1" w:rsidP="000A41D1">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519" w:type="dxa"/>
            <w:gridSpan w:val="11"/>
            <w:tcBorders>
              <w:top w:val="nil"/>
              <w:left w:val="nil"/>
              <w:bottom w:val="single" w:sz="4" w:space="0" w:color="auto"/>
              <w:right w:val="single" w:sz="4" w:space="0" w:color="auto"/>
            </w:tcBorders>
            <w:noWrap/>
            <w:vAlign w:val="center"/>
            <w:hideMark/>
          </w:tcPr>
          <w:p w14:paraId="13785058" w14:textId="77777777" w:rsidR="000A41D1" w:rsidRDefault="000A41D1" w:rsidP="000A41D1">
            <w:pPr>
              <w:spacing w:after="0" w:line="240" w:lineRule="auto"/>
              <w:rPr>
                <w:rFonts w:ascii="Calibri" w:eastAsia="Times New Roman" w:hAnsi="Calibri" w:cs="Calibri"/>
                <w:sz w:val="20"/>
                <w:szCs w:val="20"/>
              </w:rPr>
            </w:pPr>
            <w:r>
              <w:rPr>
                <w:rFonts w:ascii="Calibri" w:eastAsia="Times New Roman" w:hAnsi="Calibri" w:cs="Calibri"/>
                <w:bCs/>
                <w:sz w:val="20"/>
                <w:szCs w:val="20"/>
              </w:rPr>
              <w:t>Isolated node created as Connected node</w:t>
            </w:r>
            <w:r>
              <w:rPr>
                <w:rFonts w:ascii="Calibri" w:eastAsia="Times New Roman" w:hAnsi="Calibri" w:cs="Calibri"/>
                <w:sz w:val="20"/>
                <w:szCs w:val="20"/>
              </w:rPr>
              <w:t>.</w:t>
            </w:r>
          </w:p>
        </w:tc>
      </w:tr>
      <w:tr w:rsidR="000A41D1" w14:paraId="4022D4BF" w14:textId="77777777" w:rsidTr="0088444E">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09543252" w14:textId="7767B2EA" w:rsidR="000A41D1" w:rsidRDefault="000A41D1" w:rsidP="000A41D1">
            <w:pPr>
              <w:spacing w:after="0" w:line="240" w:lineRule="auto"/>
              <w:jc w:val="center"/>
              <w:rPr>
                <w:rFonts w:ascii="Calibri" w:eastAsia="Times New Roman" w:hAnsi="Calibri" w:cs="Calibri"/>
                <w:bCs/>
                <w:sz w:val="20"/>
                <w:szCs w:val="20"/>
              </w:rPr>
            </w:pPr>
            <w:r>
              <w:rPr>
                <w:rFonts w:ascii="Calibri" w:eastAsia="Times New Roman" w:hAnsi="Calibri" w:cs="Calibri"/>
                <w:b/>
                <w:bCs/>
                <w:sz w:val="20"/>
                <w:szCs w:val="20"/>
              </w:rPr>
              <w:t>Location</w:t>
            </w:r>
          </w:p>
        </w:tc>
        <w:tc>
          <w:tcPr>
            <w:tcW w:w="1260" w:type="dxa"/>
            <w:tcBorders>
              <w:top w:val="single" w:sz="4" w:space="0" w:color="auto"/>
              <w:left w:val="single" w:sz="4" w:space="0" w:color="auto"/>
              <w:bottom w:val="single" w:sz="4" w:space="0" w:color="auto"/>
              <w:right w:val="single" w:sz="4" w:space="0" w:color="auto"/>
            </w:tcBorders>
            <w:vAlign w:val="center"/>
          </w:tcPr>
          <w:p w14:paraId="7E1B3C17" w14:textId="6047AEB2" w:rsidR="000A41D1" w:rsidRDefault="000A41D1" w:rsidP="000A41D1">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Feature</w:t>
            </w:r>
          </w:p>
        </w:tc>
        <w:tc>
          <w:tcPr>
            <w:tcW w:w="2968" w:type="dxa"/>
            <w:gridSpan w:val="2"/>
            <w:tcBorders>
              <w:top w:val="single" w:sz="4" w:space="0" w:color="auto"/>
              <w:left w:val="single" w:sz="4" w:space="0" w:color="auto"/>
              <w:bottom w:val="single" w:sz="4" w:space="0" w:color="auto"/>
              <w:right w:val="single" w:sz="4" w:space="0" w:color="auto"/>
            </w:tcBorders>
            <w:vAlign w:val="center"/>
          </w:tcPr>
          <w:p w14:paraId="75DD496B" w14:textId="3905CDE3" w:rsidR="000A41D1" w:rsidRDefault="000A41D1" w:rsidP="000A41D1">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Attributes</w:t>
            </w:r>
          </w:p>
        </w:tc>
        <w:tc>
          <w:tcPr>
            <w:tcW w:w="867" w:type="dxa"/>
            <w:gridSpan w:val="2"/>
            <w:tcBorders>
              <w:top w:val="single" w:sz="4" w:space="0" w:color="auto"/>
              <w:left w:val="single" w:sz="4" w:space="0" w:color="auto"/>
              <w:bottom w:val="single" w:sz="4" w:space="0" w:color="auto"/>
              <w:right w:val="single" w:sz="4" w:space="0" w:color="auto"/>
            </w:tcBorders>
            <w:vAlign w:val="center"/>
          </w:tcPr>
          <w:p w14:paraId="455692DE" w14:textId="2EB85488" w:rsidR="000A41D1" w:rsidRDefault="000A41D1" w:rsidP="000A41D1">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FRID</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254D3860" w14:textId="708FC1CA" w:rsidR="000A41D1" w:rsidRDefault="000A41D1" w:rsidP="000A41D1">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FOID</w:t>
            </w:r>
          </w:p>
        </w:tc>
        <w:tc>
          <w:tcPr>
            <w:tcW w:w="932" w:type="dxa"/>
            <w:gridSpan w:val="2"/>
            <w:tcBorders>
              <w:top w:val="single" w:sz="4" w:space="0" w:color="auto"/>
              <w:left w:val="single" w:sz="4" w:space="0" w:color="auto"/>
              <w:bottom w:val="single" w:sz="4" w:space="0" w:color="auto"/>
              <w:right w:val="single" w:sz="4" w:space="0" w:color="auto"/>
            </w:tcBorders>
            <w:vAlign w:val="center"/>
          </w:tcPr>
          <w:p w14:paraId="575A595B" w14:textId="560A6129" w:rsidR="000A41D1" w:rsidRDefault="000A41D1" w:rsidP="000A41D1">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VRID</w:t>
            </w:r>
          </w:p>
        </w:tc>
      </w:tr>
      <w:tr w:rsidR="00BF18AB" w14:paraId="1E558D5E" w14:textId="77777777" w:rsidTr="0088444E">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253E465C" w14:textId="0574869B" w:rsidR="00BF18AB" w:rsidRDefault="00BF18AB" w:rsidP="00BF18AB">
            <w:pPr>
              <w:spacing w:after="0" w:line="240" w:lineRule="auto"/>
              <w:rPr>
                <w:rFonts w:ascii="Calibri" w:eastAsia="Times New Roman" w:hAnsi="Calibri" w:cs="Calibri"/>
                <w:bCs/>
                <w:sz w:val="20"/>
                <w:szCs w:val="20"/>
              </w:rPr>
            </w:pPr>
            <w:commentRangeStart w:id="44"/>
            <w:r>
              <w:rPr>
                <w:rFonts w:ascii="Calibri" w:eastAsia="Times New Roman" w:hAnsi="Calibri" w:cs="Calibri"/>
                <w:sz w:val="20"/>
                <w:szCs w:val="20"/>
              </w:rPr>
              <w:t>32°28'07.40"S 60°54'32.77"E</w:t>
            </w:r>
          </w:p>
        </w:tc>
        <w:tc>
          <w:tcPr>
            <w:tcW w:w="1260" w:type="dxa"/>
            <w:tcBorders>
              <w:top w:val="single" w:sz="4" w:space="0" w:color="auto"/>
              <w:left w:val="single" w:sz="4" w:space="0" w:color="auto"/>
              <w:bottom w:val="single" w:sz="4" w:space="0" w:color="auto"/>
              <w:right w:val="single" w:sz="4" w:space="0" w:color="auto"/>
            </w:tcBorders>
            <w:vAlign w:val="center"/>
          </w:tcPr>
          <w:p w14:paraId="611E002D" w14:textId="625CAEE4" w:rsidR="00BF18AB" w:rsidRDefault="00BF18AB" w:rsidP="00BF18AB">
            <w:pPr>
              <w:spacing w:after="0" w:line="240" w:lineRule="auto"/>
              <w:rPr>
                <w:rFonts w:ascii="Calibri" w:eastAsia="Times New Roman" w:hAnsi="Calibri" w:cs="Calibri"/>
                <w:bCs/>
                <w:sz w:val="20"/>
                <w:szCs w:val="20"/>
              </w:rPr>
            </w:pPr>
            <w:commentRangeStart w:id="45"/>
            <w:r>
              <w:rPr>
                <w:rFonts w:ascii="Calibri" w:eastAsia="Times New Roman" w:hAnsi="Calibri" w:cs="Calibri"/>
                <w:sz w:val="20"/>
                <w:szCs w:val="20"/>
                <w:lang w:val="da-DK"/>
              </w:rPr>
              <w:t>-</w:t>
            </w:r>
          </w:p>
        </w:tc>
        <w:tc>
          <w:tcPr>
            <w:tcW w:w="2968" w:type="dxa"/>
            <w:gridSpan w:val="2"/>
            <w:tcBorders>
              <w:top w:val="single" w:sz="4" w:space="0" w:color="auto"/>
              <w:left w:val="single" w:sz="4" w:space="0" w:color="auto"/>
              <w:bottom w:val="single" w:sz="4" w:space="0" w:color="auto"/>
              <w:right w:val="single" w:sz="4" w:space="0" w:color="auto"/>
            </w:tcBorders>
            <w:vAlign w:val="center"/>
          </w:tcPr>
          <w:p w14:paraId="56F9A67F" w14:textId="18AE3EB7" w:rsidR="00BF18AB" w:rsidRDefault="00BF18AB" w:rsidP="00BF18AB">
            <w:pPr>
              <w:spacing w:after="0" w:line="240" w:lineRule="auto"/>
              <w:rPr>
                <w:rFonts w:ascii="Calibri" w:eastAsia="Times New Roman" w:hAnsi="Calibri" w:cs="Calibri"/>
                <w:bCs/>
                <w:sz w:val="20"/>
                <w:szCs w:val="20"/>
              </w:rPr>
            </w:pPr>
            <w:r>
              <w:rPr>
                <w:rFonts w:ascii="Calibri" w:eastAsia="Times New Roman" w:hAnsi="Calibri" w:cs="Calibri"/>
                <w:sz w:val="20"/>
                <w:szCs w:val="20"/>
              </w:rPr>
              <w:t>-</w:t>
            </w:r>
          </w:p>
        </w:tc>
        <w:tc>
          <w:tcPr>
            <w:tcW w:w="867" w:type="dxa"/>
            <w:gridSpan w:val="2"/>
            <w:tcBorders>
              <w:top w:val="single" w:sz="4" w:space="0" w:color="auto"/>
              <w:left w:val="single" w:sz="4" w:space="0" w:color="auto"/>
              <w:bottom w:val="single" w:sz="4" w:space="0" w:color="auto"/>
              <w:right w:val="single" w:sz="4" w:space="0" w:color="auto"/>
            </w:tcBorders>
            <w:vAlign w:val="center"/>
          </w:tcPr>
          <w:p w14:paraId="42754269" w14:textId="6FA8BCCF" w:rsidR="00BF18AB" w:rsidRDefault="00BF18AB" w:rsidP="00BF18AB">
            <w:pPr>
              <w:spacing w:after="0" w:line="240" w:lineRule="auto"/>
              <w:rPr>
                <w:rFonts w:ascii="Calibri" w:eastAsia="Times New Roman" w:hAnsi="Calibri" w:cs="Calibri"/>
                <w:bCs/>
                <w:sz w:val="20"/>
                <w:szCs w:val="20"/>
              </w:rPr>
            </w:pPr>
            <w:r>
              <w:rPr>
                <w:rFonts w:ascii="Calibri" w:eastAsia="Times New Roman" w:hAnsi="Calibri" w:cs="Calibri"/>
                <w:sz w:val="20"/>
                <w:szCs w:val="20"/>
              </w:rPr>
              <w:t>-</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27817BAE" w14:textId="3760323B" w:rsidR="00BF18AB" w:rsidRDefault="00BF18AB" w:rsidP="00BF18AB">
            <w:pPr>
              <w:spacing w:after="0" w:line="240" w:lineRule="auto"/>
              <w:rPr>
                <w:rFonts w:ascii="Calibri" w:eastAsia="Times New Roman" w:hAnsi="Calibri" w:cs="Calibri"/>
                <w:bCs/>
                <w:sz w:val="20"/>
                <w:szCs w:val="20"/>
              </w:rPr>
            </w:pPr>
            <w:r>
              <w:rPr>
                <w:rFonts w:ascii="Calibri" w:eastAsia="Times New Roman" w:hAnsi="Calibri" w:cs="Calibri"/>
                <w:sz w:val="20"/>
                <w:szCs w:val="20"/>
              </w:rPr>
              <w:t>-</w:t>
            </w:r>
            <w:commentRangeEnd w:id="45"/>
            <w:r w:rsidR="009B6C67">
              <w:rPr>
                <w:rStyle w:val="CommentReference"/>
              </w:rPr>
              <w:commentReference w:id="45"/>
            </w:r>
            <w:r w:rsidR="00B73AF7">
              <w:rPr>
                <w:rStyle w:val="CommentReference"/>
              </w:rPr>
              <w:commentReference w:id="44"/>
            </w:r>
          </w:p>
        </w:tc>
        <w:tc>
          <w:tcPr>
            <w:tcW w:w="932" w:type="dxa"/>
            <w:gridSpan w:val="2"/>
            <w:tcBorders>
              <w:top w:val="single" w:sz="4" w:space="0" w:color="auto"/>
              <w:left w:val="single" w:sz="4" w:space="0" w:color="auto"/>
              <w:bottom w:val="single" w:sz="4" w:space="0" w:color="auto"/>
              <w:right w:val="single" w:sz="4" w:space="0" w:color="auto"/>
            </w:tcBorders>
            <w:vAlign w:val="center"/>
          </w:tcPr>
          <w:p w14:paraId="2D728B44" w14:textId="0073E3F8" w:rsidR="00BF18AB" w:rsidRDefault="00BF18AB" w:rsidP="00BF18AB">
            <w:pPr>
              <w:spacing w:after="0" w:line="240" w:lineRule="auto"/>
              <w:rPr>
                <w:rFonts w:ascii="Calibri" w:eastAsia="Times New Roman" w:hAnsi="Calibri" w:cs="Calibri"/>
                <w:bCs/>
                <w:sz w:val="20"/>
                <w:szCs w:val="20"/>
              </w:rPr>
            </w:pPr>
            <w:r>
              <w:rPr>
                <w:rFonts w:ascii="Calibri" w:eastAsia="Times New Roman" w:hAnsi="Calibri" w:cs="Calibri"/>
                <w:sz w:val="20"/>
                <w:szCs w:val="20"/>
              </w:rPr>
              <w:t>VC-289</w:t>
            </w:r>
          </w:p>
        </w:tc>
      </w:tr>
      <w:commentRangeEnd w:id="44"/>
      <w:tr w:rsidR="000A41D1" w14:paraId="3B358888"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7049A9D3" w14:textId="77777777" w:rsidR="000A41D1" w:rsidRDefault="000A41D1" w:rsidP="000A41D1">
            <w:pPr>
              <w:spacing w:after="0" w:line="240" w:lineRule="auto"/>
              <w:rPr>
                <w:rFonts w:ascii="Calibri" w:eastAsia="Times New Roman" w:hAnsi="Calibri" w:cs="Calibri"/>
                <w:sz w:val="20"/>
                <w:szCs w:val="20"/>
              </w:rPr>
            </w:pPr>
            <w:r>
              <w:rPr>
                <w:rFonts w:ascii="Calibri" w:eastAsia="Times New Roman" w:hAnsi="Calibri" w:cs="Calibri"/>
                <w:b/>
                <w:bCs/>
                <w:sz w:val="20"/>
                <w:szCs w:val="20"/>
              </w:rPr>
              <w:t>Screen Capture</w:t>
            </w:r>
          </w:p>
        </w:tc>
        <w:tc>
          <w:tcPr>
            <w:tcW w:w="8519" w:type="dxa"/>
            <w:gridSpan w:val="11"/>
            <w:tcBorders>
              <w:top w:val="single" w:sz="4" w:space="0" w:color="auto"/>
              <w:left w:val="nil"/>
              <w:bottom w:val="single" w:sz="4" w:space="0" w:color="auto"/>
              <w:right w:val="single" w:sz="4" w:space="0" w:color="auto"/>
            </w:tcBorders>
            <w:noWrap/>
            <w:vAlign w:val="center"/>
            <w:hideMark/>
          </w:tcPr>
          <w:p w14:paraId="599BFAE8" w14:textId="77777777" w:rsidR="00BF18AB" w:rsidRDefault="00BF18AB" w:rsidP="000A41D1">
            <w:pPr>
              <w:spacing w:after="0" w:line="240" w:lineRule="auto"/>
              <w:rPr>
                <w:noProof/>
                <w:lang w:val="en-US" w:eastAsia="en-US"/>
              </w:rPr>
            </w:pPr>
          </w:p>
          <w:p w14:paraId="565A97F2" w14:textId="5B0B3FD0" w:rsidR="000A41D1" w:rsidRDefault="000A41D1" w:rsidP="000A41D1">
            <w:pPr>
              <w:spacing w:after="0" w:line="240" w:lineRule="auto"/>
              <w:rPr>
                <w:noProof/>
                <w:lang w:val="en-US" w:eastAsia="en-US"/>
              </w:rPr>
            </w:pPr>
            <w:r>
              <w:rPr>
                <w:noProof/>
                <w:lang w:val="en-US" w:eastAsia="en-US"/>
              </w:rPr>
              <w:t xml:space="preserve"> </w:t>
            </w:r>
            <w:r w:rsidR="00BF18AB">
              <w:rPr>
                <w:noProof/>
                <w:lang w:val="en-GB" w:eastAsia="en-GB"/>
              </w:rPr>
              <w:drawing>
                <wp:inline distT="0" distB="0" distL="0" distR="0" wp14:anchorId="769DB457" wp14:editId="3F6B3A62">
                  <wp:extent cx="2409825" cy="1382816"/>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30566" cy="1452100"/>
                          </a:xfrm>
                          <a:prstGeom prst="rect">
                            <a:avLst/>
                          </a:prstGeom>
                        </pic:spPr>
                      </pic:pic>
                    </a:graphicData>
                  </a:graphic>
                </wp:inline>
              </w:drawing>
            </w:r>
          </w:p>
          <w:p w14:paraId="5504FB9D" w14:textId="2880200F" w:rsidR="00BF18AB" w:rsidRDefault="00BF18AB" w:rsidP="000A41D1">
            <w:pPr>
              <w:spacing w:after="0" w:line="240" w:lineRule="auto"/>
              <w:rPr>
                <w:rFonts w:ascii="Calibri" w:eastAsia="Times New Roman" w:hAnsi="Calibri" w:cs="Calibri"/>
                <w:sz w:val="20"/>
                <w:szCs w:val="20"/>
              </w:rPr>
            </w:pPr>
          </w:p>
        </w:tc>
      </w:tr>
      <w:tr w:rsidR="000A41D1" w14:paraId="2909571B"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0FC3A2B9" w14:textId="77777777" w:rsidR="000A41D1" w:rsidRDefault="000A41D1" w:rsidP="000A41D1">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519" w:type="dxa"/>
            <w:gridSpan w:val="11"/>
            <w:tcBorders>
              <w:top w:val="single" w:sz="4" w:space="0" w:color="auto"/>
              <w:left w:val="nil"/>
              <w:bottom w:val="single" w:sz="4" w:space="0" w:color="auto"/>
              <w:right w:val="single" w:sz="4" w:space="0" w:color="auto"/>
            </w:tcBorders>
            <w:noWrap/>
            <w:vAlign w:val="center"/>
            <w:hideMark/>
          </w:tcPr>
          <w:p w14:paraId="5F465A76" w14:textId="77777777" w:rsidR="000A41D1" w:rsidRDefault="000A41D1" w:rsidP="000A41D1">
            <w:pPr>
              <w:spacing w:after="0" w:line="240" w:lineRule="auto"/>
              <w:rPr>
                <w:rFonts w:ascii="Calibri" w:eastAsia="Times New Roman" w:hAnsi="Calibri" w:cs="Calibri"/>
                <w:sz w:val="20"/>
                <w:szCs w:val="20"/>
              </w:rPr>
            </w:pPr>
            <w:r>
              <w:rPr>
                <w:rFonts w:ascii="Calibri" w:eastAsia="Times New Roman" w:hAnsi="Calibri" w:cs="Calibri"/>
                <w:sz w:val="20"/>
                <w:szCs w:val="20"/>
              </w:rPr>
              <w:t>84a: An error “</w:t>
            </w:r>
            <w:r>
              <w:rPr>
                <w:rFonts w:ascii="Calibri" w:eastAsia="Times New Roman" w:hAnsi="Calibri" w:cs="Calibri"/>
                <w:bCs/>
                <w:sz w:val="20"/>
                <w:szCs w:val="20"/>
              </w:rPr>
              <w:t>Isolated node marked as connected</w:t>
            </w:r>
            <w:r>
              <w:rPr>
                <w:rFonts w:ascii="Calibri" w:eastAsia="Times New Roman" w:hAnsi="Calibri" w:cs="Calibri"/>
                <w:sz w:val="20"/>
                <w:szCs w:val="20"/>
              </w:rPr>
              <w:t>” must be triggered.</w:t>
            </w:r>
          </w:p>
        </w:tc>
      </w:tr>
      <w:tr w:rsidR="000A41D1" w14:paraId="1A6285FD"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665F7269" w14:textId="77777777" w:rsidR="000A41D1" w:rsidRDefault="000A41D1" w:rsidP="000A41D1">
            <w:pPr>
              <w:spacing w:after="0" w:line="240" w:lineRule="auto"/>
              <w:rPr>
                <w:rFonts w:ascii="Calibri" w:eastAsia="Times New Roman" w:hAnsi="Calibri" w:cs="Calibri"/>
                <w:b/>
                <w:sz w:val="20"/>
                <w:szCs w:val="20"/>
              </w:rPr>
            </w:pPr>
            <w:r>
              <w:rPr>
                <w:rFonts w:ascii="Calibri" w:eastAsia="Times New Roman" w:hAnsi="Calibri" w:cs="Calibri"/>
                <w:b/>
                <w:sz w:val="20"/>
                <w:szCs w:val="20"/>
              </w:rPr>
              <w:lastRenderedPageBreak/>
              <w:t>Secondary Critical Errors</w:t>
            </w:r>
          </w:p>
        </w:tc>
        <w:tc>
          <w:tcPr>
            <w:tcW w:w="8519" w:type="dxa"/>
            <w:gridSpan w:val="11"/>
            <w:tcBorders>
              <w:top w:val="single" w:sz="4" w:space="0" w:color="auto"/>
              <w:left w:val="single" w:sz="4" w:space="0" w:color="auto"/>
              <w:bottom w:val="single" w:sz="4" w:space="0" w:color="auto"/>
              <w:right w:val="single" w:sz="4" w:space="0" w:color="auto"/>
            </w:tcBorders>
            <w:noWrap/>
            <w:vAlign w:val="center"/>
            <w:hideMark/>
          </w:tcPr>
          <w:p w14:paraId="76B50A8C" w14:textId="77777777" w:rsidR="000A41D1" w:rsidRDefault="000A41D1" w:rsidP="000A41D1">
            <w:pPr>
              <w:spacing w:after="0" w:line="240" w:lineRule="auto"/>
              <w:rPr>
                <w:rFonts w:ascii="Calibri" w:eastAsia="Times New Roman" w:hAnsi="Calibri" w:cs="Calibri"/>
              </w:rPr>
            </w:pPr>
            <w:r>
              <w:rPr>
                <w:rFonts w:ascii="Calibri" w:eastAsia="Times New Roman" w:hAnsi="Calibri" w:cs="Calibri"/>
                <w:sz w:val="20"/>
                <w:szCs w:val="20"/>
              </w:rPr>
              <w:t>21: An additional error “Orphan node” must be triggered.</w:t>
            </w:r>
          </w:p>
        </w:tc>
      </w:tr>
      <w:tr w:rsidR="000A41D1" w14:paraId="2D7227FC" w14:textId="77777777" w:rsidTr="0088444E">
        <w:trPr>
          <w:trHeight w:val="300"/>
          <w:jc w:val="center"/>
        </w:trPr>
        <w:tc>
          <w:tcPr>
            <w:tcW w:w="10768" w:type="dxa"/>
            <w:gridSpan w:val="12"/>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50BAE864" w14:textId="77777777" w:rsidR="000A41D1" w:rsidRDefault="000A41D1" w:rsidP="000A41D1">
            <w:pPr>
              <w:rPr>
                <w:rFonts w:ascii="Calibri" w:eastAsia="Times New Roman" w:hAnsi="Calibri" w:cs="Calibri"/>
              </w:rPr>
            </w:pPr>
          </w:p>
        </w:tc>
      </w:tr>
      <w:tr w:rsidR="000A41D1" w14:paraId="09B11C84"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0F74B85B" w14:textId="77777777" w:rsidR="000A41D1" w:rsidRDefault="000A41D1" w:rsidP="000A41D1">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281" w:type="dxa"/>
            <w:gridSpan w:val="3"/>
            <w:tcBorders>
              <w:top w:val="single" w:sz="4" w:space="0" w:color="auto"/>
              <w:left w:val="nil"/>
              <w:bottom w:val="single" w:sz="4" w:space="0" w:color="auto"/>
              <w:right w:val="single" w:sz="4" w:space="0" w:color="auto"/>
            </w:tcBorders>
            <w:noWrap/>
            <w:vAlign w:val="center"/>
            <w:hideMark/>
          </w:tcPr>
          <w:p w14:paraId="0BD12B51" w14:textId="77777777" w:rsidR="000A41D1" w:rsidRDefault="000A41D1" w:rsidP="000A41D1">
            <w:pPr>
              <w:spacing w:after="0" w:line="240" w:lineRule="auto"/>
              <w:rPr>
                <w:rFonts w:ascii="Calibri" w:eastAsia="Times New Roman" w:hAnsi="Calibri" w:cs="Calibri"/>
                <w:sz w:val="20"/>
                <w:szCs w:val="20"/>
              </w:rPr>
            </w:pPr>
            <w:r>
              <w:rPr>
                <w:rFonts w:ascii="Calibri" w:eastAsia="Times New Roman" w:hAnsi="Calibri" w:cs="Calibri"/>
                <w:sz w:val="20"/>
                <w:szCs w:val="20"/>
              </w:rPr>
              <w:t>AA500001</w:t>
            </w:r>
          </w:p>
        </w:tc>
        <w:tc>
          <w:tcPr>
            <w:tcW w:w="1552" w:type="dxa"/>
            <w:gridSpan w:val="2"/>
            <w:tcBorders>
              <w:top w:val="single" w:sz="4" w:space="0" w:color="auto"/>
              <w:left w:val="single" w:sz="4" w:space="0" w:color="auto"/>
              <w:bottom w:val="single" w:sz="4" w:space="0" w:color="auto"/>
              <w:right w:val="single" w:sz="4" w:space="0" w:color="000000"/>
            </w:tcBorders>
            <w:vAlign w:val="center"/>
            <w:hideMark/>
          </w:tcPr>
          <w:p w14:paraId="72777500" w14:textId="77777777" w:rsidR="000A41D1" w:rsidRDefault="000A41D1" w:rsidP="000A41D1">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S-58 Check</w:t>
            </w:r>
          </w:p>
        </w:tc>
        <w:tc>
          <w:tcPr>
            <w:tcW w:w="2026" w:type="dxa"/>
            <w:gridSpan w:val="3"/>
            <w:tcBorders>
              <w:top w:val="single" w:sz="4" w:space="0" w:color="auto"/>
              <w:left w:val="nil"/>
              <w:bottom w:val="single" w:sz="4" w:space="0" w:color="auto"/>
              <w:right w:val="single" w:sz="4" w:space="0" w:color="auto"/>
            </w:tcBorders>
            <w:noWrap/>
            <w:vAlign w:val="center"/>
            <w:hideMark/>
          </w:tcPr>
          <w:p w14:paraId="6BD07224" w14:textId="77777777" w:rsidR="000A41D1" w:rsidRDefault="000A41D1" w:rsidP="000A41D1">
            <w:pPr>
              <w:spacing w:after="0" w:line="240" w:lineRule="auto"/>
              <w:rPr>
                <w:rFonts w:ascii="Calibri" w:eastAsia="Times New Roman" w:hAnsi="Calibri" w:cs="Calibri"/>
                <w:sz w:val="20"/>
                <w:szCs w:val="20"/>
              </w:rPr>
            </w:pPr>
            <w:r>
              <w:rPr>
                <w:rFonts w:ascii="Calibri" w:eastAsia="Times New Roman" w:hAnsi="Calibri" w:cs="Calibri"/>
                <w:sz w:val="20"/>
                <w:szCs w:val="20"/>
              </w:rPr>
              <w:t>84b</w:t>
            </w:r>
          </w:p>
        </w:tc>
        <w:tc>
          <w:tcPr>
            <w:tcW w:w="750" w:type="dxa"/>
            <w:gridSpan w:val="2"/>
            <w:tcBorders>
              <w:top w:val="single" w:sz="4" w:space="0" w:color="auto"/>
              <w:left w:val="nil"/>
              <w:bottom w:val="single" w:sz="4" w:space="0" w:color="auto"/>
              <w:right w:val="single" w:sz="4" w:space="0" w:color="auto"/>
            </w:tcBorders>
            <w:vAlign w:val="center"/>
            <w:hideMark/>
          </w:tcPr>
          <w:p w14:paraId="36B7B3B5" w14:textId="77777777" w:rsidR="000A41D1" w:rsidRDefault="000A41D1" w:rsidP="000A41D1">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910" w:type="dxa"/>
            <w:tcBorders>
              <w:top w:val="single" w:sz="4" w:space="0" w:color="auto"/>
              <w:left w:val="nil"/>
              <w:bottom w:val="single" w:sz="4" w:space="0" w:color="auto"/>
              <w:right w:val="single" w:sz="4" w:space="0" w:color="auto"/>
            </w:tcBorders>
            <w:noWrap/>
            <w:vAlign w:val="center"/>
            <w:hideMark/>
          </w:tcPr>
          <w:p w14:paraId="4075FE7F" w14:textId="77777777" w:rsidR="000A41D1" w:rsidRDefault="000A41D1" w:rsidP="000A41D1">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0A41D1" w14:paraId="20506476" w14:textId="77777777" w:rsidTr="00BF18AB">
        <w:trPr>
          <w:trHeight w:val="538"/>
          <w:jc w:val="center"/>
        </w:trPr>
        <w:tc>
          <w:tcPr>
            <w:tcW w:w="2249" w:type="dxa"/>
            <w:tcBorders>
              <w:top w:val="nil"/>
              <w:left w:val="single" w:sz="4" w:space="0" w:color="auto"/>
              <w:bottom w:val="single" w:sz="4" w:space="0" w:color="auto"/>
              <w:right w:val="single" w:sz="4" w:space="0" w:color="auto"/>
            </w:tcBorders>
            <w:noWrap/>
            <w:vAlign w:val="center"/>
            <w:hideMark/>
          </w:tcPr>
          <w:p w14:paraId="6A9FA747" w14:textId="77777777" w:rsidR="000A41D1" w:rsidRDefault="000A41D1" w:rsidP="000A41D1">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519" w:type="dxa"/>
            <w:gridSpan w:val="11"/>
            <w:tcBorders>
              <w:top w:val="single" w:sz="4" w:space="0" w:color="auto"/>
              <w:left w:val="nil"/>
              <w:bottom w:val="single" w:sz="4" w:space="0" w:color="auto"/>
              <w:right w:val="single" w:sz="4" w:space="0" w:color="000000"/>
            </w:tcBorders>
            <w:vAlign w:val="center"/>
            <w:hideMark/>
          </w:tcPr>
          <w:p w14:paraId="09E138E5" w14:textId="77777777" w:rsidR="000A41D1" w:rsidRDefault="000A41D1" w:rsidP="000A41D1">
            <w:pPr>
              <w:pStyle w:val="Default"/>
              <w:spacing w:line="256" w:lineRule="auto"/>
              <w:rPr>
                <w:rFonts w:ascii="Calibri" w:hAnsi="Calibri" w:cs="Calibri"/>
                <w:color w:val="auto"/>
                <w:sz w:val="20"/>
                <w:szCs w:val="20"/>
              </w:rPr>
            </w:pPr>
            <w:r>
              <w:rPr>
                <w:rFonts w:ascii="Calibri" w:hAnsi="Calibri" w:cs="Calibri"/>
                <w:color w:val="auto"/>
                <w:sz w:val="20"/>
                <w:szCs w:val="20"/>
              </w:rPr>
              <w:t>For each node which is not physically isolated AND is marked as isolated.</w:t>
            </w:r>
          </w:p>
        </w:tc>
      </w:tr>
      <w:tr w:rsidR="000A41D1" w14:paraId="7C163806" w14:textId="77777777" w:rsidTr="00BF18AB">
        <w:trPr>
          <w:trHeight w:val="562"/>
          <w:jc w:val="center"/>
        </w:trPr>
        <w:tc>
          <w:tcPr>
            <w:tcW w:w="2249" w:type="dxa"/>
            <w:tcBorders>
              <w:top w:val="nil"/>
              <w:left w:val="single" w:sz="4" w:space="0" w:color="auto"/>
              <w:bottom w:val="single" w:sz="4" w:space="0" w:color="auto"/>
              <w:right w:val="single" w:sz="4" w:space="0" w:color="auto"/>
            </w:tcBorders>
            <w:noWrap/>
            <w:vAlign w:val="center"/>
            <w:hideMark/>
          </w:tcPr>
          <w:p w14:paraId="472AD058" w14:textId="77777777" w:rsidR="000A41D1" w:rsidRDefault="000A41D1" w:rsidP="000A41D1">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Message</w:t>
            </w:r>
          </w:p>
        </w:tc>
        <w:tc>
          <w:tcPr>
            <w:tcW w:w="8519" w:type="dxa"/>
            <w:gridSpan w:val="11"/>
            <w:tcBorders>
              <w:top w:val="single" w:sz="4" w:space="0" w:color="auto"/>
              <w:left w:val="nil"/>
              <w:bottom w:val="single" w:sz="4" w:space="0" w:color="auto"/>
              <w:right w:val="single" w:sz="4" w:space="0" w:color="000000"/>
            </w:tcBorders>
            <w:vAlign w:val="center"/>
            <w:hideMark/>
          </w:tcPr>
          <w:p w14:paraId="508792C4" w14:textId="77777777" w:rsidR="000A41D1" w:rsidRDefault="000A41D1" w:rsidP="000A41D1">
            <w:pPr>
              <w:spacing w:after="0" w:line="240" w:lineRule="auto"/>
              <w:rPr>
                <w:rFonts w:ascii="Calibri" w:eastAsia="Times New Roman" w:hAnsi="Calibri" w:cs="Calibri"/>
                <w:bCs/>
                <w:sz w:val="20"/>
                <w:szCs w:val="20"/>
              </w:rPr>
            </w:pPr>
            <w:r>
              <w:rPr>
                <w:rFonts w:ascii="Calibri" w:eastAsia="Times New Roman" w:hAnsi="Calibri" w:cs="Calibri"/>
                <w:bCs/>
                <w:sz w:val="20"/>
                <w:szCs w:val="20"/>
              </w:rPr>
              <w:t>Connected node marked as isolated.</w:t>
            </w:r>
          </w:p>
        </w:tc>
      </w:tr>
      <w:tr w:rsidR="000A41D1" w14:paraId="52886909" w14:textId="77777777" w:rsidTr="0088444E">
        <w:trPr>
          <w:trHeight w:val="323"/>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7B7041AD" w14:textId="77777777" w:rsidR="000A41D1" w:rsidRDefault="000A41D1" w:rsidP="000A41D1">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833" w:type="dxa"/>
            <w:gridSpan w:val="5"/>
            <w:tcBorders>
              <w:top w:val="nil"/>
              <w:left w:val="nil"/>
              <w:bottom w:val="single" w:sz="4" w:space="0" w:color="auto"/>
              <w:right w:val="single" w:sz="4" w:space="0" w:color="auto"/>
            </w:tcBorders>
            <w:noWrap/>
            <w:vAlign w:val="center"/>
            <w:hideMark/>
          </w:tcPr>
          <w:p w14:paraId="1C9481A9" w14:textId="77777777" w:rsidR="000A41D1" w:rsidRDefault="000A41D1" w:rsidP="000A41D1">
            <w:pPr>
              <w:spacing w:after="0" w:line="240" w:lineRule="auto"/>
              <w:rPr>
                <w:rFonts w:ascii="Calibri" w:eastAsia="Times New Roman" w:hAnsi="Calibri" w:cs="Calibri"/>
                <w:bCs/>
                <w:sz w:val="20"/>
                <w:szCs w:val="20"/>
              </w:rPr>
            </w:pPr>
            <w:r>
              <w:rPr>
                <w:rFonts w:ascii="Calibri" w:eastAsia="Times New Roman" w:hAnsi="Calibri" w:cs="Calibri"/>
                <w:bCs/>
                <w:sz w:val="20"/>
                <w:szCs w:val="20"/>
              </w:rPr>
              <w:t>Amend to connected node.</w:t>
            </w:r>
          </w:p>
        </w:tc>
        <w:tc>
          <w:tcPr>
            <w:tcW w:w="1553" w:type="dxa"/>
            <w:gridSpan w:val="2"/>
            <w:tcBorders>
              <w:top w:val="nil"/>
              <w:left w:val="nil"/>
              <w:bottom w:val="single" w:sz="4" w:space="0" w:color="auto"/>
              <w:right w:val="single" w:sz="4" w:space="0" w:color="auto"/>
            </w:tcBorders>
            <w:noWrap/>
            <w:vAlign w:val="center"/>
            <w:hideMark/>
          </w:tcPr>
          <w:p w14:paraId="083EF4F5" w14:textId="77777777" w:rsidR="000A41D1" w:rsidRDefault="000A41D1" w:rsidP="000A41D1">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133" w:type="dxa"/>
            <w:gridSpan w:val="4"/>
            <w:tcBorders>
              <w:top w:val="nil"/>
              <w:left w:val="nil"/>
              <w:bottom w:val="single" w:sz="4" w:space="0" w:color="auto"/>
              <w:right w:val="single" w:sz="4" w:space="0" w:color="auto"/>
            </w:tcBorders>
            <w:noWrap/>
            <w:vAlign w:val="center"/>
            <w:hideMark/>
          </w:tcPr>
          <w:p w14:paraId="72481632" w14:textId="77777777" w:rsidR="000A41D1" w:rsidRDefault="000A41D1" w:rsidP="000A41D1">
            <w:pPr>
              <w:spacing w:after="0" w:line="240" w:lineRule="auto"/>
              <w:rPr>
                <w:rFonts w:ascii="Calibri" w:eastAsia="Times New Roman" w:hAnsi="Calibri" w:cs="Calibri"/>
                <w:sz w:val="20"/>
                <w:szCs w:val="20"/>
              </w:rPr>
            </w:pPr>
            <w:r>
              <w:rPr>
                <w:rFonts w:ascii="Calibri" w:eastAsia="Times New Roman" w:hAnsi="Calibri" w:cs="Calibri"/>
                <w:sz w:val="20"/>
                <w:szCs w:val="20"/>
              </w:rPr>
              <w:t>Part 3 (5.1.1)</w:t>
            </w:r>
          </w:p>
        </w:tc>
      </w:tr>
      <w:tr w:rsidR="000A41D1" w14:paraId="18D8AF04"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56325543" w14:textId="77777777" w:rsidR="000A41D1" w:rsidRDefault="000A41D1" w:rsidP="000A41D1">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519" w:type="dxa"/>
            <w:gridSpan w:val="11"/>
            <w:tcBorders>
              <w:top w:val="nil"/>
              <w:left w:val="nil"/>
              <w:bottom w:val="single" w:sz="4" w:space="0" w:color="auto"/>
              <w:right w:val="single" w:sz="4" w:space="0" w:color="auto"/>
            </w:tcBorders>
            <w:noWrap/>
            <w:vAlign w:val="center"/>
            <w:hideMark/>
          </w:tcPr>
          <w:p w14:paraId="63FDC0C2" w14:textId="77777777" w:rsidR="000A41D1" w:rsidRDefault="000A41D1" w:rsidP="000A41D1">
            <w:pPr>
              <w:spacing w:after="0" w:line="240" w:lineRule="auto"/>
              <w:rPr>
                <w:rFonts w:ascii="Calibri" w:eastAsia="Times New Roman" w:hAnsi="Calibri" w:cs="Calibri"/>
                <w:sz w:val="20"/>
                <w:szCs w:val="20"/>
              </w:rPr>
            </w:pPr>
            <w:r>
              <w:rPr>
                <w:rFonts w:ascii="Calibri" w:eastAsia="Times New Roman" w:hAnsi="Calibri" w:cs="Calibri"/>
                <w:bCs/>
                <w:sz w:val="20"/>
                <w:szCs w:val="20"/>
              </w:rPr>
              <w:t>Created an isolated node from connected node for SLCONS feature</w:t>
            </w:r>
            <w:r>
              <w:rPr>
                <w:rFonts w:ascii="Calibri" w:eastAsia="Times New Roman" w:hAnsi="Calibri" w:cs="Calibri"/>
                <w:sz w:val="20"/>
                <w:szCs w:val="20"/>
              </w:rPr>
              <w:t>.</w:t>
            </w:r>
          </w:p>
        </w:tc>
      </w:tr>
      <w:tr w:rsidR="000A41D1" w14:paraId="455B5AE3" w14:textId="77777777" w:rsidTr="0088444E">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50D75D8C" w14:textId="496F21E3" w:rsidR="000A41D1" w:rsidRDefault="000A41D1" w:rsidP="000A41D1">
            <w:pPr>
              <w:spacing w:after="0" w:line="240" w:lineRule="auto"/>
              <w:jc w:val="center"/>
              <w:rPr>
                <w:rFonts w:ascii="Calibri" w:eastAsia="Times New Roman" w:hAnsi="Calibri" w:cs="Calibri"/>
                <w:bCs/>
                <w:sz w:val="20"/>
                <w:szCs w:val="20"/>
              </w:rPr>
            </w:pPr>
            <w:r>
              <w:rPr>
                <w:rFonts w:ascii="Calibri" w:eastAsia="Times New Roman" w:hAnsi="Calibri" w:cs="Calibri"/>
                <w:b/>
                <w:bCs/>
                <w:sz w:val="20"/>
                <w:szCs w:val="20"/>
              </w:rPr>
              <w:t>Location</w:t>
            </w:r>
          </w:p>
        </w:tc>
        <w:tc>
          <w:tcPr>
            <w:tcW w:w="1260" w:type="dxa"/>
            <w:tcBorders>
              <w:top w:val="single" w:sz="4" w:space="0" w:color="auto"/>
              <w:left w:val="single" w:sz="4" w:space="0" w:color="auto"/>
              <w:bottom w:val="single" w:sz="4" w:space="0" w:color="auto"/>
              <w:right w:val="single" w:sz="4" w:space="0" w:color="auto"/>
            </w:tcBorders>
            <w:vAlign w:val="center"/>
          </w:tcPr>
          <w:p w14:paraId="712CA497" w14:textId="4773D0AA" w:rsidR="000A41D1" w:rsidRDefault="000A41D1" w:rsidP="000A41D1">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Feature</w:t>
            </w:r>
          </w:p>
        </w:tc>
        <w:tc>
          <w:tcPr>
            <w:tcW w:w="2968" w:type="dxa"/>
            <w:gridSpan w:val="2"/>
            <w:tcBorders>
              <w:top w:val="single" w:sz="4" w:space="0" w:color="auto"/>
              <w:left w:val="single" w:sz="4" w:space="0" w:color="auto"/>
              <w:bottom w:val="single" w:sz="4" w:space="0" w:color="auto"/>
              <w:right w:val="single" w:sz="4" w:space="0" w:color="auto"/>
            </w:tcBorders>
            <w:vAlign w:val="center"/>
          </w:tcPr>
          <w:p w14:paraId="58B321CD" w14:textId="4118E35F" w:rsidR="000A41D1" w:rsidRDefault="000A41D1" w:rsidP="000A41D1">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Attributes</w:t>
            </w:r>
          </w:p>
        </w:tc>
        <w:tc>
          <w:tcPr>
            <w:tcW w:w="867" w:type="dxa"/>
            <w:gridSpan w:val="2"/>
            <w:tcBorders>
              <w:top w:val="single" w:sz="4" w:space="0" w:color="auto"/>
              <w:left w:val="single" w:sz="4" w:space="0" w:color="auto"/>
              <w:bottom w:val="single" w:sz="4" w:space="0" w:color="auto"/>
              <w:right w:val="single" w:sz="4" w:space="0" w:color="auto"/>
            </w:tcBorders>
            <w:vAlign w:val="center"/>
          </w:tcPr>
          <w:p w14:paraId="6B249381" w14:textId="72D796A4" w:rsidR="000A41D1" w:rsidRDefault="000A41D1" w:rsidP="000A41D1">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FRID</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753BBA7D" w14:textId="53BAF754" w:rsidR="000A41D1" w:rsidRDefault="000A41D1" w:rsidP="000A41D1">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FOID</w:t>
            </w:r>
          </w:p>
        </w:tc>
        <w:tc>
          <w:tcPr>
            <w:tcW w:w="932" w:type="dxa"/>
            <w:gridSpan w:val="2"/>
            <w:tcBorders>
              <w:top w:val="single" w:sz="4" w:space="0" w:color="auto"/>
              <w:left w:val="single" w:sz="4" w:space="0" w:color="auto"/>
              <w:bottom w:val="single" w:sz="4" w:space="0" w:color="auto"/>
              <w:right w:val="single" w:sz="4" w:space="0" w:color="auto"/>
            </w:tcBorders>
            <w:vAlign w:val="center"/>
          </w:tcPr>
          <w:p w14:paraId="6F024699" w14:textId="46AF4521" w:rsidR="000A41D1" w:rsidRDefault="000A41D1" w:rsidP="000A41D1">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VRID</w:t>
            </w:r>
          </w:p>
        </w:tc>
      </w:tr>
      <w:tr w:rsidR="00BF18AB" w14:paraId="1CD1F7C1" w14:textId="77777777" w:rsidTr="0088444E">
        <w:trPr>
          <w:trHeight w:val="300"/>
          <w:jc w:val="center"/>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3EA66DA2" w14:textId="2A1E4C3A" w:rsidR="00BF18AB" w:rsidRDefault="00BF18AB" w:rsidP="00BF18AB">
            <w:pPr>
              <w:spacing w:after="0" w:line="240" w:lineRule="auto"/>
              <w:rPr>
                <w:rFonts w:ascii="Calibri" w:eastAsia="Times New Roman" w:hAnsi="Calibri" w:cs="Calibri"/>
                <w:bCs/>
                <w:sz w:val="20"/>
                <w:szCs w:val="20"/>
              </w:rPr>
            </w:pPr>
            <w:r>
              <w:rPr>
                <w:rFonts w:ascii="Calibri" w:eastAsia="Times New Roman" w:hAnsi="Calibri" w:cs="Calibri"/>
                <w:sz w:val="20"/>
                <w:szCs w:val="20"/>
              </w:rPr>
              <w:t>32°28'25.45</w:t>
            </w:r>
            <w:r w:rsidR="003F4689">
              <w:rPr>
                <w:rFonts w:ascii="Calibri" w:eastAsia="Times New Roman" w:hAnsi="Calibri" w:cs="Calibri"/>
                <w:sz w:val="20"/>
                <w:szCs w:val="20"/>
              </w:rPr>
              <w:t>"S 60°54'52.18</w:t>
            </w:r>
            <w:r>
              <w:rPr>
                <w:rFonts w:ascii="Calibri" w:eastAsia="Times New Roman" w:hAnsi="Calibri" w:cs="Calibri"/>
                <w:sz w:val="20"/>
                <w:szCs w:val="20"/>
              </w:rPr>
              <w:t>"E</w:t>
            </w:r>
          </w:p>
        </w:tc>
        <w:tc>
          <w:tcPr>
            <w:tcW w:w="1260" w:type="dxa"/>
            <w:tcBorders>
              <w:top w:val="single" w:sz="4" w:space="0" w:color="auto"/>
              <w:left w:val="single" w:sz="4" w:space="0" w:color="auto"/>
              <w:bottom w:val="single" w:sz="4" w:space="0" w:color="auto"/>
              <w:right w:val="single" w:sz="4" w:space="0" w:color="auto"/>
            </w:tcBorders>
            <w:vAlign w:val="center"/>
          </w:tcPr>
          <w:p w14:paraId="11C8A35D" w14:textId="491BE1F8" w:rsidR="00BF18AB" w:rsidRDefault="00BF18AB" w:rsidP="00BF18AB">
            <w:pPr>
              <w:spacing w:after="0" w:line="240" w:lineRule="auto"/>
              <w:rPr>
                <w:rFonts w:ascii="Calibri" w:eastAsia="Times New Roman" w:hAnsi="Calibri" w:cs="Calibri"/>
                <w:bCs/>
                <w:sz w:val="20"/>
                <w:szCs w:val="20"/>
              </w:rPr>
            </w:pPr>
            <w:r>
              <w:rPr>
                <w:rFonts w:ascii="Calibri" w:eastAsia="Times New Roman" w:hAnsi="Calibri" w:cs="Calibri"/>
                <w:sz w:val="20"/>
                <w:szCs w:val="20"/>
              </w:rPr>
              <w:t>SLCONS (L)</w:t>
            </w:r>
          </w:p>
        </w:tc>
        <w:tc>
          <w:tcPr>
            <w:tcW w:w="2968" w:type="dxa"/>
            <w:gridSpan w:val="2"/>
            <w:tcBorders>
              <w:top w:val="single" w:sz="4" w:space="0" w:color="auto"/>
              <w:left w:val="single" w:sz="4" w:space="0" w:color="auto"/>
              <w:bottom w:val="single" w:sz="4" w:space="0" w:color="auto"/>
              <w:right w:val="single" w:sz="4" w:space="0" w:color="auto"/>
            </w:tcBorders>
            <w:vAlign w:val="center"/>
          </w:tcPr>
          <w:p w14:paraId="592FF383" w14:textId="258AB670" w:rsidR="00BF18AB" w:rsidRDefault="003F4689" w:rsidP="00BF18AB">
            <w:pPr>
              <w:spacing w:after="0" w:line="240" w:lineRule="auto"/>
              <w:rPr>
                <w:rFonts w:ascii="Calibri" w:eastAsia="Times New Roman" w:hAnsi="Calibri" w:cs="Calibri"/>
                <w:bCs/>
                <w:sz w:val="20"/>
                <w:szCs w:val="20"/>
              </w:rPr>
            </w:pPr>
            <w:r>
              <w:rPr>
                <w:rFonts w:ascii="Calibri" w:eastAsia="Times New Roman" w:hAnsi="Calibri" w:cs="Calibri"/>
                <w:bCs/>
                <w:sz w:val="20"/>
                <w:szCs w:val="20"/>
              </w:rPr>
              <w:t>CATSLC=1; WATLEV=3</w:t>
            </w:r>
          </w:p>
        </w:tc>
        <w:tc>
          <w:tcPr>
            <w:tcW w:w="867" w:type="dxa"/>
            <w:gridSpan w:val="2"/>
            <w:tcBorders>
              <w:top w:val="single" w:sz="4" w:space="0" w:color="auto"/>
              <w:left w:val="single" w:sz="4" w:space="0" w:color="auto"/>
              <w:bottom w:val="single" w:sz="4" w:space="0" w:color="auto"/>
              <w:right w:val="single" w:sz="4" w:space="0" w:color="auto"/>
            </w:tcBorders>
            <w:vAlign w:val="center"/>
          </w:tcPr>
          <w:p w14:paraId="1F9DC26E" w14:textId="7292A0E0" w:rsidR="00BF18AB" w:rsidRDefault="003F4689" w:rsidP="00BF18AB">
            <w:pPr>
              <w:spacing w:after="0" w:line="240" w:lineRule="auto"/>
              <w:rPr>
                <w:rFonts w:ascii="Calibri" w:eastAsia="Times New Roman" w:hAnsi="Calibri" w:cs="Calibri"/>
                <w:bCs/>
                <w:sz w:val="20"/>
                <w:szCs w:val="20"/>
              </w:rPr>
            </w:pPr>
            <w:r>
              <w:rPr>
                <w:rFonts w:ascii="Calibri" w:eastAsia="Times New Roman" w:hAnsi="Calibri" w:cs="Calibri"/>
                <w:bCs/>
                <w:sz w:val="20"/>
                <w:szCs w:val="20"/>
              </w:rPr>
              <w:t>FE-194</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0238C7A3" w14:textId="3B79FFE7" w:rsidR="00BF18AB" w:rsidRDefault="003F4689" w:rsidP="00BF18AB">
            <w:pPr>
              <w:spacing w:after="0" w:line="240" w:lineRule="auto"/>
              <w:rPr>
                <w:rFonts w:ascii="Calibri" w:eastAsia="Times New Roman" w:hAnsi="Calibri" w:cs="Calibri"/>
                <w:bCs/>
                <w:sz w:val="20"/>
                <w:szCs w:val="20"/>
              </w:rPr>
            </w:pPr>
            <w:r>
              <w:rPr>
                <w:rFonts w:ascii="Calibri" w:eastAsia="Times New Roman" w:hAnsi="Calibri" w:cs="Calibri"/>
                <w:sz w:val="20"/>
                <w:szCs w:val="20"/>
              </w:rPr>
              <w:t>AA 1523967618 00001</w:t>
            </w:r>
          </w:p>
        </w:tc>
        <w:tc>
          <w:tcPr>
            <w:tcW w:w="932" w:type="dxa"/>
            <w:gridSpan w:val="2"/>
            <w:tcBorders>
              <w:top w:val="single" w:sz="4" w:space="0" w:color="auto"/>
              <w:left w:val="single" w:sz="4" w:space="0" w:color="auto"/>
              <w:bottom w:val="single" w:sz="4" w:space="0" w:color="auto"/>
              <w:right w:val="single" w:sz="4" w:space="0" w:color="auto"/>
            </w:tcBorders>
            <w:vAlign w:val="center"/>
          </w:tcPr>
          <w:p w14:paraId="574F6B3D" w14:textId="109BE9D0" w:rsidR="00BF18AB" w:rsidRDefault="00BF18AB" w:rsidP="00BF18AB">
            <w:pPr>
              <w:spacing w:after="0" w:line="240" w:lineRule="auto"/>
              <w:rPr>
                <w:rFonts w:ascii="Calibri" w:eastAsia="Times New Roman" w:hAnsi="Calibri" w:cs="Calibri"/>
                <w:bCs/>
                <w:sz w:val="20"/>
                <w:szCs w:val="20"/>
              </w:rPr>
            </w:pPr>
            <w:r>
              <w:rPr>
                <w:rFonts w:ascii="Calibri" w:eastAsia="Times New Roman" w:hAnsi="Calibri" w:cs="Calibri"/>
                <w:bCs/>
                <w:sz w:val="20"/>
                <w:szCs w:val="20"/>
              </w:rPr>
              <w:t>VI-319</w:t>
            </w:r>
          </w:p>
        </w:tc>
      </w:tr>
      <w:tr w:rsidR="00BF18AB" w14:paraId="3C55F660"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67969D36" w14:textId="48E459D9" w:rsidR="00BF18AB" w:rsidRDefault="00BF18AB" w:rsidP="00BF18AB">
            <w:pPr>
              <w:spacing w:after="0" w:line="240" w:lineRule="auto"/>
              <w:rPr>
                <w:rFonts w:ascii="Calibri" w:eastAsia="Times New Roman" w:hAnsi="Calibri" w:cs="Calibri"/>
                <w:sz w:val="20"/>
                <w:szCs w:val="20"/>
              </w:rPr>
            </w:pPr>
            <w:r>
              <w:rPr>
                <w:rFonts w:ascii="Calibri" w:eastAsia="Times New Roman" w:hAnsi="Calibri" w:cs="Calibri"/>
                <w:b/>
                <w:bCs/>
                <w:sz w:val="20"/>
                <w:szCs w:val="20"/>
              </w:rPr>
              <w:t>Screen Capture</w:t>
            </w:r>
            <w:r w:rsidR="00D51D85">
              <w:rPr>
                <w:rFonts w:ascii="Calibri" w:eastAsia="Times New Roman" w:hAnsi="Calibri" w:cs="Calibri"/>
                <w:b/>
                <w:bCs/>
                <w:sz w:val="20"/>
                <w:szCs w:val="20"/>
              </w:rPr>
              <w:t>/ASCII</w:t>
            </w:r>
          </w:p>
        </w:tc>
        <w:tc>
          <w:tcPr>
            <w:tcW w:w="8519" w:type="dxa"/>
            <w:gridSpan w:val="11"/>
            <w:tcBorders>
              <w:top w:val="single" w:sz="4" w:space="0" w:color="auto"/>
              <w:left w:val="nil"/>
              <w:bottom w:val="single" w:sz="4" w:space="0" w:color="auto"/>
              <w:right w:val="single" w:sz="4" w:space="0" w:color="auto"/>
            </w:tcBorders>
            <w:noWrap/>
            <w:vAlign w:val="center"/>
            <w:hideMark/>
          </w:tcPr>
          <w:p w14:paraId="18357B04" w14:textId="77777777" w:rsidR="00BF18AB" w:rsidRDefault="00BF18AB" w:rsidP="00BF18AB">
            <w:pPr>
              <w:spacing w:after="0" w:line="240" w:lineRule="auto"/>
              <w:rPr>
                <w:noProof/>
                <w:lang w:val="en-US" w:eastAsia="en-US"/>
              </w:rPr>
            </w:pPr>
            <w:r>
              <w:rPr>
                <w:noProof/>
                <w:lang w:val="en-US" w:eastAsia="en-US"/>
              </w:rPr>
              <w:t xml:space="preserve"> </w:t>
            </w:r>
          </w:p>
          <w:p w14:paraId="2DD7F19D" w14:textId="0E5E038A" w:rsidR="00BF18AB" w:rsidRDefault="00BF18AB" w:rsidP="00BF18AB">
            <w:pPr>
              <w:spacing w:after="0" w:line="240" w:lineRule="auto"/>
              <w:rPr>
                <w:noProof/>
                <w:lang w:val="en-US" w:eastAsia="en-US"/>
              </w:rPr>
            </w:pPr>
            <w:r>
              <w:rPr>
                <w:noProof/>
                <w:lang w:val="en-GB" w:eastAsia="en-GB"/>
              </w:rPr>
              <w:drawing>
                <wp:inline distT="0" distB="0" distL="0" distR="0" wp14:anchorId="3576B9B4" wp14:editId="02895B33">
                  <wp:extent cx="2315519" cy="1812925"/>
                  <wp:effectExtent l="0" t="0" r="889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26496" cy="1821520"/>
                          </a:xfrm>
                          <a:prstGeom prst="rect">
                            <a:avLst/>
                          </a:prstGeom>
                          <a:noFill/>
                          <a:ln>
                            <a:noFill/>
                          </a:ln>
                        </pic:spPr>
                      </pic:pic>
                    </a:graphicData>
                  </a:graphic>
                </wp:inline>
              </w:drawing>
            </w:r>
            <w:r w:rsidR="00D51D85">
              <w:rPr>
                <w:noProof/>
                <w:lang w:val="en-US" w:eastAsia="en-US"/>
              </w:rPr>
              <w:t xml:space="preserve">           </w:t>
            </w:r>
            <w:r w:rsidR="00D51D85">
              <w:rPr>
                <w:noProof/>
                <w:lang w:val="en-GB" w:eastAsia="en-GB"/>
              </w:rPr>
              <w:drawing>
                <wp:inline distT="0" distB="0" distL="0" distR="0" wp14:anchorId="26933F78" wp14:editId="1A19E84B">
                  <wp:extent cx="2133600" cy="18866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2761" cy="1903567"/>
                          </a:xfrm>
                          <a:prstGeom prst="rect">
                            <a:avLst/>
                          </a:prstGeom>
                        </pic:spPr>
                      </pic:pic>
                    </a:graphicData>
                  </a:graphic>
                </wp:inline>
              </w:drawing>
            </w:r>
          </w:p>
          <w:p w14:paraId="181A19A1" w14:textId="7914CBB6" w:rsidR="00BF18AB" w:rsidRDefault="00BF18AB" w:rsidP="00BF18AB">
            <w:pPr>
              <w:spacing w:after="0" w:line="240" w:lineRule="auto"/>
              <w:rPr>
                <w:rFonts w:ascii="Calibri" w:eastAsia="Times New Roman" w:hAnsi="Calibri" w:cs="Calibri"/>
                <w:sz w:val="20"/>
                <w:szCs w:val="20"/>
              </w:rPr>
            </w:pPr>
          </w:p>
        </w:tc>
      </w:tr>
      <w:tr w:rsidR="00BF18AB" w14:paraId="07CCD4B9"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48D9A641" w14:textId="77777777" w:rsidR="00BF18AB" w:rsidRDefault="00BF18AB" w:rsidP="00BF18AB">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519" w:type="dxa"/>
            <w:gridSpan w:val="11"/>
            <w:tcBorders>
              <w:top w:val="single" w:sz="4" w:space="0" w:color="auto"/>
              <w:left w:val="nil"/>
              <w:bottom w:val="single" w:sz="4" w:space="0" w:color="auto"/>
              <w:right w:val="single" w:sz="4" w:space="0" w:color="auto"/>
            </w:tcBorders>
            <w:noWrap/>
            <w:vAlign w:val="center"/>
            <w:hideMark/>
          </w:tcPr>
          <w:p w14:paraId="60CBDC3C" w14:textId="6720751C" w:rsidR="00BF18AB" w:rsidRDefault="00D51D85" w:rsidP="00BF18AB">
            <w:pPr>
              <w:spacing w:after="0" w:line="240" w:lineRule="auto"/>
              <w:rPr>
                <w:rFonts w:ascii="Calibri" w:eastAsia="Times New Roman" w:hAnsi="Calibri" w:cs="Calibri"/>
                <w:sz w:val="20"/>
                <w:szCs w:val="20"/>
              </w:rPr>
            </w:pPr>
            <w:r>
              <w:rPr>
                <w:rFonts w:ascii="Calibri" w:eastAsia="Times New Roman" w:hAnsi="Calibri" w:cs="Calibri"/>
                <w:sz w:val="20"/>
                <w:szCs w:val="20"/>
              </w:rPr>
              <w:t>84b: e</w:t>
            </w:r>
            <w:r w:rsidR="00BF18AB">
              <w:rPr>
                <w:rFonts w:ascii="Calibri" w:eastAsia="Times New Roman" w:hAnsi="Calibri" w:cs="Calibri"/>
                <w:sz w:val="20"/>
                <w:szCs w:val="20"/>
              </w:rPr>
              <w:t>rror “</w:t>
            </w:r>
            <w:r w:rsidR="00BF18AB">
              <w:rPr>
                <w:rFonts w:ascii="Calibri" w:eastAsia="Times New Roman" w:hAnsi="Calibri" w:cs="Calibri"/>
                <w:bCs/>
                <w:sz w:val="20"/>
                <w:szCs w:val="20"/>
              </w:rPr>
              <w:t>Connected node marked as isolated</w:t>
            </w:r>
            <w:r w:rsidR="00BF18AB">
              <w:rPr>
                <w:rFonts w:ascii="Calibri" w:eastAsia="Times New Roman" w:hAnsi="Calibri" w:cs="Calibri"/>
                <w:sz w:val="20"/>
                <w:szCs w:val="20"/>
              </w:rPr>
              <w:t>” must be triggered.</w:t>
            </w:r>
          </w:p>
        </w:tc>
      </w:tr>
      <w:tr w:rsidR="00BF18AB" w14:paraId="56566BE7" w14:textId="77777777" w:rsidTr="0088444E">
        <w:trPr>
          <w:trHeight w:val="300"/>
          <w:jc w:val="center"/>
        </w:trPr>
        <w:tc>
          <w:tcPr>
            <w:tcW w:w="2249" w:type="dxa"/>
            <w:tcBorders>
              <w:top w:val="single" w:sz="4" w:space="0" w:color="auto"/>
              <w:left w:val="single" w:sz="4" w:space="0" w:color="auto"/>
              <w:bottom w:val="single" w:sz="4" w:space="0" w:color="auto"/>
              <w:right w:val="single" w:sz="4" w:space="0" w:color="auto"/>
            </w:tcBorders>
            <w:noWrap/>
            <w:vAlign w:val="center"/>
            <w:hideMark/>
          </w:tcPr>
          <w:p w14:paraId="58097866" w14:textId="77777777" w:rsidR="00BF18AB" w:rsidRDefault="00BF18AB" w:rsidP="00BF18AB">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519" w:type="dxa"/>
            <w:gridSpan w:val="11"/>
            <w:tcBorders>
              <w:top w:val="single" w:sz="4" w:space="0" w:color="auto"/>
              <w:left w:val="single" w:sz="4" w:space="0" w:color="auto"/>
              <w:bottom w:val="single" w:sz="4" w:space="0" w:color="auto"/>
              <w:right w:val="single" w:sz="4" w:space="0" w:color="auto"/>
            </w:tcBorders>
            <w:noWrap/>
            <w:vAlign w:val="center"/>
            <w:hideMark/>
          </w:tcPr>
          <w:p w14:paraId="4954D404" w14:textId="55AAF84E" w:rsidR="00BF18AB" w:rsidRPr="00D51D85" w:rsidRDefault="00BF18AB" w:rsidP="00BF18AB">
            <w:pPr>
              <w:spacing w:after="0" w:line="240" w:lineRule="auto"/>
              <w:rPr>
                <w:rFonts w:ascii="Calibri" w:eastAsia="Times New Roman" w:hAnsi="Calibri" w:cs="Calibri"/>
                <w:sz w:val="20"/>
                <w:szCs w:val="20"/>
              </w:rPr>
            </w:pPr>
            <w:r>
              <w:rPr>
                <w:rFonts w:ascii="Calibri" w:eastAsia="Times New Roman" w:hAnsi="Calibri" w:cs="Calibri"/>
                <w:sz w:val="20"/>
                <w:szCs w:val="20"/>
              </w:rPr>
              <w:t>25</w:t>
            </w:r>
            <w:r w:rsidR="00D51D85">
              <w:rPr>
                <w:rFonts w:ascii="Calibri" w:eastAsia="Times New Roman" w:hAnsi="Calibri" w:cs="Calibri"/>
                <w:sz w:val="20"/>
                <w:szCs w:val="20"/>
              </w:rPr>
              <w:t>a: a</w:t>
            </w:r>
            <w:r>
              <w:rPr>
                <w:rFonts w:ascii="Calibri" w:eastAsia="Times New Roman" w:hAnsi="Calibri" w:cs="Calibri"/>
                <w:sz w:val="20"/>
                <w:szCs w:val="20"/>
              </w:rPr>
              <w:t>dditional error “</w:t>
            </w:r>
            <w:r w:rsidR="00D51D85" w:rsidRPr="00D51D85">
              <w:rPr>
                <w:rFonts w:ascii="Calibri" w:eastAsia="Times New Roman" w:hAnsi="Calibri" w:cs="Calibri"/>
                <w:sz w:val="20"/>
                <w:szCs w:val="20"/>
              </w:rPr>
              <w:t>Beginning or end nodes of an edge are not encoded as connected nodes.</w:t>
            </w:r>
            <w:r>
              <w:rPr>
                <w:rFonts w:ascii="Calibri" w:eastAsia="Times New Roman" w:hAnsi="Calibri" w:cs="Calibri"/>
                <w:sz w:val="20"/>
                <w:szCs w:val="20"/>
              </w:rPr>
              <w:t>” must be triggered.</w:t>
            </w:r>
          </w:p>
        </w:tc>
      </w:tr>
      <w:tr w:rsidR="001C29FB" w14:paraId="0E5616CD" w14:textId="77777777" w:rsidTr="0088444E">
        <w:trPr>
          <w:trHeight w:val="300"/>
          <w:jc w:val="center"/>
          <w:ins w:id="46" w:author="Leonid Kuzmin" w:date="2019-02-19T20:23:00Z"/>
        </w:trPr>
        <w:tc>
          <w:tcPr>
            <w:tcW w:w="2249" w:type="dxa"/>
            <w:tcBorders>
              <w:top w:val="single" w:sz="4" w:space="0" w:color="auto"/>
              <w:left w:val="single" w:sz="4" w:space="0" w:color="auto"/>
              <w:bottom w:val="single" w:sz="4" w:space="0" w:color="auto"/>
              <w:right w:val="single" w:sz="4" w:space="0" w:color="auto"/>
            </w:tcBorders>
            <w:noWrap/>
            <w:vAlign w:val="center"/>
          </w:tcPr>
          <w:p w14:paraId="4F01BDDA" w14:textId="7D0535CB" w:rsidR="001C29FB" w:rsidRDefault="001C29FB" w:rsidP="00BF18AB">
            <w:pPr>
              <w:spacing w:after="0" w:line="240" w:lineRule="auto"/>
              <w:rPr>
                <w:ins w:id="47" w:author="Leonid Kuzmin" w:date="2019-02-19T20:23:00Z"/>
                <w:rFonts w:ascii="Calibri" w:eastAsia="Times New Roman" w:hAnsi="Calibri" w:cs="Calibri"/>
                <w:b/>
                <w:sz w:val="20"/>
                <w:szCs w:val="20"/>
              </w:rPr>
            </w:pPr>
            <w:ins w:id="48" w:author="Leonid Kuzmin" w:date="2019-02-19T20:23:00Z">
              <w:r>
                <w:rPr>
                  <w:rFonts w:ascii="Calibri" w:eastAsia="Times New Roman" w:hAnsi="Calibri" w:cs="Calibri"/>
                  <w:b/>
                  <w:sz w:val="20"/>
                  <w:szCs w:val="20"/>
                </w:rPr>
                <w:t>Secondary Errors</w:t>
              </w:r>
            </w:ins>
          </w:p>
        </w:tc>
        <w:tc>
          <w:tcPr>
            <w:tcW w:w="8519" w:type="dxa"/>
            <w:gridSpan w:val="11"/>
            <w:tcBorders>
              <w:top w:val="single" w:sz="4" w:space="0" w:color="auto"/>
              <w:left w:val="single" w:sz="4" w:space="0" w:color="auto"/>
              <w:bottom w:val="single" w:sz="4" w:space="0" w:color="auto"/>
              <w:right w:val="single" w:sz="4" w:space="0" w:color="auto"/>
            </w:tcBorders>
            <w:noWrap/>
            <w:vAlign w:val="center"/>
          </w:tcPr>
          <w:p w14:paraId="10DD2160" w14:textId="6F744988" w:rsidR="001C29FB" w:rsidRDefault="0081096C" w:rsidP="00BF18AB">
            <w:pPr>
              <w:spacing w:after="0" w:line="240" w:lineRule="auto"/>
              <w:rPr>
                <w:ins w:id="49" w:author="Leonid Kuzmin" w:date="2019-02-19T20:23:00Z"/>
                <w:rFonts w:ascii="Calibri" w:eastAsia="Times New Roman" w:hAnsi="Calibri" w:cs="Calibri"/>
                <w:sz w:val="20"/>
                <w:szCs w:val="20"/>
              </w:rPr>
            </w:pPr>
            <w:commentRangeStart w:id="50"/>
            <w:commentRangeStart w:id="51"/>
            <w:ins w:id="52" w:author="Leonid Kuzmin" w:date="2019-02-19T20:23:00Z">
              <w:r>
                <w:rPr>
                  <w:rFonts w:ascii="Calibri" w:eastAsia="Times New Roman" w:hAnsi="Calibri" w:cs="Calibri"/>
                  <w:sz w:val="20"/>
                  <w:szCs w:val="20"/>
                </w:rPr>
                <w:t>28</w:t>
              </w:r>
            </w:ins>
            <w:ins w:id="53" w:author="Leonid Kuzmin" w:date="2019-02-19T20:25:00Z">
              <w:r>
                <w:rPr>
                  <w:rFonts w:ascii="Calibri" w:eastAsia="Times New Roman" w:hAnsi="Calibri" w:cs="Calibri"/>
                  <w:sz w:val="20"/>
                  <w:szCs w:val="20"/>
                </w:rPr>
                <w:t>:</w:t>
              </w:r>
            </w:ins>
            <w:ins w:id="54" w:author="Leonid Kuzmin" w:date="2019-02-19T20:23:00Z">
              <w:r>
                <w:rPr>
                  <w:rFonts w:ascii="Calibri" w:eastAsia="Times New Roman" w:hAnsi="Calibri" w:cs="Calibri"/>
                  <w:sz w:val="20"/>
                  <w:szCs w:val="20"/>
                </w:rPr>
                <w:t xml:space="preserve"> </w:t>
              </w:r>
            </w:ins>
            <w:ins w:id="55" w:author="Leonid Kuzmin" w:date="2019-02-19T20:24:00Z">
              <w:r w:rsidRPr="0081096C">
                <w:rPr>
                  <w:rFonts w:ascii="Calibri" w:eastAsia="Times New Roman" w:hAnsi="Calibri" w:cs="Calibri"/>
                  <w:sz w:val="20"/>
                  <w:szCs w:val="20"/>
                </w:rPr>
                <w:t>DSSI</w:t>
              </w:r>
            </w:ins>
            <w:ins w:id="56" w:author="Leonid Kuzmin" w:date="2019-02-19T20:25:00Z">
              <w:r>
                <w:rPr>
                  <w:rFonts w:ascii="Calibri" w:eastAsia="Times New Roman" w:hAnsi="Calibri" w:cs="Calibri"/>
                  <w:sz w:val="20"/>
                  <w:szCs w:val="20"/>
                </w:rPr>
                <w:t xml:space="preserve"> </w:t>
              </w:r>
            </w:ins>
            <w:ins w:id="57" w:author="Leonid Kuzmin" w:date="2019-02-19T20:24:00Z">
              <w:r w:rsidRPr="0081096C">
                <w:rPr>
                  <w:rFonts w:ascii="Calibri" w:eastAsia="Times New Roman" w:hAnsi="Calibri" w:cs="Calibri"/>
                  <w:sz w:val="20"/>
                  <w:szCs w:val="20"/>
                </w:rPr>
                <w:t>field record count incorrect.</w:t>
              </w:r>
            </w:ins>
            <w:commentRangeEnd w:id="50"/>
            <w:ins w:id="58" w:author="Leonid Kuzmin" w:date="2019-02-19T20:25:00Z">
              <w:r>
                <w:rPr>
                  <w:rStyle w:val="CommentReference"/>
                </w:rPr>
                <w:commentReference w:id="50"/>
              </w:r>
            </w:ins>
            <w:commentRangeEnd w:id="51"/>
            <w:r w:rsidR="00B73AF7">
              <w:rPr>
                <w:rStyle w:val="CommentReference"/>
              </w:rPr>
              <w:commentReference w:id="51"/>
            </w:r>
          </w:p>
        </w:tc>
      </w:tr>
    </w:tbl>
    <w:p w14:paraId="080D3BB0" w14:textId="10598A62" w:rsidR="0086328A" w:rsidRDefault="0086328A" w:rsidP="003B4B9F"/>
    <w:p w14:paraId="47AD1171" w14:textId="52779206" w:rsidR="00857596" w:rsidRDefault="00857596" w:rsidP="00905536">
      <w:pPr>
        <w:spacing w:after="160" w:line="259" w:lineRule="auto"/>
      </w:pPr>
    </w:p>
    <w:sectPr w:rsidR="00857596">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eonid Kuzmin" w:date="2019-02-19T19:40:00Z" w:initials="LK">
    <w:p w14:paraId="1D3CFD9D" w14:textId="6707B4C6" w:rsidR="004A4351" w:rsidRDefault="004A4351" w:rsidP="004A4351">
      <w:pPr>
        <w:pStyle w:val="CommentText"/>
      </w:pPr>
      <w:r>
        <w:rPr>
          <w:rStyle w:val="CommentReference"/>
        </w:rPr>
        <w:annotationRef/>
      </w:r>
      <w:bookmarkStart w:id="3" w:name="_Hlk2190917"/>
      <w:r>
        <w:t>TDS has to consist of issues that refer to this section</w:t>
      </w:r>
      <w:r w:rsidR="00B30B96">
        <w:t xml:space="preserve"> only</w:t>
      </w:r>
      <w:r>
        <w:t xml:space="preserve">. The 26b and 555 errors do not relate to the considered checks and </w:t>
      </w:r>
      <w:r w:rsidR="00A228A4">
        <w:t>they</w:t>
      </w:r>
      <w:r>
        <w:t xml:space="preserve"> must be fixed for the current TDS.</w:t>
      </w:r>
    </w:p>
    <w:bookmarkEnd w:id="3"/>
    <w:p w14:paraId="1D95764E" w14:textId="09E859CB" w:rsidR="004A4351" w:rsidRDefault="004A4351">
      <w:pPr>
        <w:pStyle w:val="CommentText"/>
      </w:pPr>
    </w:p>
  </w:comment>
  <w:comment w:id="2" w:author="Richard Anthony Fowle" w:date="2019-03-15T14:55:00Z" w:initials="RAF">
    <w:p w14:paraId="7E0A5CA9" w14:textId="2C983494" w:rsidR="00146FF1" w:rsidRDefault="00146FF1">
      <w:pPr>
        <w:pStyle w:val="CommentText"/>
      </w:pPr>
      <w:r>
        <w:rPr>
          <w:rStyle w:val="CommentReference"/>
        </w:rPr>
        <w:annotationRef/>
      </w:r>
      <w:r>
        <w:t xml:space="preserve">26a relates to the failed edge VE-313 </w:t>
      </w:r>
      <w:proofErr w:type="spellStart"/>
      <w:r>
        <w:t>Testdata</w:t>
      </w:r>
      <w:proofErr w:type="spellEnd"/>
      <w:r>
        <w:t xml:space="preserve"> for check 22.</w:t>
      </w:r>
    </w:p>
    <w:p w14:paraId="6625D8A5" w14:textId="3CDF8E5B" w:rsidR="00146FF1" w:rsidRDefault="00146FF1">
      <w:pPr>
        <w:pStyle w:val="CommentText"/>
      </w:pPr>
      <w:r>
        <w:t>5</w:t>
      </w:r>
      <w:r w:rsidR="002A6C49">
        <w:t>5 is reported as connected VC-</w:t>
      </w:r>
      <w:r>
        <w:t xml:space="preserve">319 has been amended to </w:t>
      </w:r>
      <w:r w:rsidR="002A6C49">
        <w:t>VI-319 and is therefore now out of order</w:t>
      </w:r>
    </w:p>
  </w:comment>
  <w:comment w:id="4" w:author="Leonid Kuzmin" w:date="2019-02-26T14:57:00Z" w:initials="LK">
    <w:p w14:paraId="70FA07C4" w14:textId="60F0E0FE" w:rsidR="00794D8E" w:rsidRDefault="00794D8E">
      <w:pPr>
        <w:pStyle w:val="CommentText"/>
      </w:pPr>
      <w:r>
        <w:rPr>
          <w:rStyle w:val="CommentReference"/>
        </w:rPr>
        <w:annotationRef/>
      </w:r>
      <w:r>
        <w:t xml:space="preserve">There is the 1016 critical error. I guess it is caused the changes of ISO8211 dataset files directly to create errors. I suppose we need to mention it here. </w:t>
      </w:r>
    </w:p>
  </w:comment>
  <w:comment w:id="5" w:author="Richard Anthony Fowle" w:date="2019-03-15T14:31:00Z" w:initials="RAF">
    <w:p w14:paraId="79ACBDA7" w14:textId="40EF52AB" w:rsidR="00040223" w:rsidRDefault="00040223">
      <w:pPr>
        <w:pStyle w:val="CommentText"/>
      </w:pPr>
      <w:r>
        <w:rPr>
          <w:rStyle w:val="CommentReference"/>
        </w:rPr>
        <w:annotationRef/>
      </w:r>
      <w:r>
        <w:t>New .cat file created with correct CRC</w:t>
      </w:r>
    </w:p>
  </w:comment>
  <w:comment w:id="8" w:author="Leonid Kuzmin" w:date="2019-02-19T20:39:00Z" w:initials="LK">
    <w:p w14:paraId="7D994508" w14:textId="1DA8ACD1" w:rsidR="0089492A" w:rsidRDefault="0089492A">
      <w:pPr>
        <w:pStyle w:val="CommentText"/>
      </w:pPr>
      <w:r>
        <w:rPr>
          <w:rStyle w:val="CommentReference"/>
        </w:rPr>
        <w:annotationRef/>
      </w:r>
      <w:bookmarkStart w:id="10" w:name="_Hlk2191223"/>
      <w:r w:rsidR="00696750">
        <w:t>These 90b and 1670 warnings</w:t>
      </w:r>
      <w:r>
        <w:t xml:space="preserve"> can be delete</w:t>
      </w:r>
      <w:r w:rsidR="00D45324">
        <w:t>d</w:t>
      </w:r>
      <w:r>
        <w:t xml:space="preserve"> because there are no reasons for the</w:t>
      </w:r>
      <w:r w:rsidR="00696750">
        <w:t>m</w:t>
      </w:r>
      <w:r>
        <w:t xml:space="preserve"> </w:t>
      </w:r>
      <w:r w:rsidR="004A159A">
        <w:t>in</w:t>
      </w:r>
      <w:r>
        <w:t xml:space="preserve"> the TDS.</w:t>
      </w:r>
      <w:bookmarkEnd w:id="10"/>
    </w:p>
  </w:comment>
  <w:comment w:id="9" w:author="Richard Anthony Fowle" w:date="2019-03-15T15:09:00Z" w:initials="RAF">
    <w:p w14:paraId="15F8C0F6" w14:textId="77777777" w:rsidR="002A6C49" w:rsidRDefault="002A6C49" w:rsidP="002A6C49">
      <w:pPr>
        <w:pStyle w:val="CommentText"/>
      </w:pPr>
      <w:r>
        <w:rPr>
          <w:rStyle w:val="CommentReference"/>
        </w:rPr>
        <w:annotationRef/>
      </w:r>
      <w:r>
        <w:t>Check 90 is reported due to the presence of FFPC, FSPC, SGCC and VRPC descriptions in the DDR</w:t>
      </w:r>
    </w:p>
    <w:p w14:paraId="6AFA7DE1" w14:textId="05FCCA0C" w:rsidR="002A6C49" w:rsidRDefault="002A6C49">
      <w:pPr>
        <w:pStyle w:val="CommentText"/>
      </w:pPr>
      <w:r>
        <w:t>Check 1670 because area OBSTRN does not reflect the attribution of the shallowest point feature (UWTROC) it covers</w:t>
      </w:r>
    </w:p>
  </w:comment>
  <w:comment w:id="11" w:author="Leonid Kuzmin" w:date="2019-03-01T17:00:00Z" w:initials="LK">
    <w:p w14:paraId="3A3AD2FE" w14:textId="4E2AEC71" w:rsidR="00696750" w:rsidRDefault="00696750">
      <w:pPr>
        <w:pStyle w:val="CommentText"/>
      </w:pPr>
      <w:r>
        <w:rPr>
          <w:rStyle w:val="CommentReference"/>
        </w:rPr>
        <w:annotationRef/>
      </w:r>
      <w:r>
        <w:t xml:space="preserve">There current description does not discovery what is wrong in the data. It should select a wrong value (a subfield). It has to be clear what sequence must be changed to fix the error. </w:t>
      </w:r>
    </w:p>
  </w:comment>
  <w:comment w:id="12" w:author="Richard Anthony Fowle" w:date="2019-03-15T15:28:00Z" w:initials="RAF">
    <w:p w14:paraId="3B02E085" w14:textId="65A7D454" w:rsidR="00C21D00" w:rsidRPr="00C32EBD" w:rsidRDefault="00C21D00">
      <w:pPr>
        <w:pStyle w:val="CommentText"/>
        <w:rPr>
          <w:lang w:val="en-GB"/>
        </w:rPr>
      </w:pPr>
      <w:r>
        <w:rPr>
          <w:rStyle w:val="CommentReference"/>
        </w:rPr>
        <w:annotationRef/>
      </w:r>
      <w:r>
        <w:t>Disagree –</w:t>
      </w:r>
      <w:r w:rsidR="00C32EBD">
        <w:t xml:space="preserve"> The edges are not referenced in sequence as stated in the description.  It is the purpose of these test datasets to identify the problem not how to correct it.</w:t>
      </w:r>
    </w:p>
  </w:comment>
  <w:comment w:id="14" w:author="Leonid Kuzmin" w:date="2019-02-19T14:58:00Z" w:initials="LK">
    <w:p w14:paraId="34F86964" w14:textId="3A25570F" w:rsidR="005870CF" w:rsidRDefault="005870CF" w:rsidP="00FB1A75">
      <w:pPr>
        <w:pStyle w:val="CommentText"/>
      </w:pPr>
      <w:r>
        <w:rPr>
          <w:rStyle w:val="CommentReference"/>
        </w:rPr>
        <w:annotationRef/>
      </w:r>
      <w:r>
        <w:t xml:space="preserve">In addition, the test case should have one reason of the error. In this case if we change the wrong sequence of references to the 311 and 309 edges, we won’t fix error situation. We will get the 13b where the end node of the 311 edge does not match “beginning” node of the 309 edge because the 309 edge has opposite direction and its ORNT subfield of the FSPT field equals to 1 (forward) </w:t>
      </w:r>
    </w:p>
    <w:p w14:paraId="205AAA68" w14:textId="77777777" w:rsidR="005870CF" w:rsidRDefault="005870CF">
      <w:pPr>
        <w:pStyle w:val="CommentText"/>
      </w:pPr>
      <w:r>
        <w:t>I suppose there must be the following FSPT: &lt;&lt;130&gt;&lt;309&gt;&gt;&lt;</w:t>
      </w:r>
      <w:r w:rsidRPr="00CD64FE">
        <w:rPr>
          <w:color w:val="FF0000"/>
        </w:rPr>
        <w:t>2</w:t>
      </w:r>
      <w:r>
        <w:t>&gt;&lt;255&gt;&lt;2&gt;.</w:t>
      </w:r>
    </w:p>
    <w:p w14:paraId="7D8B47D7" w14:textId="5F0BDB05" w:rsidR="005870CF" w:rsidRDefault="005870CF">
      <w:pPr>
        <w:pStyle w:val="CommentText"/>
      </w:pPr>
      <w:r>
        <w:t>I suppose description of the 13b check may be added to this TDS as a separated test case.</w:t>
      </w:r>
    </w:p>
  </w:comment>
  <w:comment w:id="15" w:author="Richard Anthony Fowle" w:date="2019-03-15T15:48:00Z" w:initials="RAF">
    <w:p w14:paraId="728987AF" w14:textId="42DEB849" w:rsidR="00C32EBD" w:rsidRDefault="00C32EBD">
      <w:pPr>
        <w:pStyle w:val="CommentText"/>
      </w:pPr>
      <w:r>
        <w:rPr>
          <w:rStyle w:val="CommentReference"/>
        </w:rPr>
        <w:annotationRef/>
      </w:r>
      <w:r>
        <w:t>I see your point, if possible we can amend the ORNT value for VE-309</w:t>
      </w:r>
    </w:p>
  </w:comment>
  <w:comment w:id="16" w:author="Leonid Kuzmin" w:date="2019-02-19T16:59:00Z" w:initials="LK">
    <w:p w14:paraId="5276E92C" w14:textId="6BA8983E" w:rsidR="005870CF" w:rsidRDefault="005870CF">
      <w:pPr>
        <w:pStyle w:val="CommentText"/>
      </w:pPr>
      <w:r>
        <w:rPr>
          <w:rStyle w:val="CommentReference"/>
        </w:rPr>
        <w:annotationRef/>
      </w:r>
      <w:r>
        <w:t>I guess there should be wrong sequence of the edges as it is below in the FSPT field.</w:t>
      </w:r>
    </w:p>
  </w:comment>
  <w:comment w:id="17" w:author="Richard Anthony Fowle" w:date="2019-03-15T15:52:00Z" w:initials="RAF">
    <w:p w14:paraId="44B5FB6E" w14:textId="46D18FFD" w:rsidR="008614E3" w:rsidRDefault="008614E3">
      <w:pPr>
        <w:pStyle w:val="CommentText"/>
      </w:pPr>
      <w:r>
        <w:rPr>
          <w:rStyle w:val="CommentReference"/>
        </w:rPr>
        <w:annotationRef/>
      </w:r>
      <w:proofErr w:type="gramStart"/>
      <w:r>
        <w:t>amended</w:t>
      </w:r>
      <w:proofErr w:type="gramEnd"/>
    </w:p>
  </w:comment>
  <w:comment w:id="18" w:author="Leonid Kuzmin" w:date="2019-02-19T17:14:00Z" w:initials="LK">
    <w:p w14:paraId="55F171CC" w14:textId="6F4C5398" w:rsidR="005870CF" w:rsidRDefault="005870CF">
      <w:pPr>
        <w:pStyle w:val="CommentText"/>
      </w:pPr>
      <w:r>
        <w:rPr>
          <w:rStyle w:val="CommentReference"/>
        </w:rPr>
        <w:annotationRef/>
      </w:r>
      <w:r>
        <w:t xml:space="preserve">That edges’ sequence must trigger the 13d </w:t>
      </w:r>
      <w:proofErr w:type="gramStart"/>
      <w:r>
        <w:t>check  because</w:t>
      </w:r>
      <w:proofErr w:type="gramEnd"/>
      <w:r>
        <w:t xml:space="preserve"> there are 3 place where end node does not match with beginning node of the following edge.</w:t>
      </w:r>
    </w:p>
  </w:comment>
  <w:comment w:id="19" w:author="Richard Anthony Fowle" w:date="2019-03-25T09:42:00Z" w:initials="RAF">
    <w:p w14:paraId="6E7708E0" w14:textId="142DE75C" w:rsidR="00390448" w:rsidRDefault="00390448">
      <w:pPr>
        <w:pStyle w:val="CommentText"/>
      </w:pPr>
      <w:r>
        <w:rPr>
          <w:rStyle w:val="CommentReference"/>
        </w:rPr>
        <w:annotationRef/>
      </w:r>
      <w:r>
        <w:t>Agree</w:t>
      </w:r>
    </w:p>
  </w:comment>
  <w:comment w:id="21" w:author="Leonid Kuzmin" w:date="2019-02-19T18:30:00Z" w:initials="LK">
    <w:p w14:paraId="2008B697" w14:textId="77777777" w:rsidR="000F5EF6" w:rsidRDefault="000F5EF6">
      <w:pPr>
        <w:pStyle w:val="CommentText"/>
      </w:pPr>
      <w:r>
        <w:rPr>
          <w:rStyle w:val="CommentReference"/>
        </w:rPr>
        <w:annotationRef/>
      </w:r>
      <w:r>
        <w:t>It will be better to select the error object.</w:t>
      </w:r>
    </w:p>
    <w:p w14:paraId="3AD449A9" w14:textId="2D4A2806" w:rsidR="000F5EF6" w:rsidRDefault="000F5EF6">
      <w:pPr>
        <w:pStyle w:val="CommentText"/>
      </w:pPr>
      <w:r>
        <w:rPr>
          <w:noProof/>
          <w:lang w:val="en-GB" w:eastAsia="en-GB"/>
        </w:rPr>
        <w:drawing>
          <wp:inline distT="0" distB="0" distL="0" distR="0" wp14:anchorId="10EE3FA1" wp14:editId="715B0F4D">
            <wp:extent cx="1597306" cy="1135107"/>
            <wp:effectExtent l="0" t="0" r="317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20491" cy="1151583"/>
                    </a:xfrm>
                    <a:prstGeom prst="rect">
                      <a:avLst/>
                    </a:prstGeom>
                  </pic:spPr>
                </pic:pic>
              </a:graphicData>
            </a:graphic>
          </wp:inline>
        </w:drawing>
      </w:r>
    </w:p>
  </w:comment>
  <w:comment w:id="22" w:author="Richard Anthony Fowle" w:date="2019-03-15T15:58:00Z" w:initials="RAF">
    <w:p w14:paraId="416A4590" w14:textId="6B6EAFEE" w:rsidR="008614E3" w:rsidRDefault="008614E3">
      <w:pPr>
        <w:pStyle w:val="CommentText"/>
      </w:pPr>
      <w:r>
        <w:rPr>
          <w:rStyle w:val="CommentReference"/>
        </w:rPr>
        <w:annotationRef/>
      </w:r>
      <w:r>
        <w:t>This has not been done elsewhere, so to avoid wholesale changes will leave as is</w:t>
      </w:r>
    </w:p>
  </w:comment>
  <w:comment w:id="23" w:author="Leonid Kuzmin" w:date="2019-02-19T18:33:00Z" w:initials="LK">
    <w:p w14:paraId="6B68A3C8" w14:textId="77777777" w:rsidR="000F5EF6" w:rsidRDefault="000F5EF6" w:rsidP="000F5EF6">
      <w:pPr>
        <w:pStyle w:val="CommentText"/>
      </w:pPr>
      <w:r>
        <w:rPr>
          <w:rStyle w:val="CommentReference"/>
        </w:rPr>
        <w:annotationRef/>
      </w:r>
      <w:r>
        <w:t>It will be better to select the error object.</w:t>
      </w:r>
    </w:p>
    <w:p w14:paraId="4D66F23C" w14:textId="54EAFDEA" w:rsidR="000F5EF6" w:rsidRDefault="000F5EF6">
      <w:pPr>
        <w:pStyle w:val="CommentText"/>
      </w:pPr>
      <w:r>
        <w:rPr>
          <w:noProof/>
          <w:lang w:val="en-GB" w:eastAsia="en-GB"/>
        </w:rPr>
        <w:drawing>
          <wp:inline distT="0" distB="0" distL="0" distR="0" wp14:anchorId="561BE514" wp14:editId="0FF7A6D3">
            <wp:extent cx="1642655" cy="1335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671133" cy="1358704"/>
                    </a:xfrm>
                    <a:prstGeom prst="rect">
                      <a:avLst/>
                    </a:prstGeom>
                  </pic:spPr>
                </pic:pic>
              </a:graphicData>
            </a:graphic>
          </wp:inline>
        </w:drawing>
      </w:r>
    </w:p>
  </w:comment>
  <w:comment w:id="24" w:author="Richard Anthony Fowle" w:date="2019-03-15T15:59:00Z" w:initials="RAF">
    <w:p w14:paraId="035D9C92" w14:textId="77777777" w:rsidR="008614E3" w:rsidRDefault="008614E3" w:rsidP="008614E3">
      <w:pPr>
        <w:pStyle w:val="CommentText"/>
      </w:pPr>
      <w:r>
        <w:rPr>
          <w:rStyle w:val="CommentReference"/>
        </w:rPr>
        <w:annotationRef/>
      </w:r>
      <w:r>
        <w:t>This has not been done elsewhere, so to avoid wholesale changes will leave as is</w:t>
      </w:r>
    </w:p>
    <w:p w14:paraId="54FFAD8A" w14:textId="6FB16431" w:rsidR="008614E3" w:rsidRDefault="008614E3">
      <w:pPr>
        <w:pStyle w:val="CommentText"/>
      </w:pPr>
    </w:p>
  </w:comment>
  <w:comment w:id="28" w:author="Leonid Kuzmin" w:date="2019-02-19T18:34:00Z" w:initials="LK">
    <w:p w14:paraId="41C81230" w14:textId="77777777" w:rsidR="00750E3A" w:rsidRDefault="00750E3A" w:rsidP="00750E3A">
      <w:pPr>
        <w:pStyle w:val="CommentText"/>
      </w:pPr>
      <w:r>
        <w:rPr>
          <w:rStyle w:val="CommentReference"/>
        </w:rPr>
        <w:annotationRef/>
      </w:r>
      <w:r>
        <w:t>There is the secondary 1565 error related to the wrong type of geometric primitive for the COALNE object.</w:t>
      </w:r>
    </w:p>
  </w:comment>
  <w:comment w:id="29" w:author="Richard Anthony Fowle" w:date="2019-03-15T15:59:00Z" w:initials="RAF">
    <w:p w14:paraId="394C4EC0" w14:textId="27258E7B" w:rsidR="008614E3" w:rsidRDefault="008614E3">
      <w:pPr>
        <w:pStyle w:val="CommentText"/>
      </w:pPr>
      <w:r>
        <w:rPr>
          <w:rStyle w:val="CommentReference"/>
        </w:rPr>
        <w:annotationRef/>
      </w:r>
      <w:r>
        <w:t>Only the ‘Critical’ secondary errors are listed</w:t>
      </w:r>
    </w:p>
  </w:comment>
  <w:comment w:id="33" w:author="Leonid Kuzmin" w:date="2019-02-26T15:45:00Z" w:initials="LK">
    <w:p w14:paraId="29A64622" w14:textId="383F6166" w:rsidR="00E43EC1" w:rsidRDefault="00E43EC1">
      <w:pPr>
        <w:pStyle w:val="CommentText"/>
      </w:pPr>
      <w:r>
        <w:rPr>
          <w:rStyle w:val="CommentReference"/>
        </w:rPr>
        <w:annotationRef/>
      </w:r>
      <w:r w:rsidR="00EE04DE" w:rsidRPr="00EE04DE">
        <w:t>Actually the 21 check verifies the connected node</w:t>
      </w:r>
      <w:r w:rsidR="00EE04DE">
        <w:t xml:space="preserve"> </w:t>
      </w:r>
      <w:r w:rsidR="00EE04DE" w:rsidRPr="00EE04DE">
        <w:t>which is not referenced by an edge vector record. I suppose the wording of the 21 check is not quite correct because VRPT field cannot be referenced by an edge vector record.</w:t>
      </w:r>
      <w:r w:rsidR="00EE04DE">
        <w:t xml:space="preserve"> Currently it must trigger for the VC-289 connected node.</w:t>
      </w:r>
    </w:p>
  </w:comment>
  <w:comment w:id="34" w:author="Richard Anthony Fowle" w:date="2019-03-15T16:01:00Z" w:initials="RAF">
    <w:p w14:paraId="66D7BEE7" w14:textId="48502CF4" w:rsidR="008614E3" w:rsidRDefault="008614E3">
      <w:pPr>
        <w:pStyle w:val="CommentText"/>
      </w:pPr>
      <w:r>
        <w:rPr>
          <w:rStyle w:val="CommentReference"/>
        </w:rPr>
        <w:annotationRef/>
      </w:r>
      <w:r>
        <w:t xml:space="preserve">Please submit a proposal to amend wording of </w:t>
      </w:r>
      <w:r w:rsidR="00B73AF7">
        <w:t>check 21 for the next revision of S-58</w:t>
      </w:r>
    </w:p>
  </w:comment>
  <w:comment w:id="35" w:author="Leonid Kuzmin" w:date="2019-02-19T19:20:00Z" w:initials="LK">
    <w:p w14:paraId="3E5D7E33" w14:textId="77777777" w:rsidR="00045B36" w:rsidRDefault="00045B36">
      <w:pPr>
        <w:pStyle w:val="CommentText"/>
      </w:pPr>
      <w:r>
        <w:rPr>
          <w:rStyle w:val="CommentReference"/>
        </w:rPr>
        <w:annotationRef/>
      </w:r>
      <w:r w:rsidR="009B6C67">
        <w:t>I suppose it is wrong message for the current edge because it refers to both connected node</w:t>
      </w:r>
    </w:p>
    <w:p w14:paraId="63322D5B" w14:textId="30DA349E" w:rsidR="009B6C67" w:rsidRDefault="009B6C67" w:rsidP="009B6C67">
      <w:pPr>
        <w:pStyle w:val="CommentText"/>
      </w:pPr>
      <w:r>
        <w:t>VRPT:</w:t>
      </w:r>
      <w:r>
        <w:tab/>
        <w:t>&lt;&lt;</w:t>
      </w:r>
      <w:r w:rsidRPr="009B6C67">
        <w:rPr>
          <w:highlight w:val="yellow"/>
        </w:rPr>
        <w:t>120</w:t>
      </w:r>
      <w:r>
        <w:t>&gt;&lt;312&gt;&gt;&lt;2&gt;&lt;255&gt;&lt;2&gt;&lt;255&gt;</w:t>
      </w:r>
    </w:p>
    <w:p w14:paraId="7716ECAF" w14:textId="77777777" w:rsidR="009B6C67" w:rsidRDefault="009B6C67" w:rsidP="009B6C67">
      <w:pPr>
        <w:pStyle w:val="CommentText"/>
        <w:ind w:left="2608" w:firstLine="1304"/>
      </w:pPr>
      <w:r>
        <w:t>&lt;&lt;</w:t>
      </w:r>
      <w:r w:rsidRPr="009B6C67">
        <w:rPr>
          <w:highlight w:val="yellow"/>
        </w:rPr>
        <w:t>120</w:t>
      </w:r>
      <w:r>
        <w:t>&gt;&lt;311&gt;&gt;&lt;2&gt;&lt;255&gt;&lt;1&gt;&lt;255&gt;</w:t>
      </w:r>
    </w:p>
    <w:p w14:paraId="1A36707D" w14:textId="25873B87" w:rsidR="004A4351" w:rsidRDefault="004A4351" w:rsidP="004A4351">
      <w:pPr>
        <w:pStyle w:val="CommentText"/>
      </w:pPr>
      <w:r>
        <w:t xml:space="preserve">Besides of that there is no the 25 check without letter. And I am sure 25a or 25c check doesn’t trigger for the 313 edge. </w:t>
      </w:r>
    </w:p>
  </w:comment>
  <w:comment w:id="36" w:author="Richard Anthony Fowle" w:date="2019-03-15T16:06:00Z" w:initials="RAF">
    <w:p w14:paraId="46D95938" w14:textId="1C42063C" w:rsidR="00B73AF7" w:rsidRDefault="00B73AF7">
      <w:pPr>
        <w:pStyle w:val="CommentText"/>
      </w:pPr>
      <w:r>
        <w:rPr>
          <w:rStyle w:val="CommentReference"/>
        </w:rPr>
        <w:annotationRef/>
      </w:r>
      <w:r>
        <w:t xml:space="preserve">Agree – </w:t>
      </w:r>
      <w:proofErr w:type="gramStart"/>
      <w:r>
        <w:t>amended .</w:t>
      </w:r>
      <w:proofErr w:type="gramEnd"/>
      <w:r>
        <w:t xml:space="preserve"> However I believe check 26a should be triggered</w:t>
      </w:r>
    </w:p>
  </w:comment>
  <w:comment w:id="45" w:author="Leonid Kuzmin" w:date="2019-02-19T19:25:00Z" w:initials="LK">
    <w:p w14:paraId="469F4B5A" w14:textId="2649FD37" w:rsidR="009B6C67" w:rsidRDefault="009B6C67">
      <w:pPr>
        <w:pStyle w:val="CommentText"/>
      </w:pPr>
      <w:r>
        <w:rPr>
          <w:rStyle w:val="CommentReference"/>
        </w:rPr>
        <w:annotationRef/>
      </w:r>
      <w:r>
        <w:t>I would suggest adding some feature object with reference to the VC node as it is for the next test case. I think it will be close to real data.</w:t>
      </w:r>
    </w:p>
  </w:comment>
  <w:comment w:id="44" w:author="Richard Anthony Fowle" w:date="2019-03-15T16:10:00Z" w:initials="RAF">
    <w:p w14:paraId="2BF5F2AE" w14:textId="6F9ABC66" w:rsidR="00B73AF7" w:rsidRDefault="00B73AF7">
      <w:pPr>
        <w:pStyle w:val="CommentText"/>
      </w:pPr>
      <w:r>
        <w:rPr>
          <w:rStyle w:val="CommentReference"/>
        </w:rPr>
        <w:annotationRef/>
      </w:r>
      <w:r>
        <w:t>If time permits</w:t>
      </w:r>
    </w:p>
  </w:comment>
  <w:comment w:id="50" w:author="Leonid Kuzmin" w:date="2019-02-19T20:25:00Z" w:initials="LK">
    <w:p w14:paraId="0F1BD0C1" w14:textId="0718721B" w:rsidR="0081096C" w:rsidRDefault="0081096C">
      <w:pPr>
        <w:pStyle w:val="CommentText"/>
      </w:pPr>
      <w:r>
        <w:rPr>
          <w:rStyle w:val="CommentReference"/>
        </w:rPr>
        <w:annotationRef/>
      </w:r>
      <w:r>
        <w:t>The error of the VRID</w:t>
      </w:r>
      <w:r w:rsidR="00696750">
        <w:t>-</w:t>
      </w:r>
      <w:r>
        <w:t>RCNM subfield equal to 110 instead of 120 causes of the 28 error.</w:t>
      </w:r>
    </w:p>
  </w:comment>
  <w:comment w:id="51" w:author="Richard Anthony Fowle" w:date="2019-03-15T16:11:00Z" w:initials="RAF">
    <w:p w14:paraId="1E3A8E24" w14:textId="62F1F0C1" w:rsidR="00B73AF7" w:rsidRDefault="00B73AF7">
      <w:pPr>
        <w:pStyle w:val="CommentText"/>
      </w:pPr>
      <w:r>
        <w:rPr>
          <w:rStyle w:val="CommentReference"/>
        </w:rPr>
        <w:annotationRef/>
      </w:r>
      <w:r>
        <w:t>Only Critical secondary errors are listed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95764E" w15:done="0"/>
  <w15:commentEx w15:paraId="6625D8A5" w15:paraIdParent="1D95764E" w15:done="0"/>
  <w15:commentEx w15:paraId="70FA07C4" w15:done="0"/>
  <w15:commentEx w15:paraId="79ACBDA7" w15:paraIdParent="70FA07C4" w15:done="0"/>
  <w15:commentEx w15:paraId="7D994508" w15:done="0"/>
  <w15:commentEx w15:paraId="6AFA7DE1" w15:paraIdParent="7D994508" w15:done="0"/>
  <w15:commentEx w15:paraId="3A3AD2FE" w15:done="0"/>
  <w15:commentEx w15:paraId="3B02E085" w15:paraIdParent="3A3AD2FE" w15:done="0"/>
  <w15:commentEx w15:paraId="7D8B47D7" w15:done="0"/>
  <w15:commentEx w15:paraId="728987AF" w15:paraIdParent="7D8B47D7" w15:done="0"/>
  <w15:commentEx w15:paraId="5276E92C" w15:done="0"/>
  <w15:commentEx w15:paraId="44B5FB6E" w15:paraIdParent="5276E92C" w15:done="0"/>
  <w15:commentEx w15:paraId="55F171CC" w15:done="0"/>
  <w15:commentEx w15:paraId="6E7708E0" w15:paraIdParent="55F171CC" w15:done="0"/>
  <w15:commentEx w15:paraId="3AD449A9" w15:done="0"/>
  <w15:commentEx w15:paraId="416A4590" w15:paraIdParent="3AD449A9" w15:done="0"/>
  <w15:commentEx w15:paraId="4D66F23C" w15:done="0"/>
  <w15:commentEx w15:paraId="54FFAD8A" w15:paraIdParent="4D66F23C" w15:done="0"/>
  <w15:commentEx w15:paraId="41C81230" w15:done="0"/>
  <w15:commentEx w15:paraId="394C4EC0" w15:paraIdParent="41C81230" w15:done="0"/>
  <w15:commentEx w15:paraId="29A64622" w15:done="0"/>
  <w15:commentEx w15:paraId="66D7BEE7" w15:paraIdParent="29A64622" w15:done="0"/>
  <w15:commentEx w15:paraId="1A36707D" w15:done="0"/>
  <w15:commentEx w15:paraId="46D95938" w15:paraIdParent="1A36707D" w15:done="0"/>
  <w15:commentEx w15:paraId="469F4B5A" w15:done="0"/>
  <w15:commentEx w15:paraId="2BF5F2AE" w15:paraIdParent="469F4B5A" w15:done="0"/>
  <w15:commentEx w15:paraId="0F1BD0C1" w15:done="0"/>
  <w15:commentEx w15:paraId="1E3A8E24" w15:paraIdParent="0F1BD0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95764E" w16cid:durableId="2016DA40"/>
  <w16cid:commentId w16cid:paraId="70FA07C4" w16cid:durableId="201FD243"/>
  <w16cid:commentId w16cid:paraId="7D994508" w16cid:durableId="2016E7FB"/>
  <w16cid:commentId w16cid:paraId="3A3AD2FE" w16cid:durableId="2023E39D"/>
  <w16cid:commentId w16cid:paraId="5276E92C" w16cid:durableId="2016B485"/>
  <w16cid:commentId w16cid:paraId="55F171CC" w16cid:durableId="2016B806"/>
  <w16cid:commentId w16cid:paraId="41C81230" w16cid:durableId="201FD647"/>
  <w16cid:commentId w16cid:paraId="29A64622" w16cid:durableId="201FDD82"/>
  <w16cid:commentId w16cid:paraId="1A36707D" w16cid:durableId="2016D598"/>
  <w16cid:commentId w16cid:paraId="469F4B5A" w16cid:durableId="2016D6A8"/>
  <w16cid:commentId w16cid:paraId="0F1BD0C1" w16cid:durableId="2016E4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84EA1"/>
    <w:multiLevelType w:val="multilevel"/>
    <w:tmpl w:val="3C8892E0"/>
    <w:lvl w:ilvl="0">
      <w:start w:val="34"/>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1E45954"/>
    <w:multiLevelType w:val="multilevel"/>
    <w:tmpl w:val="ECB8D7E8"/>
    <w:lvl w:ilvl="0">
      <w:start w:val="5"/>
      <w:numFmt w:val="decimal"/>
      <w:lvlText w:val="%1."/>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15:restartNumberingAfterBreak="0">
    <w:nsid w:val="41B04EE0"/>
    <w:multiLevelType w:val="multilevel"/>
    <w:tmpl w:val="BE402532"/>
    <w:lvl w:ilvl="0">
      <w:start w:val="1"/>
      <w:numFmt w:val="decimal"/>
      <w:lvlText w:val="%1."/>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49C83828"/>
    <w:multiLevelType w:val="multilevel"/>
    <w:tmpl w:val="D160C65E"/>
    <w:lvl w:ilvl="0">
      <w:start w:val="17"/>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E5268C9"/>
    <w:multiLevelType w:val="multilevel"/>
    <w:tmpl w:val="125A4D20"/>
    <w:lvl w:ilvl="0">
      <w:start w:val="7"/>
      <w:numFmt w:val="decimal"/>
      <w:lvlText w:val="%1."/>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15:restartNumberingAfterBreak="0">
    <w:nsid w:val="56EF646A"/>
    <w:multiLevelType w:val="multilevel"/>
    <w:tmpl w:val="DDC09C74"/>
    <w:lvl w:ilvl="0">
      <w:start w:val="12"/>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22D7267"/>
    <w:multiLevelType w:val="multilevel"/>
    <w:tmpl w:val="A6A0B784"/>
    <w:lvl w:ilvl="0">
      <w:start w:val="10"/>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 w:numId="9">
    <w:abstractNumId w:val="5"/>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hard Anthony Fowle">
    <w15:presenceInfo w15:providerId="AD" w15:userId="S-1-5-21-2100284113-1573851820-878952375-164800"/>
  </w15:person>
  <w15:person w15:author="Leonid Kuzmin">
    <w15:presenceInfo w15:providerId="None" w15:userId="Leonid Kuz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B9F"/>
    <w:rsid w:val="00023E41"/>
    <w:rsid w:val="00040223"/>
    <w:rsid w:val="00045B36"/>
    <w:rsid w:val="00053596"/>
    <w:rsid w:val="00065582"/>
    <w:rsid w:val="00095B6D"/>
    <w:rsid w:val="000A404C"/>
    <w:rsid w:val="000A41D1"/>
    <w:rsid w:val="000F5EF6"/>
    <w:rsid w:val="00146FF1"/>
    <w:rsid w:val="0018323A"/>
    <w:rsid w:val="001A4123"/>
    <w:rsid w:val="001C083F"/>
    <w:rsid w:val="001C29FB"/>
    <w:rsid w:val="001E1167"/>
    <w:rsid w:val="001E2E3F"/>
    <w:rsid w:val="001E462D"/>
    <w:rsid w:val="001E752E"/>
    <w:rsid w:val="00264A12"/>
    <w:rsid w:val="00274CA5"/>
    <w:rsid w:val="00284E5E"/>
    <w:rsid w:val="002971E7"/>
    <w:rsid w:val="002A6C49"/>
    <w:rsid w:val="002D192B"/>
    <w:rsid w:val="003148D7"/>
    <w:rsid w:val="0031732A"/>
    <w:rsid w:val="00317594"/>
    <w:rsid w:val="003265B6"/>
    <w:rsid w:val="003327DC"/>
    <w:rsid w:val="00340220"/>
    <w:rsid w:val="00374D74"/>
    <w:rsid w:val="00390448"/>
    <w:rsid w:val="003A3753"/>
    <w:rsid w:val="003B4B9F"/>
    <w:rsid w:val="003E7CA2"/>
    <w:rsid w:val="003F4689"/>
    <w:rsid w:val="00413753"/>
    <w:rsid w:val="00471F59"/>
    <w:rsid w:val="00481B93"/>
    <w:rsid w:val="004A159A"/>
    <w:rsid w:val="004A4351"/>
    <w:rsid w:val="004B2A19"/>
    <w:rsid w:val="004B3142"/>
    <w:rsid w:val="004C0348"/>
    <w:rsid w:val="004D4CD8"/>
    <w:rsid w:val="005069A2"/>
    <w:rsid w:val="0053073C"/>
    <w:rsid w:val="005870CF"/>
    <w:rsid w:val="005A69E8"/>
    <w:rsid w:val="005B5D2C"/>
    <w:rsid w:val="005D00E5"/>
    <w:rsid w:val="005E3C48"/>
    <w:rsid w:val="005F2BDD"/>
    <w:rsid w:val="0060340F"/>
    <w:rsid w:val="00641F8B"/>
    <w:rsid w:val="00660407"/>
    <w:rsid w:val="00663403"/>
    <w:rsid w:val="00690F42"/>
    <w:rsid w:val="00696750"/>
    <w:rsid w:val="006A26E8"/>
    <w:rsid w:val="007347A2"/>
    <w:rsid w:val="00735E6C"/>
    <w:rsid w:val="00745714"/>
    <w:rsid w:val="00750E3A"/>
    <w:rsid w:val="007667BC"/>
    <w:rsid w:val="00794D8E"/>
    <w:rsid w:val="007C0F0A"/>
    <w:rsid w:val="007C4098"/>
    <w:rsid w:val="007E00C1"/>
    <w:rsid w:val="007E50AE"/>
    <w:rsid w:val="008038F0"/>
    <w:rsid w:val="0081096C"/>
    <w:rsid w:val="008135F9"/>
    <w:rsid w:val="0084001D"/>
    <w:rsid w:val="00857596"/>
    <w:rsid w:val="008614E3"/>
    <w:rsid w:val="00861D73"/>
    <w:rsid w:val="0086328A"/>
    <w:rsid w:val="00864301"/>
    <w:rsid w:val="008735E1"/>
    <w:rsid w:val="0088444E"/>
    <w:rsid w:val="0089492A"/>
    <w:rsid w:val="00905536"/>
    <w:rsid w:val="0090784C"/>
    <w:rsid w:val="00920BB0"/>
    <w:rsid w:val="0092137E"/>
    <w:rsid w:val="009B6C67"/>
    <w:rsid w:val="009C1CB4"/>
    <w:rsid w:val="00A01254"/>
    <w:rsid w:val="00A1005A"/>
    <w:rsid w:val="00A228A4"/>
    <w:rsid w:val="00AB33A8"/>
    <w:rsid w:val="00AC5D8F"/>
    <w:rsid w:val="00B30B96"/>
    <w:rsid w:val="00B510FE"/>
    <w:rsid w:val="00B73AF7"/>
    <w:rsid w:val="00B803EB"/>
    <w:rsid w:val="00BE626C"/>
    <w:rsid w:val="00BF18AB"/>
    <w:rsid w:val="00C21D00"/>
    <w:rsid w:val="00C32EBD"/>
    <w:rsid w:val="00C50C6E"/>
    <w:rsid w:val="00C726D0"/>
    <w:rsid w:val="00C72A66"/>
    <w:rsid w:val="00CA266F"/>
    <w:rsid w:val="00CA3820"/>
    <w:rsid w:val="00CB7547"/>
    <w:rsid w:val="00CD64FE"/>
    <w:rsid w:val="00D21B6A"/>
    <w:rsid w:val="00D2579D"/>
    <w:rsid w:val="00D3127C"/>
    <w:rsid w:val="00D45324"/>
    <w:rsid w:val="00D476BD"/>
    <w:rsid w:val="00D47BCF"/>
    <w:rsid w:val="00D5021F"/>
    <w:rsid w:val="00D51D85"/>
    <w:rsid w:val="00D52BB2"/>
    <w:rsid w:val="00D61D46"/>
    <w:rsid w:val="00DF767F"/>
    <w:rsid w:val="00E2398E"/>
    <w:rsid w:val="00E43EC1"/>
    <w:rsid w:val="00EB1EC8"/>
    <w:rsid w:val="00EC61B3"/>
    <w:rsid w:val="00EE04DE"/>
    <w:rsid w:val="00F01B59"/>
    <w:rsid w:val="00F1737C"/>
    <w:rsid w:val="00F23F79"/>
    <w:rsid w:val="00F27E8D"/>
    <w:rsid w:val="00F34C85"/>
    <w:rsid w:val="00F47010"/>
    <w:rsid w:val="00F60D2F"/>
    <w:rsid w:val="00F65181"/>
    <w:rsid w:val="00F9357A"/>
    <w:rsid w:val="00FA1E04"/>
    <w:rsid w:val="00FA31CA"/>
    <w:rsid w:val="00FA725C"/>
    <w:rsid w:val="00FB1A75"/>
    <w:rsid w:val="00FD381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60D5"/>
  <w15:chartTrackingRefBased/>
  <w15:docId w15:val="{069D2BCD-065B-4D22-ABC0-5BF49072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6E8"/>
    <w:pPr>
      <w:spacing w:after="200" w:line="276" w:lineRule="auto"/>
    </w:pPr>
    <w:rPr>
      <w:rFonts w:eastAsiaTheme="minorEastAsia"/>
      <w:lang w:val="en-CA" w:eastAsia="en-CA"/>
    </w:rPr>
  </w:style>
  <w:style w:type="paragraph" w:styleId="Heading1">
    <w:name w:val="heading 1"/>
    <w:basedOn w:val="Normal"/>
    <w:next w:val="Normal"/>
    <w:link w:val="Heading1Char"/>
    <w:uiPriority w:val="9"/>
    <w:qFormat/>
    <w:rsid w:val="003B4B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B9F"/>
    <w:rPr>
      <w:rFonts w:asciiTheme="majorHAnsi" w:eastAsiaTheme="majorEastAsia" w:hAnsiTheme="majorHAnsi" w:cstheme="majorBidi"/>
      <w:color w:val="2E74B5" w:themeColor="accent1" w:themeShade="BF"/>
      <w:sz w:val="32"/>
      <w:szCs w:val="32"/>
      <w:lang w:val="en-CA" w:eastAsia="en-CA"/>
    </w:rPr>
  </w:style>
  <w:style w:type="paragraph" w:customStyle="1" w:styleId="msonormal0">
    <w:name w:val="msonormal"/>
    <w:basedOn w:val="Normal"/>
    <w:rsid w:val="003B4B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CommentText">
    <w:name w:val="annotation text"/>
    <w:basedOn w:val="Normal"/>
    <w:link w:val="CommentTextChar"/>
    <w:uiPriority w:val="99"/>
    <w:semiHidden/>
    <w:unhideWhenUsed/>
    <w:rsid w:val="003B4B9F"/>
    <w:pPr>
      <w:spacing w:line="240" w:lineRule="auto"/>
    </w:pPr>
    <w:rPr>
      <w:sz w:val="20"/>
      <w:szCs w:val="20"/>
    </w:rPr>
  </w:style>
  <w:style w:type="character" w:customStyle="1" w:styleId="CommentTextChar">
    <w:name w:val="Comment Text Char"/>
    <w:basedOn w:val="DefaultParagraphFont"/>
    <w:link w:val="CommentText"/>
    <w:uiPriority w:val="99"/>
    <w:semiHidden/>
    <w:rsid w:val="003B4B9F"/>
    <w:rPr>
      <w:rFonts w:eastAsiaTheme="minorEastAsia"/>
      <w:sz w:val="20"/>
      <w:szCs w:val="20"/>
      <w:lang w:val="en-CA" w:eastAsia="en-CA"/>
    </w:rPr>
  </w:style>
  <w:style w:type="paragraph" w:styleId="CommentSubject">
    <w:name w:val="annotation subject"/>
    <w:basedOn w:val="CommentText"/>
    <w:next w:val="CommentText"/>
    <w:link w:val="CommentSubjectChar"/>
    <w:uiPriority w:val="99"/>
    <w:semiHidden/>
    <w:unhideWhenUsed/>
    <w:rsid w:val="003B4B9F"/>
    <w:rPr>
      <w:b/>
      <w:bCs/>
    </w:rPr>
  </w:style>
  <w:style w:type="character" w:customStyle="1" w:styleId="CommentSubjectChar">
    <w:name w:val="Comment Subject Char"/>
    <w:basedOn w:val="CommentTextChar"/>
    <w:link w:val="CommentSubject"/>
    <w:uiPriority w:val="99"/>
    <w:semiHidden/>
    <w:rsid w:val="003B4B9F"/>
    <w:rPr>
      <w:rFonts w:eastAsiaTheme="minorEastAsia"/>
      <w:b/>
      <w:bCs/>
      <w:sz w:val="20"/>
      <w:szCs w:val="20"/>
      <w:lang w:val="en-CA" w:eastAsia="en-CA"/>
    </w:rPr>
  </w:style>
  <w:style w:type="paragraph" w:styleId="BalloonText">
    <w:name w:val="Balloon Text"/>
    <w:basedOn w:val="Normal"/>
    <w:link w:val="BalloonTextChar"/>
    <w:uiPriority w:val="99"/>
    <w:semiHidden/>
    <w:unhideWhenUsed/>
    <w:rsid w:val="003B4B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B9F"/>
    <w:rPr>
      <w:rFonts w:ascii="Segoe UI" w:eastAsiaTheme="minorEastAsia" w:hAnsi="Segoe UI" w:cs="Segoe UI"/>
      <w:sz w:val="18"/>
      <w:szCs w:val="18"/>
      <w:lang w:val="en-CA" w:eastAsia="en-CA"/>
    </w:rPr>
  </w:style>
  <w:style w:type="paragraph" w:styleId="Revision">
    <w:name w:val="Revision"/>
    <w:uiPriority w:val="99"/>
    <w:semiHidden/>
    <w:rsid w:val="003B4B9F"/>
    <w:pPr>
      <w:spacing w:after="0" w:line="240" w:lineRule="auto"/>
    </w:pPr>
    <w:rPr>
      <w:rFonts w:eastAsiaTheme="minorEastAsia"/>
      <w:lang w:val="en-CA" w:eastAsia="en-CA"/>
    </w:rPr>
  </w:style>
  <w:style w:type="paragraph" w:styleId="ListParagraph">
    <w:name w:val="List Paragraph"/>
    <w:basedOn w:val="Normal"/>
    <w:uiPriority w:val="34"/>
    <w:qFormat/>
    <w:rsid w:val="003B4B9F"/>
    <w:pPr>
      <w:ind w:left="720"/>
      <w:contextualSpacing/>
    </w:pPr>
  </w:style>
  <w:style w:type="paragraph" w:styleId="TOCHeading">
    <w:name w:val="TOC Heading"/>
    <w:basedOn w:val="Heading1"/>
    <w:next w:val="Normal"/>
    <w:uiPriority w:val="39"/>
    <w:semiHidden/>
    <w:unhideWhenUsed/>
    <w:qFormat/>
    <w:rsid w:val="003B4B9F"/>
    <w:pPr>
      <w:spacing w:line="256" w:lineRule="auto"/>
      <w:outlineLvl w:val="9"/>
    </w:pPr>
    <w:rPr>
      <w:lang w:val="en-US" w:eastAsia="en-US"/>
    </w:rPr>
  </w:style>
  <w:style w:type="paragraph" w:customStyle="1" w:styleId="Default">
    <w:name w:val="Default"/>
    <w:rsid w:val="003B4B9F"/>
    <w:pPr>
      <w:autoSpaceDE w:val="0"/>
      <w:autoSpaceDN w:val="0"/>
      <w:adjustRightInd w:val="0"/>
      <w:spacing w:after="0" w:line="240" w:lineRule="auto"/>
    </w:pPr>
    <w:rPr>
      <w:rFonts w:ascii="Arial" w:eastAsiaTheme="minorEastAsia" w:hAnsi="Arial" w:cs="Arial"/>
      <w:color w:val="000000"/>
      <w:sz w:val="24"/>
      <w:szCs w:val="24"/>
      <w:lang w:val="en-CA" w:eastAsia="en-CA"/>
    </w:rPr>
  </w:style>
  <w:style w:type="character" w:styleId="CommentReference">
    <w:name w:val="annotation reference"/>
    <w:basedOn w:val="DefaultParagraphFont"/>
    <w:uiPriority w:val="99"/>
    <w:semiHidden/>
    <w:unhideWhenUsed/>
    <w:rsid w:val="003B4B9F"/>
    <w:rPr>
      <w:sz w:val="16"/>
      <w:szCs w:val="16"/>
    </w:rPr>
  </w:style>
  <w:style w:type="character" w:styleId="BookTitle">
    <w:name w:val="Book Title"/>
    <w:basedOn w:val="DefaultParagraphFont"/>
    <w:uiPriority w:val="33"/>
    <w:qFormat/>
    <w:rsid w:val="003B4B9F"/>
    <w:rPr>
      <w:b/>
      <w:bCs/>
      <w:i/>
      <w:iCs/>
      <w:spacing w:val="5"/>
    </w:rPr>
  </w:style>
  <w:style w:type="character" w:customStyle="1" w:styleId="CommentTextChar1">
    <w:name w:val="Comment Text Char1"/>
    <w:basedOn w:val="DefaultParagraphFont"/>
    <w:uiPriority w:val="99"/>
    <w:semiHidden/>
    <w:rsid w:val="003B4B9F"/>
    <w:rPr>
      <w:rFonts w:ascii="Times New Roman" w:eastAsiaTheme="minorEastAsia" w:hAnsi="Times New Roman" w:cs="Times New Roman" w:hint="default"/>
      <w:sz w:val="20"/>
      <w:szCs w:val="20"/>
      <w:lang w:val="en-CA" w:eastAsia="en-CA"/>
    </w:rPr>
  </w:style>
  <w:style w:type="character" w:customStyle="1" w:styleId="BalloonTextChar1">
    <w:name w:val="Balloon Text Char1"/>
    <w:basedOn w:val="DefaultParagraphFont"/>
    <w:uiPriority w:val="99"/>
    <w:semiHidden/>
    <w:rsid w:val="003B4B9F"/>
    <w:rPr>
      <w:rFonts w:ascii="Segoe UI" w:eastAsiaTheme="minorEastAsia" w:hAnsi="Segoe UI" w:cs="Segoe UI" w:hint="default"/>
      <w:sz w:val="18"/>
      <w:szCs w:val="18"/>
      <w:lang w:val="en-CA" w:eastAsia="en-CA"/>
    </w:rPr>
  </w:style>
  <w:style w:type="character" w:styleId="Hyperlink">
    <w:name w:val="Hyperlink"/>
    <w:basedOn w:val="DefaultParagraphFont"/>
    <w:uiPriority w:val="99"/>
    <w:semiHidden/>
    <w:unhideWhenUsed/>
    <w:rsid w:val="003B4B9F"/>
    <w:rPr>
      <w:color w:val="0000FF"/>
      <w:u w:val="single"/>
    </w:rPr>
  </w:style>
  <w:style w:type="character" w:styleId="FollowedHyperlink">
    <w:name w:val="FollowedHyperlink"/>
    <w:basedOn w:val="DefaultParagraphFont"/>
    <w:uiPriority w:val="99"/>
    <w:semiHidden/>
    <w:unhideWhenUsed/>
    <w:rsid w:val="003B4B9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57234">
      <w:bodyDiv w:val="1"/>
      <w:marLeft w:val="0"/>
      <w:marRight w:val="0"/>
      <w:marTop w:val="0"/>
      <w:marBottom w:val="0"/>
      <w:divBdr>
        <w:top w:val="none" w:sz="0" w:space="0" w:color="auto"/>
        <w:left w:val="none" w:sz="0" w:space="0" w:color="auto"/>
        <w:bottom w:val="none" w:sz="0" w:space="0" w:color="auto"/>
        <w:right w:val="none" w:sz="0" w:space="0" w:color="auto"/>
      </w:divBdr>
    </w:div>
    <w:div w:id="270865688">
      <w:bodyDiv w:val="1"/>
      <w:marLeft w:val="0"/>
      <w:marRight w:val="0"/>
      <w:marTop w:val="0"/>
      <w:marBottom w:val="0"/>
      <w:divBdr>
        <w:top w:val="none" w:sz="0" w:space="0" w:color="auto"/>
        <w:left w:val="none" w:sz="0" w:space="0" w:color="auto"/>
        <w:bottom w:val="none" w:sz="0" w:space="0" w:color="auto"/>
        <w:right w:val="none" w:sz="0" w:space="0" w:color="auto"/>
      </w:divBdr>
    </w:div>
    <w:div w:id="844057661">
      <w:bodyDiv w:val="1"/>
      <w:marLeft w:val="0"/>
      <w:marRight w:val="0"/>
      <w:marTop w:val="0"/>
      <w:marBottom w:val="0"/>
      <w:divBdr>
        <w:top w:val="none" w:sz="0" w:space="0" w:color="auto"/>
        <w:left w:val="none" w:sz="0" w:space="0" w:color="auto"/>
        <w:bottom w:val="none" w:sz="0" w:space="0" w:color="auto"/>
        <w:right w:val="none" w:sz="0" w:space="0" w:color="auto"/>
      </w:divBdr>
    </w:div>
    <w:div w:id="1658461825">
      <w:bodyDiv w:val="1"/>
      <w:marLeft w:val="0"/>
      <w:marRight w:val="0"/>
      <w:marTop w:val="0"/>
      <w:marBottom w:val="0"/>
      <w:divBdr>
        <w:top w:val="none" w:sz="0" w:space="0" w:color="auto"/>
        <w:left w:val="none" w:sz="0" w:space="0" w:color="auto"/>
        <w:bottom w:val="none" w:sz="0" w:space="0" w:color="auto"/>
        <w:right w:val="none" w:sz="0" w:space="0" w:color="auto"/>
      </w:divBdr>
    </w:div>
    <w:div w:id="202625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9.png"/></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1.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5.pn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7.png"/><Relationship Id="rId27" Type="http://schemas.microsoft.com/office/2011/relationships/people" Target="peop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A5833-3916-4332-8407-6053F522C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6</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Statens It</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Anthony Fowle</dc:creator>
  <cp:keywords/>
  <dc:description/>
  <cp:lastModifiedBy>Richard Anthony Fowle</cp:lastModifiedBy>
  <cp:revision>11</cp:revision>
  <dcterms:created xsi:type="dcterms:W3CDTF">2019-02-19T16:45:00Z</dcterms:created>
  <dcterms:modified xsi:type="dcterms:W3CDTF">2019-03-25T08:42:00Z</dcterms:modified>
</cp:coreProperties>
</file>