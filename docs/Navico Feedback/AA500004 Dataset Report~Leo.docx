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F6093" w14:textId="77777777" w:rsidR="003B4B9F" w:rsidRDefault="003B4B9F" w:rsidP="00244758">
      <w:pPr>
        <w:pStyle w:val="ListParagraph"/>
        <w:numPr>
          <w:ilvl w:val="0"/>
          <w:numId w:val="10"/>
        </w:numPr>
        <w:rPr>
          <w:b/>
          <w:sz w:val="28"/>
          <w:szCs w:val="28"/>
        </w:rPr>
      </w:pPr>
      <w:r>
        <w:rPr>
          <w:b/>
          <w:sz w:val="28"/>
          <w:szCs w:val="28"/>
        </w:rPr>
        <w:t>Test Dataset: AA500004</w:t>
      </w:r>
    </w:p>
    <w:p w14:paraId="6CF8C523" w14:textId="77777777" w:rsidR="003B4B9F" w:rsidRDefault="003B4B9F" w:rsidP="003B4B9F">
      <w:pPr>
        <w:rPr>
          <w:b/>
          <w:sz w:val="24"/>
          <w:szCs w:val="24"/>
        </w:rPr>
      </w:pPr>
      <w:r>
        <w:rPr>
          <w:b/>
          <w:sz w:val="24"/>
          <w:szCs w:val="24"/>
        </w:rPr>
        <w:t>S‐58 Recommended ENC Validation Checks covered in this section:</w:t>
      </w:r>
    </w:p>
    <w:tbl>
      <w:tblPr>
        <w:tblW w:w="9813" w:type="dxa"/>
        <w:tblLook w:val="04A0" w:firstRow="1" w:lastRow="0" w:firstColumn="1" w:lastColumn="0" w:noHBand="0" w:noVBand="1"/>
      </w:tblPr>
      <w:tblGrid>
        <w:gridCol w:w="1255"/>
        <w:gridCol w:w="8558"/>
      </w:tblGrid>
      <w:tr w:rsidR="003B4B9F" w14:paraId="27A17C19" w14:textId="77777777" w:rsidTr="003B4B9F">
        <w:trPr>
          <w:trHeight w:val="339"/>
        </w:trPr>
        <w:tc>
          <w:tcPr>
            <w:tcW w:w="125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1EAFB279"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S‐58 Check </w:t>
            </w:r>
          </w:p>
        </w:tc>
        <w:tc>
          <w:tcPr>
            <w:tcW w:w="855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55E8F04"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Description</w:t>
            </w:r>
          </w:p>
        </w:tc>
      </w:tr>
      <w:tr w:rsidR="003B4B9F" w14:paraId="47CEFE12" w14:textId="77777777" w:rsidTr="003B4B9F">
        <w:trPr>
          <w:trHeight w:val="526"/>
        </w:trPr>
        <w:tc>
          <w:tcPr>
            <w:tcW w:w="1255" w:type="dxa"/>
            <w:tcBorders>
              <w:top w:val="nil"/>
              <w:left w:val="single" w:sz="4" w:space="0" w:color="auto"/>
              <w:bottom w:val="single" w:sz="4" w:space="0" w:color="auto"/>
              <w:right w:val="single" w:sz="4" w:space="0" w:color="auto"/>
            </w:tcBorders>
            <w:noWrap/>
            <w:vAlign w:val="center"/>
            <w:hideMark/>
          </w:tcPr>
          <w:p w14:paraId="79229748"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3</w:t>
            </w:r>
          </w:p>
        </w:tc>
        <w:tc>
          <w:tcPr>
            <w:tcW w:w="8558" w:type="dxa"/>
            <w:tcBorders>
              <w:top w:val="nil"/>
              <w:left w:val="nil"/>
              <w:bottom w:val="single" w:sz="4" w:space="0" w:color="auto"/>
              <w:right w:val="single" w:sz="4" w:space="0" w:color="auto"/>
            </w:tcBorders>
            <w:vAlign w:val="center"/>
            <w:hideMark/>
          </w:tcPr>
          <w:p w14:paraId="3F129AF2"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record where the record identifier NAME (concatenation of the RCNM &amp; RCID subfields) is not unique within the file.</w:t>
            </w:r>
          </w:p>
        </w:tc>
      </w:tr>
      <w:tr w:rsidR="003B4B9F" w14:paraId="7F406297" w14:textId="77777777" w:rsidTr="003B4B9F">
        <w:trPr>
          <w:trHeight w:val="526"/>
        </w:trPr>
        <w:tc>
          <w:tcPr>
            <w:tcW w:w="1255" w:type="dxa"/>
            <w:tcBorders>
              <w:top w:val="nil"/>
              <w:left w:val="single" w:sz="4" w:space="0" w:color="auto"/>
              <w:bottom w:val="single" w:sz="4" w:space="0" w:color="auto"/>
              <w:right w:val="single" w:sz="4" w:space="0" w:color="auto"/>
            </w:tcBorders>
            <w:noWrap/>
            <w:vAlign w:val="center"/>
            <w:hideMark/>
          </w:tcPr>
          <w:p w14:paraId="6AF5CF4E"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23</w:t>
            </w:r>
          </w:p>
        </w:tc>
        <w:tc>
          <w:tcPr>
            <w:tcW w:w="8558" w:type="dxa"/>
            <w:tcBorders>
              <w:top w:val="nil"/>
              <w:left w:val="nil"/>
              <w:bottom w:val="single" w:sz="4" w:space="0" w:color="auto"/>
              <w:right w:val="single" w:sz="4" w:space="0" w:color="auto"/>
            </w:tcBorders>
            <w:vAlign w:val="center"/>
            <w:hideMark/>
          </w:tcPr>
          <w:p w14:paraId="731ECA36"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coordinate which is not a SG2D or SG3D field.</w:t>
            </w:r>
          </w:p>
        </w:tc>
      </w:tr>
      <w:tr w:rsidR="003B4B9F" w14:paraId="6191D79B" w14:textId="77777777" w:rsidTr="003B4B9F">
        <w:trPr>
          <w:trHeight w:val="339"/>
        </w:trPr>
        <w:tc>
          <w:tcPr>
            <w:tcW w:w="1255" w:type="dxa"/>
            <w:tcBorders>
              <w:top w:val="nil"/>
              <w:left w:val="single" w:sz="4" w:space="0" w:color="auto"/>
              <w:bottom w:val="single" w:sz="4" w:space="0" w:color="auto"/>
              <w:right w:val="single" w:sz="4" w:space="0" w:color="auto"/>
            </w:tcBorders>
            <w:noWrap/>
            <w:vAlign w:val="center"/>
            <w:hideMark/>
          </w:tcPr>
          <w:p w14:paraId="64132720"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86</w:t>
            </w:r>
          </w:p>
        </w:tc>
        <w:tc>
          <w:tcPr>
            <w:tcW w:w="8558" w:type="dxa"/>
            <w:tcBorders>
              <w:top w:val="nil"/>
              <w:left w:val="nil"/>
              <w:bottom w:val="single" w:sz="4" w:space="0" w:color="auto"/>
              <w:right w:val="single" w:sz="4" w:space="0" w:color="auto"/>
            </w:tcBorders>
            <w:vAlign w:val="center"/>
            <w:hideMark/>
          </w:tcPr>
          <w:p w14:paraId="4DD0E299"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point which references more than one vector record.</w:t>
            </w:r>
          </w:p>
        </w:tc>
      </w:tr>
    </w:tbl>
    <w:p w14:paraId="33092ED9" w14:textId="77777777" w:rsidR="003B4B9F" w:rsidRDefault="003B4B9F" w:rsidP="003B4B9F">
      <w:pPr>
        <w:pStyle w:val="ListParagraph"/>
        <w:ind w:left="480"/>
        <w:rPr>
          <w:b/>
        </w:rPr>
      </w:pPr>
    </w:p>
    <w:p w14:paraId="27192870" w14:textId="77777777" w:rsidR="004B2A19" w:rsidRDefault="004B2A19" w:rsidP="004B2A19">
      <w:pPr>
        <w:rPr>
          <w:b/>
        </w:rPr>
      </w:pPr>
      <w:r>
        <w:rPr>
          <w:b/>
        </w:rPr>
        <w:t>Secondary Errors</w:t>
      </w:r>
    </w:p>
    <w:p w14:paraId="0B311B3F" w14:textId="2D63C49E" w:rsidR="004B2A19" w:rsidRDefault="004B2A19" w:rsidP="004B2A19">
      <w:pPr>
        <w:ind w:firstLine="720"/>
      </w:pPr>
      <w:r>
        <w:t xml:space="preserve">Critical – </w:t>
      </w:r>
      <w:r w:rsidR="00D95655">
        <w:t>12, 20b</w:t>
      </w:r>
      <w:r w:rsidR="00DA69B3">
        <w:t xml:space="preserve">, </w:t>
      </w:r>
      <w:commentRangeStart w:id="0"/>
      <w:commentRangeStart w:id="1"/>
      <w:ins w:id="2" w:author="Leonid Kuzmin" w:date="2019-02-27T17:08:00Z">
        <w:r w:rsidR="00DA69B3">
          <w:t>34</w:t>
        </w:r>
        <w:commentRangeEnd w:id="0"/>
        <w:r w:rsidR="00DA69B3">
          <w:rPr>
            <w:rStyle w:val="CommentReference"/>
          </w:rPr>
          <w:commentReference w:id="0"/>
        </w:r>
      </w:ins>
      <w:commentRangeEnd w:id="1"/>
      <w:r w:rsidR="004376CC">
        <w:rPr>
          <w:rStyle w:val="CommentReference"/>
        </w:rPr>
        <w:commentReference w:id="1"/>
      </w:r>
    </w:p>
    <w:p w14:paraId="75EEE918" w14:textId="39D892E2" w:rsidR="004B2A19" w:rsidRDefault="004B2A19" w:rsidP="004B2A19">
      <w:pPr>
        <w:ind w:firstLine="720"/>
      </w:pPr>
      <w:r>
        <w:t xml:space="preserve">Error – </w:t>
      </w:r>
      <w:commentRangeStart w:id="3"/>
      <w:commentRangeStart w:id="4"/>
      <w:r w:rsidR="00D95655">
        <w:t>28</w:t>
      </w:r>
      <w:commentRangeEnd w:id="3"/>
      <w:r w:rsidR="008321A3">
        <w:rPr>
          <w:rStyle w:val="CommentReference"/>
        </w:rPr>
        <w:commentReference w:id="3"/>
      </w:r>
      <w:commentRangeEnd w:id="4"/>
      <w:r w:rsidR="004376CC">
        <w:rPr>
          <w:rStyle w:val="CommentReference"/>
        </w:rPr>
        <w:commentReference w:id="4"/>
      </w:r>
    </w:p>
    <w:p w14:paraId="69713A2C" w14:textId="63FEC0C4" w:rsidR="004B2A19" w:rsidRDefault="004B2A19" w:rsidP="004B2A19">
      <w:pPr>
        <w:ind w:firstLine="720"/>
      </w:pPr>
      <w:r>
        <w:t xml:space="preserve">Warnings – </w:t>
      </w:r>
      <w:commentRangeStart w:id="5"/>
      <w:commentRangeStart w:id="6"/>
      <w:r w:rsidR="00D95655">
        <w:t>1670</w:t>
      </w:r>
      <w:commentRangeEnd w:id="5"/>
      <w:r w:rsidR="005307C9">
        <w:rPr>
          <w:rStyle w:val="CommentReference"/>
        </w:rPr>
        <w:commentReference w:id="5"/>
      </w:r>
      <w:commentRangeEnd w:id="6"/>
      <w:r w:rsidR="004376CC">
        <w:rPr>
          <w:rStyle w:val="CommentReference"/>
        </w:rPr>
        <w:commentReference w:id="6"/>
      </w:r>
    </w:p>
    <w:p w14:paraId="60AD020C" w14:textId="77777777" w:rsidR="001E752E" w:rsidRDefault="004B2A19">
      <w:pPr>
        <w:spacing w:after="160" w:line="259" w:lineRule="auto"/>
        <w:rPr>
          <w:b/>
        </w:rPr>
      </w:pPr>
      <w:r>
        <w:rPr>
          <w:b/>
        </w:rPr>
        <w:br w:type="page"/>
      </w:r>
    </w:p>
    <w:tbl>
      <w:tblPr>
        <w:tblW w:w="10627" w:type="dxa"/>
        <w:jc w:val="center"/>
        <w:tblLayout w:type="fixed"/>
        <w:tblLook w:val="04A0" w:firstRow="1" w:lastRow="0" w:firstColumn="1" w:lastColumn="0" w:noHBand="0" w:noVBand="1"/>
      </w:tblPr>
      <w:tblGrid>
        <w:gridCol w:w="2291"/>
        <w:gridCol w:w="280"/>
        <w:gridCol w:w="1260"/>
        <w:gridCol w:w="1699"/>
        <w:gridCol w:w="1269"/>
        <w:gridCol w:w="283"/>
        <w:gridCol w:w="584"/>
        <w:gridCol w:w="879"/>
        <w:gridCol w:w="563"/>
        <w:gridCol w:w="728"/>
        <w:gridCol w:w="22"/>
        <w:gridCol w:w="769"/>
      </w:tblGrid>
      <w:tr w:rsidR="003B4B9F" w14:paraId="33D87468"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2C6FC186"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lastRenderedPageBreak/>
              <w:t>Dataset Name</w:t>
            </w:r>
          </w:p>
        </w:tc>
        <w:tc>
          <w:tcPr>
            <w:tcW w:w="3239" w:type="dxa"/>
            <w:gridSpan w:val="3"/>
            <w:tcBorders>
              <w:top w:val="single" w:sz="4" w:space="0" w:color="auto"/>
              <w:left w:val="nil"/>
              <w:bottom w:val="single" w:sz="4" w:space="0" w:color="auto"/>
              <w:right w:val="single" w:sz="4" w:space="0" w:color="auto"/>
            </w:tcBorders>
            <w:noWrap/>
            <w:vAlign w:val="center"/>
            <w:hideMark/>
          </w:tcPr>
          <w:p w14:paraId="565FFC15"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AA500004</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3B5699A1"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045093D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3</w:t>
            </w:r>
          </w:p>
        </w:tc>
        <w:tc>
          <w:tcPr>
            <w:tcW w:w="750" w:type="dxa"/>
            <w:gridSpan w:val="2"/>
            <w:tcBorders>
              <w:top w:val="single" w:sz="4" w:space="0" w:color="auto"/>
              <w:left w:val="nil"/>
              <w:bottom w:val="single" w:sz="4" w:space="0" w:color="auto"/>
              <w:right w:val="single" w:sz="4" w:space="0" w:color="auto"/>
            </w:tcBorders>
            <w:vAlign w:val="center"/>
            <w:hideMark/>
          </w:tcPr>
          <w:p w14:paraId="2243D36E"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1F12EB45"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467362AF" w14:textId="77777777" w:rsidTr="00E1659B">
        <w:trPr>
          <w:trHeight w:val="665"/>
          <w:jc w:val="center"/>
        </w:trPr>
        <w:tc>
          <w:tcPr>
            <w:tcW w:w="2291" w:type="dxa"/>
            <w:tcBorders>
              <w:top w:val="nil"/>
              <w:left w:val="single" w:sz="4" w:space="0" w:color="auto"/>
              <w:bottom w:val="single" w:sz="4" w:space="0" w:color="auto"/>
              <w:right w:val="single" w:sz="4" w:space="0" w:color="auto"/>
            </w:tcBorders>
            <w:noWrap/>
            <w:vAlign w:val="center"/>
            <w:hideMark/>
          </w:tcPr>
          <w:p w14:paraId="11F6986B"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36" w:type="dxa"/>
            <w:gridSpan w:val="11"/>
            <w:tcBorders>
              <w:top w:val="single" w:sz="4" w:space="0" w:color="auto"/>
              <w:left w:val="nil"/>
              <w:bottom w:val="single" w:sz="4" w:space="0" w:color="auto"/>
              <w:right w:val="single" w:sz="4" w:space="0" w:color="000000"/>
            </w:tcBorders>
            <w:vAlign w:val="center"/>
            <w:hideMark/>
          </w:tcPr>
          <w:p w14:paraId="4BA650B7" w14:textId="66DEEF2A"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record where the record identifier NAME (concatenation of the RCNM &amp; RCID subfields) is not unique within the file.</w:t>
            </w:r>
          </w:p>
        </w:tc>
      </w:tr>
      <w:tr w:rsidR="003B4B9F" w14:paraId="6FA3ACA8" w14:textId="77777777" w:rsidTr="00E1659B">
        <w:trPr>
          <w:trHeight w:val="665"/>
          <w:jc w:val="center"/>
        </w:trPr>
        <w:tc>
          <w:tcPr>
            <w:tcW w:w="2291" w:type="dxa"/>
            <w:tcBorders>
              <w:top w:val="nil"/>
              <w:left w:val="single" w:sz="4" w:space="0" w:color="auto"/>
              <w:bottom w:val="single" w:sz="4" w:space="0" w:color="auto"/>
              <w:right w:val="single" w:sz="4" w:space="0" w:color="auto"/>
            </w:tcBorders>
            <w:noWrap/>
            <w:vAlign w:val="center"/>
            <w:hideMark/>
          </w:tcPr>
          <w:p w14:paraId="539DA41F"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336" w:type="dxa"/>
            <w:gridSpan w:val="11"/>
            <w:tcBorders>
              <w:top w:val="single" w:sz="4" w:space="0" w:color="auto"/>
              <w:left w:val="nil"/>
              <w:bottom w:val="single" w:sz="4" w:space="0" w:color="auto"/>
              <w:right w:val="single" w:sz="4" w:space="0" w:color="000000"/>
            </w:tcBorders>
            <w:vAlign w:val="center"/>
            <w:hideMark/>
          </w:tcPr>
          <w:p w14:paraId="61AE1D37"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Record identifier NAME is not unique.</w:t>
            </w:r>
          </w:p>
        </w:tc>
      </w:tr>
      <w:tr w:rsidR="003B4B9F" w14:paraId="2014A466" w14:textId="77777777" w:rsidTr="00E1659B">
        <w:trPr>
          <w:trHeight w:val="323"/>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75239586"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91" w:type="dxa"/>
            <w:gridSpan w:val="5"/>
            <w:tcBorders>
              <w:top w:val="nil"/>
              <w:left w:val="nil"/>
              <w:bottom w:val="single" w:sz="4" w:space="0" w:color="auto"/>
              <w:right w:val="single" w:sz="4" w:space="0" w:color="auto"/>
            </w:tcBorders>
            <w:noWrap/>
            <w:vAlign w:val="center"/>
            <w:hideMark/>
          </w:tcPr>
          <w:p w14:paraId="712C367B"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Record identifier NAME to be unique.</w:t>
            </w:r>
          </w:p>
        </w:tc>
        <w:tc>
          <w:tcPr>
            <w:tcW w:w="1463" w:type="dxa"/>
            <w:gridSpan w:val="2"/>
            <w:tcBorders>
              <w:top w:val="nil"/>
              <w:left w:val="nil"/>
              <w:bottom w:val="single" w:sz="4" w:space="0" w:color="auto"/>
              <w:right w:val="single" w:sz="4" w:space="0" w:color="auto"/>
            </w:tcBorders>
            <w:noWrap/>
            <w:vAlign w:val="center"/>
            <w:hideMark/>
          </w:tcPr>
          <w:p w14:paraId="4832EFD0"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82" w:type="dxa"/>
            <w:gridSpan w:val="4"/>
            <w:tcBorders>
              <w:top w:val="nil"/>
              <w:left w:val="nil"/>
              <w:bottom w:val="single" w:sz="4" w:space="0" w:color="auto"/>
              <w:right w:val="single" w:sz="4" w:space="0" w:color="auto"/>
            </w:tcBorders>
            <w:noWrap/>
            <w:vAlign w:val="center"/>
            <w:hideMark/>
          </w:tcPr>
          <w:p w14:paraId="6526E46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Part 3 (2.2)</w:t>
            </w:r>
          </w:p>
        </w:tc>
      </w:tr>
      <w:tr w:rsidR="003B4B9F" w14:paraId="630306D3"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52F3AF40"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36" w:type="dxa"/>
            <w:gridSpan w:val="11"/>
            <w:tcBorders>
              <w:top w:val="nil"/>
              <w:left w:val="nil"/>
              <w:bottom w:val="single" w:sz="4" w:space="0" w:color="auto"/>
              <w:right w:val="single" w:sz="4" w:space="0" w:color="auto"/>
            </w:tcBorders>
            <w:noWrap/>
            <w:vAlign w:val="center"/>
            <w:hideMark/>
          </w:tcPr>
          <w:p w14:paraId="69970E0D"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Captured BUISGL (L) and (P) features and revised record identifier NAME is not unique according to S-58 description.</w:t>
            </w:r>
          </w:p>
        </w:tc>
      </w:tr>
      <w:tr w:rsidR="00660407" w14:paraId="004BF1BB"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416316B" w14:textId="27B3D0DE"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7272C9A2" w14:textId="3860A44C"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38AE3E0B" w14:textId="6E8BD4AB"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0F8EFEF2" w14:textId="056A94E4"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7BD7404F" w14:textId="64DEB08A"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029DF1A5" w14:textId="4E27836F"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A54A3" w14:paraId="38D67D4A"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48917ED" w14:textId="42CCC870" w:rsidR="009A54A3" w:rsidRDefault="009A54A3" w:rsidP="009A54A3">
            <w:pPr>
              <w:spacing w:after="0" w:line="240" w:lineRule="auto"/>
              <w:rPr>
                <w:rFonts w:ascii="Calibri" w:eastAsia="Times New Roman" w:hAnsi="Calibri" w:cs="Calibri"/>
                <w:sz w:val="20"/>
                <w:szCs w:val="20"/>
              </w:rPr>
            </w:pPr>
            <w:r>
              <w:rPr>
                <w:rFonts w:ascii="Calibri" w:eastAsia="Times New Roman" w:hAnsi="Calibri" w:cs="Calibri"/>
                <w:sz w:val="20"/>
                <w:szCs w:val="20"/>
              </w:rPr>
              <w:t>32°30'46.27"S 60°57'44.58"E</w:t>
            </w:r>
          </w:p>
        </w:tc>
        <w:tc>
          <w:tcPr>
            <w:tcW w:w="1260" w:type="dxa"/>
            <w:tcBorders>
              <w:top w:val="single" w:sz="4" w:space="0" w:color="auto"/>
              <w:left w:val="single" w:sz="4" w:space="0" w:color="auto"/>
              <w:bottom w:val="single" w:sz="4" w:space="0" w:color="auto"/>
              <w:right w:val="single" w:sz="4" w:space="0" w:color="auto"/>
            </w:tcBorders>
          </w:tcPr>
          <w:p w14:paraId="3A67A8E7" w14:textId="3401FE96" w:rsidR="009A54A3" w:rsidRDefault="009A54A3" w:rsidP="009A54A3">
            <w:pPr>
              <w:spacing w:after="0" w:line="240" w:lineRule="auto"/>
              <w:rPr>
                <w:rFonts w:ascii="Calibri" w:eastAsia="Times New Roman" w:hAnsi="Calibri" w:cs="Calibri"/>
                <w:sz w:val="20"/>
                <w:szCs w:val="20"/>
              </w:rPr>
            </w:pPr>
            <w:r>
              <w:rPr>
                <w:rFonts w:ascii="Calibri" w:eastAsia="Times New Roman" w:hAnsi="Calibri" w:cs="Calibri"/>
                <w:sz w:val="20"/>
                <w:szCs w:val="20"/>
              </w:rPr>
              <w:t>BUISGL(</w:t>
            </w:r>
            <w:r w:rsidRPr="00113BC9">
              <w:rPr>
                <w:rFonts w:ascii="Calibri" w:eastAsia="Times New Roman" w:hAnsi="Calibri" w:cs="Calibri"/>
                <w:sz w:val="20"/>
                <w:szCs w:val="20"/>
              </w:rPr>
              <w:t>P)</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35C77C89" w14:textId="38204247" w:rsidR="009A54A3" w:rsidRDefault="009A54A3" w:rsidP="009A54A3">
            <w:pPr>
              <w:spacing w:after="0" w:line="240" w:lineRule="auto"/>
              <w:rPr>
                <w:rFonts w:ascii="Calibri" w:eastAsia="Times New Roman" w:hAnsi="Calibri" w:cs="Calibri"/>
                <w:sz w:val="20"/>
                <w:szCs w:val="20"/>
              </w:rPr>
            </w:pPr>
            <w:r>
              <w:rPr>
                <w:rFonts w:ascii="Calibri" w:eastAsia="Times New Roman" w:hAnsi="Calibri" w:cs="Calibri"/>
                <w:sz w:val="20"/>
                <w:szCs w:val="20"/>
              </w:rPr>
              <w:t>FUNCTN=</w:t>
            </w:r>
            <w:r w:rsidR="00104DD8">
              <w:rPr>
                <w:rFonts w:ascii="Calibri" w:eastAsia="Times New Roman" w:hAnsi="Calibri" w:cs="Calibri"/>
                <w:sz w:val="20"/>
                <w:szCs w:val="20"/>
              </w:rPr>
              <w:t>20</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41016CB6" w14:textId="346BE795" w:rsidR="009A54A3" w:rsidRDefault="009A54A3" w:rsidP="009A54A3">
            <w:pPr>
              <w:spacing w:after="0" w:line="240" w:lineRule="auto"/>
              <w:rPr>
                <w:rFonts w:ascii="Calibri" w:eastAsia="Times New Roman" w:hAnsi="Calibri" w:cs="Calibri"/>
                <w:sz w:val="20"/>
                <w:szCs w:val="20"/>
              </w:rPr>
            </w:pPr>
            <w:r>
              <w:rPr>
                <w:rFonts w:ascii="Calibri" w:eastAsia="Times New Roman" w:hAnsi="Calibri" w:cs="Calibri"/>
                <w:sz w:val="20"/>
                <w:szCs w:val="20"/>
              </w:rPr>
              <w:t>FE-134</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6EB44CE5" w14:textId="2B57AF4E" w:rsidR="009A54A3" w:rsidRDefault="009A54A3" w:rsidP="009A54A3">
            <w:pPr>
              <w:spacing w:after="0" w:line="240" w:lineRule="auto"/>
              <w:rPr>
                <w:rFonts w:ascii="Calibri" w:eastAsia="Times New Roman" w:hAnsi="Calibri" w:cs="Calibri"/>
                <w:sz w:val="20"/>
                <w:szCs w:val="20"/>
              </w:rPr>
            </w:pPr>
            <w:r>
              <w:rPr>
                <w:rFonts w:ascii="Calibri" w:eastAsia="Times New Roman" w:hAnsi="Calibri" w:cs="Calibri"/>
                <w:sz w:val="20"/>
                <w:szCs w:val="20"/>
              </w:rPr>
              <w:t>AA 0000000647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15F6D1AC" w14:textId="71F377E2" w:rsidR="009A54A3" w:rsidRDefault="009A54A3" w:rsidP="009A54A3">
            <w:pPr>
              <w:spacing w:after="0" w:line="240" w:lineRule="auto"/>
              <w:rPr>
                <w:rFonts w:ascii="Calibri" w:eastAsia="Times New Roman" w:hAnsi="Calibri" w:cs="Calibri"/>
                <w:sz w:val="20"/>
                <w:szCs w:val="20"/>
              </w:rPr>
            </w:pPr>
            <w:r>
              <w:rPr>
                <w:rFonts w:ascii="Calibri" w:eastAsia="Times New Roman" w:hAnsi="Calibri" w:cs="Calibri"/>
                <w:sz w:val="20"/>
                <w:szCs w:val="20"/>
              </w:rPr>
              <w:t>VI-24</w:t>
            </w:r>
          </w:p>
        </w:tc>
      </w:tr>
      <w:tr w:rsidR="00104DD8" w14:paraId="51F32C0E"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07C6EF0" w14:textId="79551DDE"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32°30'46.33"S 60°57'55.59"E</w:t>
            </w:r>
          </w:p>
        </w:tc>
        <w:tc>
          <w:tcPr>
            <w:tcW w:w="1260" w:type="dxa"/>
            <w:tcBorders>
              <w:top w:val="single" w:sz="4" w:space="0" w:color="auto"/>
              <w:left w:val="single" w:sz="4" w:space="0" w:color="auto"/>
              <w:bottom w:val="single" w:sz="4" w:space="0" w:color="auto"/>
              <w:right w:val="single" w:sz="4" w:space="0" w:color="auto"/>
            </w:tcBorders>
          </w:tcPr>
          <w:p w14:paraId="50B8C5D4" w14:textId="0869EF6B"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BUISGL(P</w:t>
            </w:r>
            <w:r w:rsidRPr="00113BC9">
              <w:rPr>
                <w:rFonts w:ascii="Calibri" w:eastAsia="Times New Roman" w:hAnsi="Calibri" w:cs="Calibri"/>
                <w:sz w:val="20"/>
                <w:szCs w:val="20"/>
              </w:rPr>
              <w:t>)</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B8A2B48" w14:textId="3BA57432"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FUNCTN=2</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5EAB5E1E" w14:textId="0058468D"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FE-134</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6F46937D" w14:textId="69323F4C"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AA 0000000648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01952683" w14:textId="7B05278B"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VI-25</w:t>
            </w:r>
          </w:p>
        </w:tc>
      </w:tr>
      <w:tr w:rsidR="00104DD8" w14:paraId="748C8D04"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38B645BF" w14:textId="70C98D42"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336" w:type="dxa"/>
            <w:gridSpan w:val="11"/>
            <w:tcBorders>
              <w:top w:val="nil"/>
              <w:left w:val="nil"/>
              <w:bottom w:val="single" w:sz="4" w:space="0" w:color="auto"/>
              <w:right w:val="single" w:sz="4" w:space="0" w:color="auto"/>
            </w:tcBorders>
            <w:noWrap/>
            <w:vAlign w:val="center"/>
          </w:tcPr>
          <w:p w14:paraId="439E71A6" w14:textId="77777777" w:rsidR="00104DD8" w:rsidRDefault="00104DD8" w:rsidP="00104DD8">
            <w:pPr>
              <w:spacing w:after="0" w:line="240" w:lineRule="auto"/>
              <w:rPr>
                <w:rFonts w:ascii="Calibri" w:eastAsia="Times New Roman" w:hAnsi="Calibri" w:cs="Calibri"/>
                <w:sz w:val="20"/>
                <w:szCs w:val="20"/>
              </w:rPr>
            </w:pPr>
          </w:p>
          <w:p w14:paraId="307ACF2A" w14:textId="441924A5" w:rsidR="00104DD8" w:rsidRDefault="001D2088" w:rsidP="00104DD8">
            <w:pPr>
              <w:spacing w:after="0" w:line="240" w:lineRule="auto"/>
              <w:rPr>
                <w:rFonts w:ascii="Calibri" w:eastAsia="Times New Roman" w:hAnsi="Calibri" w:cs="Calibri"/>
                <w:sz w:val="20"/>
                <w:szCs w:val="20"/>
              </w:rPr>
            </w:pPr>
            <w:r>
              <w:rPr>
                <w:noProof/>
                <w:lang w:val="en-GB" w:eastAsia="en-GB"/>
              </w:rPr>
              <w:drawing>
                <wp:inline distT="0" distB="0" distL="0" distR="0" wp14:anchorId="139FAE14" wp14:editId="6FE5EA76">
                  <wp:extent cx="24288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1704975"/>
                          </a:xfrm>
                          <a:prstGeom prst="rect">
                            <a:avLst/>
                          </a:prstGeom>
                        </pic:spPr>
                      </pic:pic>
                    </a:graphicData>
                  </a:graphic>
                </wp:inline>
              </w:drawing>
            </w:r>
          </w:p>
          <w:p w14:paraId="704A7C39" w14:textId="66E666CB" w:rsidR="00104DD8" w:rsidRDefault="00104DD8" w:rsidP="00104DD8">
            <w:pPr>
              <w:spacing w:after="0" w:line="240" w:lineRule="auto"/>
              <w:rPr>
                <w:rFonts w:ascii="Calibri" w:eastAsia="Times New Roman" w:hAnsi="Calibri" w:cs="Calibri"/>
                <w:sz w:val="20"/>
                <w:szCs w:val="20"/>
              </w:rPr>
            </w:pPr>
          </w:p>
        </w:tc>
      </w:tr>
      <w:tr w:rsidR="00104DD8" w14:paraId="7BCD2525"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4F0ACB76" w14:textId="77777777" w:rsidR="00104DD8" w:rsidRDefault="00104DD8" w:rsidP="00104DD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36" w:type="dxa"/>
            <w:gridSpan w:val="11"/>
            <w:tcBorders>
              <w:top w:val="nil"/>
              <w:left w:val="nil"/>
              <w:bottom w:val="single" w:sz="4" w:space="0" w:color="auto"/>
              <w:right w:val="single" w:sz="4" w:space="0" w:color="auto"/>
            </w:tcBorders>
            <w:noWrap/>
            <w:vAlign w:val="center"/>
            <w:hideMark/>
          </w:tcPr>
          <w:p w14:paraId="6C2C5531" w14:textId="34A70512"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3: error “</w:t>
            </w:r>
            <w:r>
              <w:rPr>
                <w:rFonts w:ascii="Calibri" w:hAnsi="Calibri" w:cs="Calibri"/>
                <w:sz w:val="20"/>
                <w:szCs w:val="20"/>
              </w:rPr>
              <w:t>record identifier NAME is not unique” must be triggered.</w:t>
            </w:r>
          </w:p>
        </w:tc>
      </w:tr>
      <w:tr w:rsidR="00104DD8" w14:paraId="101BCE8B"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0816EF76" w14:textId="77777777" w:rsidR="00104DD8" w:rsidRDefault="00104DD8" w:rsidP="00104DD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36" w:type="dxa"/>
            <w:gridSpan w:val="11"/>
            <w:tcBorders>
              <w:top w:val="nil"/>
              <w:left w:val="nil"/>
              <w:bottom w:val="single" w:sz="4" w:space="0" w:color="auto"/>
              <w:right w:val="single" w:sz="4" w:space="0" w:color="auto"/>
            </w:tcBorders>
            <w:noWrap/>
            <w:vAlign w:val="center"/>
            <w:hideMark/>
          </w:tcPr>
          <w:p w14:paraId="72ED2E72" w14:textId="005D419B" w:rsidR="008321A3" w:rsidRPr="008321A3" w:rsidRDefault="00104DD8" w:rsidP="008321A3">
            <w:pPr>
              <w:spacing w:after="0" w:line="240" w:lineRule="auto"/>
              <w:rPr>
                <w:rFonts w:ascii="Calibri" w:eastAsia="Times New Roman" w:hAnsi="Calibri" w:cs="Calibri"/>
                <w:sz w:val="20"/>
                <w:szCs w:val="20"/>
              </w:rPr>
            </w:pPr>
            <w:commentRangeStart w:id="7"/>
            <w:commentRangeStart w:id="8"/>
            <w:r w:rsidRPr="0019391A">
              <w:rPr>
                <w:rFonts w:ascii="Calibri" w:eastAsia="Times New Roman" w:hAnsi="Calibri" w:cs="Calibri"/>
                <w:strike/>
                <w:color w:val="FF0000"/>
                <w:sz w:val="20"/>
                <w:szCs w:val="20"/>
              </w:rPr>
              <w:t>23: Error “Coordinate is not a SG2D or SG3D field” must be triggered</w:t>
            </w:r>
            <w:commentRangeEnd w:id="7"/>
            <w:r w:rsidR="00F57217">
              <w:rPr>
                <w:rStyle w:val="CommentReference"/>
              </w:rPr>
              <w:commentReference w:id="7"/>
            </w:r>
            <w:commentRangeEnd w:id="8"/>
            <w:r w:rsidR="004376CC">
              <w:rPr>
                <w:rStyle w:val="CommentReference"/>
              </w:rPr>
              <w:commentReference w:id="8"/>
            </w:r>
            <w:ins w:id="9" w:author="Leonid Kuzmin" w:date="2019-02-27T17:35:00Z">
              <w:r w:rsidR="00314A7B">
                <w:rPr>
                  <w:rFonts w:ascii="Calibri" w:eastAsia="Times New Roman" w:hAnsi="Calibri" w:cs="Calibri"/>
                  <w:strike/>
                  <w:color w:val="FF0000"/>
                  <w:sz w:val="20"/>
                  <w:szCs w:val="20"/>
                </w:rPr>
                <w:t xml:space="preserve"> </w:t>
              </w:r>
              <w:r w:rsidR="00314A7B" w:rsidRPr="0019391A">
                <w:rPr>
                  <w:rFonts w:ascii="Calibri" w:eastAsia="Times New Roman" w:hAnsi="Calibri" w:cs="Calibri"/>
                  <w:sz w:val="20"/>
                  <w:szCs w:val="20"/>
                </w:rPr>
                <w:t>None</w:t>
              </w:r>
            </w:ins>
          </w:p>
        </w:tc>
      </w:tr>
      <w:tr w:rsidR="00104DD8" w14:paraId="4E9CF368" w14:textId="77777777" w:rsidTr="00E1659B">
        <w:trPr>
          <w:trHeight w:val="300"/>
          <w:jc w:val="center"/>
        </w:trPr>
        <w:tc>
          <w:tcPr>
            <w:tcW w:w="10627"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15CF592E" w14:textId="77777777" w:rsidR="00104DD8" w:rsidRDefault="00104DD8" w:rsidP="00104DD8">
            <w:pPr>
              <w:rPr>
                <w:rFonts w:ascii="Calibri" w:eastAsia="Times New Roman" w:hAnsi="Calibri" w:cs="Calibri"/>
                <w:sz w:val="20"/>
                <w:szCs w:val="20"/>
              </w:rPr>
            </w:pPr>
          </w:p>
        </w:tc>
      </w:tr>
      <w:tr w:rsidR="00104DD8" w14:paraId="581682F6"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7632B15F" w14:textId="77777777" w:rsidR="00104DD8" w:rsidRDefault="00104DD8" w:rsidP="00104DD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39" w:type="dxa"/>
            <w:gridSpan w:val="3"/>
            <w:tcBorders>
              <w:top w:val="single" w:sz="4" w:space="0" w:color="auto"/>
              <w:left w:val="nil"/>
              <w:bottom w:val="single" w:sz="4" w:space="0" w:color="auto"/>
              <w:right w:val="single" w:sz="4" w:space="0" w:color="auto"/>
            </w:tcBorders>
            <w:noWrap/>
            <w:vAlign w:val="center"/>
            <w:hideMark/>
          </w:tcPr>
          <w:p w14:paraId="11CB8C7D" w14:textId="77777777"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AA500004</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48D95E5E" w14:textId="77777777"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56061683" w14:textId="77777777"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23</w:t>
            </w:r>
          </w:p>
        </w:tc>
        <w:tc>
          <w:tcPr>
            <w:tcW w:w="750" w:type="dxa"/>
            <w:gridSpan w:val="2"/>
            <w:tcBorders>
              <w:top w:val="single" w:sz="4" w:space="0" w:color="auto"/>
              <w:left w:val="nil"/>
              <w:bottom w:val="single" w:sz="4" w:space="0" w:color="auto"/>
              <w:right w:val="single" w:sz="4" w:space="0" w:color="auto"/>
            </w:tcBorders>
            <w:vAlign w:val="center"/>
            <w:hideMark/>
          </w:tcPr>
          <w:p w14:paraId="429A7BAD" w14:textId="77777777" w:rsidR="00104DD8" w:rsidRDefault="00104DD8" w:rsidP="00104DD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3B877EC1" w14:textId="77777777"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104DD8" w14:paraId="6A4AFF1B" w14:textId="77777777" w:rsidTr="00E1659B">
        <w:trPr>
          <w:trHeight w:val="665"/>
          <w:jc w:val="center"/>
        </w:trPr>
        <w:tc>
          <w:tcPr>
            <w:tcW w:w="2291" w:type="dxa"/>
            <w:tcBorders>
              <w:top w:val="nil"/>
              <w:left w:val="single" w:sz="4" w:space="0" w:color="auto"/>
              <w:bottom w:val="single" w:sz="4" w:space="0" w:color="auto"/>
              <w:right w:val="single" w:sz="4" w:space="0" w:color="auto"/>
            </w:tcBorders>
            <w:noWrap/>
            <w:vAlign w:val="center"/>
            <w:hideMark/>
          </w:tcPr>
          <w:p w14:paraId="72AAF0D4" w14:textId="77777777" w:rsidR="00104DD8" w:rsidRDefault="00104DD8" w:rsidP="00104DD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36" w:type="dxa"/>
            <w:gridSpan w:val="11"/>
            <w:tcBorders>
              <w:top w:val="single" w:sz="4" w:space="0" w:color="auto"/>
              <w:left w:val="nil"/>
              <w:bottom w:val="single" w:sz="4" w:space="0" w:color="auto"/>
              <w:right w:val="single" w:sz="4" w:space="0" w:color="000000"/>
            </w:tcBorders>
            <w:vAlign w:val="center"/>
            <w:hideMark/>
          </w:tcPr>
          <w:p w14:paraId="22E5F093" w14:textId="77777777" w:rsidR="00104DD8" w:rsidRDefault="00104DD8" w:rsidP="00104DD8">
            <w:pPr>
              <w:pStyle w:val="Default"/>
              <w:spacing w:line="256" w:lineRule="auto"/>
              <w:rPr>
                <w:rFonts w:ascii="Calibri" w:hAnsi="Calibri" w:cs="Calibri"/>
                <w:color w:val="auto"/>
                <w:sz w:val="20"/>
                <w:szCs w:val="20"/>
              </w:rPr>
            </w:pPr>
            <w:r>
              <w:rPr>
                <w:rFonts w:ascii="Calibri" w:hAnsi="Calibri" w:cs="Calibri"/>
                <w:color w:val="auto"/>
                <w:sz w:val="20"/>
                <w:szCs w:val="20"/>
              </w:rPr>
              <w:t>For each coordinate which is not a SG2D or SG3D field.</w:t>
            </w:r>
          </w:p>
        </w:tc>
      </w:tr>
      <w:tr w:rsidR="00104DD8" w14:paraId="0F1330BF" w14:textId="77777777" w:rsidTr="00E1659B">
        <w:trPr>
          <w:trHeight w:val="665"/>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5A29A87E" w14:textId="77777777" w:rsidR="00104DD8" w:rsidRDefault="00104DD8" w:rsidP="00104DD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336" w:type="dxa"/>
            <w:gridSpan w:val="11"/>
            <w:tcBorders>
              <w:top w:val="single" w:sz="4" w:space="0" w:color="auto"/>
              <w:left w:val="nil"/>
              <w:bottom w:val="single" w:sz="4" w:space="0" w:color="auto"/>
              <w:right w:val="single" w:sz="4" w:space="0" w:color="000000"/>
            </w:tcBorders>
            <w:vAlign w:val="center"/>
            <w:hideMark/>
          </w:tcPr>
          <w:p w14:paraId="0B31C304" w14:textId="77777777" w:rsidR="00104DD8" w:rsidRDefault="00104DD8" w:rsidP="00104DD8">
            <w:pPr>
              <w:pStyle w:val="Default"/>
              <w:spacing w:line="256" w:lineRule="auto"/>
              <w:rPr>
                <w:rFonts w:ascii="Calibri" w:hAnsi="Calibri" w:cs="Calibri"/>
                <w:color w:val="auto"/>
                <w:sz w:val="20"/>
                <w:szCs w:val="20"/>
              </w:rPr>
            </w:pPr>
            <w:r>
              <w:rPr>
                <w:rFonts w:ascii="Calibri" w:hAnsi="Calibri" w:cs="Calibri"/>
                <w:color w:val="auto"/>
                <w:sz w:val="20"/>
                <w:szCs w:val="20"/>
              </w:rPr>
              <w:t>Coordinate is not a SG2D or SG3D field.</w:t>
            </w:r>
          </w:p>
        </w:tc>
      </w:tr>
      <w:tr w:rsidR="00104DD8" w14:paraId="168C9137" w14:textId="77777777" w:rsidTr="00E1659B">
        <w:trPr>
          <w:trHeight w:val="323"/>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6E41BD04" w14:textId="77777777" w:rsidR="00104DD8" w:rsidRDefault="00104DD8" w:rsidP="00104DD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91" w:type="dxa"/>
            <w:gridSpan w:val="5"/>
            <w:tcBorders>
              <w:top w:val="single" w:sz="4" w:space="0" w:color="auto"/>
              <w:left w:val="nil"/>
              <w:bottom w:val="single" w:sz="4" w:space="0" w:color="auto"/>
              <w:right w:val="single" w:sz="4" w:space="0" w:color="auto"/>
            </w:tcBorders>
            <w:noWrap/>
            <w:vAlign w:val="center"/>
            <w:hideMark/>
          </w:tcPr>
          <w:p w14:paraId="6AFD340B" w14:textId="77777777" w:rsidR="00104DD8" w:rsidRDefault="00104DD8" w:rsidP="00104DD8">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coordinate to valid field.</w:t>
            </w:r>
          </w:p>
        </w:tc>
        <w:tc>
          <w:tcPr>
            <w:tcW w:w="1463" w:type="dxa"/>
            <w:gridSpan w:val="2"/>
            <w:tcBorders>
              <w:top w:val="single" w:sz="4" w:space="0" w:color="auto"/>
              <w:left w:val="nil"/>
              <w:bottom w:val="single" w:sz="4" w:space="0" w:color="auto"/>
              <w:right w:val="single" w:sz="4" w:space="0" w:color="auto"/>
            </w:tcBorders>
            <w:noWrap/>
            <w:vAlign w:val="center"/>
            <w:hideMark/>
          </w:tcPr>
          <w:p w14:paraId="0EC271ED" w14:textId="77777777" w:rsidR="00104DD8" w:rsidRDefault="00104DD8" w:rsidP="00104DD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82" w:type="dxa"/>
            <w:gridSpan w:val="4"/>
            <w:tcBorders>
              <w:top w:val="single" w:sz="4" w:space="0" w:color="auto"/>
              <w:left w:val="nil"/>
              <w:bottom w:val="single" w:sz="4" w:space="0" w:color="auto"/>
              <w:right w:val="single" w:sz="4" w:space="0" w:color="auto"/>
            </w:tcBorders>
            <w:noWrap/>
            <w:vAlign w:val="center"/>
            <w:hideMark/>
          </w:tcPr>
          <w:p w14:paraId="5499422D" w14:textId="77777777"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Part 3 (5.1.4)</w:t>
            </w:r>
          </w:p>
        </w:tc>
      </w:tr>
      <w:tr w:rsidR="00104DD8" w14:paraId="2BD183E7"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29ABAECB" w14:textId="77777777" w:rsidR="00104DD8" w:rsidRDefault="00104DD8" w:rsidP="00104DD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36" w:type="dxa"/>
            <w:gridSpan w:val="11"/>
            <w:tcBorders>
              <w:top w:val="single" w:sz="4" w:space="0" w:color="auto"/>
              <w:left w:val="nil"/>
              <w:bottom w:val="single" w:sz="4" w:space="0" w:color="auto"/>
              <w:right w:val="single" w:sz="4" w:space="0" w:color="auto"/>
            </w:tcBorders>
            <w:noWrap/>
            <w:vAlign w:val="center"/>
            <w:hideMark/>
          </w:tcPr>
          <w:p w14:paraId="3A5D63FC" w14:textId="77777777"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Captured BUISGL (P) with coordinate is not a SG2D and SG3D field according to S-58 description.</w:t>
            </w:r>
          </w:p>
        </w:tc>
      </w:tr>
      <w:tr w:rsidR="00104DD8" w14:paraId="3D5CDF36"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0F529C5" w14:textId="319995AB"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385051E5" w14:textId="6C0F8D52"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7C62842C" w14:textId="2BAD7894"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6A757ED9" w14:textId="38F78DEC"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38903634" w14:textId="0C0C6D81"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19932771" w14:textId="53D1AE60" w:rsidR="00104DD8" w:rsidRDefault="00104DD8" w:rsidP="00104DD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104DD8" w14:paraId="57E7A9C7"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7685385" w14:textId="7BBF8AF4" w:rsidR="00104DD8" w:rsidRDefault="00057C7B"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32°30'46.33"S 60°57'55.59"E</w:t>
            </w:r>
          </w:p>
        </w:tc>
        <w:tc>
          <w:tcPr>
            <w:tcW w:w="1260" w:type="dxa"/>
            <w:tcBorders>
              <w:top w:val="single" w:sz="4" w:space="0" w:color="auto"/>
              <w:left w:val="single" w:sz="4" w:space="0" w:color="auto"/>
              <w:bottom w:val="single" w:sz="4" w:space="0" w:color="auto"/>
              <w:right w:val="single" w:sz="4" w:space="0" w:color="auto"/>
            </w:tcBorders>
            <w:vAlign w:val="center"/>
          </w:tcPr>
          <w:p w14:paraId="7859016F" w14:textId="1C35A42C" w:rsidR="00104DD8" w:rsidRDefault="00057C7B"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BUISGL (P)</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099903BA" w14:textId="59EC9411" w:rsidR="00104DD8" w:rsidRDefault="00057C7B"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FUNCTN= 2</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4E30A88C" w14:textId="0A5D4093" w:rsidR="00104DD8" w:rsidRDefault="00057C7B"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FE-134</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3BBEE29E" w14:textId="4573D73B" w:rsidR="00104DD8" w:rsidRDefault="00057C7B"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AA 0000000647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2508A67C" w14:textId="3976CE26" w:rsidR="00104DD8" w:rsidRDefault="00057C7B"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VI-25</w:t>
            </w:r>
          </w:p>
        </w:tc>
      </w:tr>
      <w:tr w:rsidR="00104DD8" w14:paraId="0969CC83"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7B26352C" w14:textId="77777777"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336" w:type="dxa"/>
            <w:gridSpan w:val="11"/>
            <w:tcBorders>
              <w:top w:val="single" w:sz="4" w:space="0" w:color="auto"/>
              <w:left w:val="nil"/>
              <w:bottom w:val="single" w:sz="4" w:space="0" w:color="auto"/>
              <w:right w:val="single" w:sz="4" w:space="0" w:color="auto"/>
            </w:tcBorders>
            <w:noWrap/>
            <w:vAlign w:val="center"/>
          </w:tcPr>
          <w:p w14:paraId="03D2C868" w14:textId="77777777" w:rsidR="00104DD8" w:rsidRDefault="00104DD8" w:rsidP="00104DD8">
            <w:pPr>
              <w:spacing w:after="0" w:line="240" w:lineRule="auto"/>
              <w:rPr>
                <w:rFonts w:ascii="Calibri" w:eastAsia="Times New Roman" w:hAnsi="Calibri" w:cs="Calibri"/>
                <w:sz w:val="20"/>
                <w:szCs w:val="20"/>
              </w:rPr>
            </w:pPr>
          </w:p>
          <w:p w14:paraId="7DEFBBEC" w14:textId="57EBBA72" w:rsidR="00104DD8" w:rsidRDefault="00104DD8" w:rsidP="00104DD8">
            <w:pPr>
              <w:spacing w:after="0" w:line="240" w:lineRule="auto"/>
              <w:rPr>
                <w:rFonts w:ascii="Calibri" w:eastAsia="Times New Roman" w:hAnsi="Calibri" w:cs="Calibri"/>
                <w:sz w:val="20"/>
                <w:szCs w:val="20"/>
              </w:rPr>
            </w:pPr>
            <w:r>
              <w:rPr>
                <w:noProof/>
                <w:lang w:val="en-GB" w:eastAsia="en-GB"/>
              </w:rPr>
              <w:drawing>
                <wp:inline distT="0" distB="0" distL="0" distR="0" wp14:anchorId="095C9CAE" wp14:editId="40F37CF4">
                  <wp:extent cx="24098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838200"/>
                          </a:xfrm>
                          <a:prstGeom prst="rect">
                            <a:avLst/>
                          </a:prstGeom>
                        </pic:spPr>
                      </pic:pic>
                    </a:graphicData>
                  </a:graphic>
                </wp:inline>
              </w:drawing>
            </w:r>
          </w:p>
          <w:p w14:paraId="71093602" w14:textId="3C23BCC0" w:rsidR="00104DD8" w:rsidRDefault="00104DD8" w:rsidP="00104DD8">
            <w:pPr>
              <w:spacing w:after="0" w:line="240" w:lineRule="auto"/>
              <w:rPr>
                <w:rFonts w:ascii="Calibri" w:eastAsia="Times New Roman" w:hAnsi="Calibri" w:cs="Calibri"/>
                <w:sz w:val="20"/>
                <w:szCs w:val="20"/>
              </w:rPr>
            </w:pPr>
          </w:p>
        </w:tc>
      </w:tr>
      <w:tr w:rsidR="00104DD8" w14:paraId="4231F9D1"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3AD772B7" w14:textId="77777777" w:rsidR="00104DD8" w:rsidRDefault="00104DD8" w:rsidP="00104DD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36" w:type="dxa"/>
            <w:gridSpan w:val="11"/>
            <w:tcBorders>
              <w:top w:val="nil"/>
              <w:left w:val="nil"/>
              <w:bottom w:val="single" w:sz="4" w:space="0" w:color="auto"/>
              <w:right w:val="single" w:sz="4" w:space="0" w:color="auto"/>
            </w:tcBorders>
            <w:noWrap/>
            <w:vAlign w:val="center"/>
            <w:hideMark/>
          </w:tcPr>
          <w:p w14:paraId="7658A800" w14:textId="77777777" w:rsidR="00104DD8" w:rsidRDefault="00104DD8" w:rsidP="00104DD8">
            <w:pPr>
              <w:spacing w:after="0" w:line="240" w:lineRule="auto"/>
              <w:rPr>
                <w:rFonts w:ascii="Calibri" w:eastAsia="Times New Roman" w:hAnsi="Calibri" w:cs="Calibri"/>
                <w:sz w:val="20"/>
                <w:szCs w:val="20"/>
              </w:rPr>
            </w:pPr>
            <w:r>
              <w:rPr>
                <w:rFonts w:ascii="Calibri" w:eastAsia="Times New Roman" w:hAnsi="Calibri" w:cs="Calibri"/>
                <w:sz w:val="20"/>
                <w:szCs w:val="20"/>
              </w:rPr>
              <w:t>23: An error “c</w:t>
            </w:r>
            <w:r>
              <w:rPr>
                <w:rFonts w:ascii="Calibri" w:hAnsi="Calibri" w:cs="Calibri"/>
                <w:sz w:val="20"/>
                <w:szCs w:val="20"/>
              </w:rPr>
              <w:t>oordinate is not a SG2D or SG3D field’ must be triggered.</w:t>
            </w:r>
          </w:p>
        </w:tc>
      </w:tr>
      <w:tr w:rsidR="00057C7B" w14:paraId="5F764793"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12499D79" w14:textId="77777777" w:rsidR="00057C7B" w:rsidRDefault="00057C7B" w:rsidP="00057C7B">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36" w:type="dxa"/>
            <w:gridSpan w:val="11"/>
            <w:tcBorders>
              <w:top w:val="nil"/>
              <w:left w:val="nil"/>
              <w:bottom w:val="single" w:sz="4" w:space="0" w:color="auto"/>
              <w:right w:val="single" w:sz="4" w:space="0" w:color="auto"/>
            </w:tcBorders>
            <w:noWrap/>
            <w:vAlign w:val="center"/>
            <w:hideMark/>
          </w:tcPr>
          <w:p w14:paraId="5EB899B9" w14:textId="77777777" w:rsidR="00057C7B" w:rsidRDefault="00057C7B" w:rsidP="00057C7B">
            <w:pPr>
              <w:spacing w:after="0" w:line="240" w:lineRule="auto"/>
              <w:rPr>
                <w:ins w:id="10" w:author="Leonid Kuzmin" w:date="2019-02-27T17:38:00Z"/>
                <w:rFonts w:ascii="Calibri" w:hAnsi="Calibri" w:cs="Calibri"/>
                <w:sz w:val="20"/>
                <w:szCs w:val="20"/>
              </w:rPr>
            </w:pPr>
            <w:commentRangeStart w:id="11"/>
            <w:commentRangeStart w:id="12"/>
            <w:r w:rsidRPr="0019391A">
              <w:rPr>
                <w:rFonts w:ascii="Calibri" w:eastAsia="Times New Roman" w:hAnsi="Calibri" w:cs="Calibri"/>
                <w:strike/>
                <w:color w:val="FF0000"/>
                <w:sz w:val="20"/>
                <w:szCs w:val="20"/>
              </w:rPr>
              <w:t>3: error “</w:t>
            </w:r>
            <w:r w:rsidRPr="0019391A">
              <w:rPr>
                <w:rFonts w:ascii="Calibri" w:hAnsi="Calibri" w:cs="Calibri"/>
                <w:strike/>
                <w:color w:val="FF0000"/>
                <w:sz w:val="20"/>
                <w:szCs w:val="20"/>
              </w:rPr>
              <w:t>record identifier NAME is not unique” must be triggered</w:t>
            </w:r>
            <w:commentRangeEnd w:id="11"/>
            <w:r w:rsidR="00314A7B">
              <w:rPr>
                <w:rStyle w:val="CommentReference"/>
              </w:rPr>
              <w:commentReference w:id="11"/>
            </w:r>
            <w:commentRangeEnd w:id="12"/>
            <w:r w:rsidR="004826FA">
              <w:rPr>
                <w:rStyle w:val="CommentReference"/>
              </w:rPr>
              <w:commentReference w:id="12"/>
            </w:r>
            <w:r>
              <w:rPr>
                <w:rFonts w:ascii="Calibri" w:hAnsi="Calibri" w:cs="Calibri"/>
                <w:sz w:val="20"/>
                <w:szCs w:val="20"/>
              </w:rPr>
              <w:t>.</w:t>
            </w:r>
          </w:p>
          <w:p w14:paraId="6D2AF7BC" w14:textId="4B20F0EA" w:rsidR="008321A3" w:rsidRDefault="00314A7B" w:rsidP="008321A3">
            <w:pPr>
              <w:spacing w:after="0" w:line="240" w:lineRule="auto"/>
              <w:rPr>
                <w:ins w:id="13" w:author="Leonid Kuzmin" w:date="2019-02-27T17:51:00Z"/>
                <w:rFonts w:ascii="Calibri" w:eastAsia="Times New Roman" w:hAnsi="Calibri" w:cs="Calibri"/>
                <w:sz w:val="20"/>
                <w:szCs w:val="20"/>
              </w:rPr>
            </w:pPr>
            <w:ins w:id="14" w:author="Leonid Kuzmin" w:date="2019-02-27T17:39:00Z">
              <w:r>
                <w:rPr>
                  <w:rFonts w:ascii="Calibri" w:eastAsia="Times New Roman" w:hAnsi="Calibri" w:cs="Calibri"/>
                  <w:sz w:val="20"/>
                  <w:szCs w:val="20"/>
                </w:rPr>
                <w:t xml:space="preserve">12: </w:t>
              </w:r>
            </w:ins>
            <w:ins w:id="15" w:author="Leonid Kuzmin" w:date="2019-02-27T17:40:00Z">
              <w:r w:rsidRPr="00314A7B">
                <w:rPr>
                  <w:rFonts w:ascii="Calibri" w:eastAsia="Times New Roman" w:hAnsi="Calibri" w:cs="Calibri"/>
                  <w:sz w:val="20"/>
                  <w:szCs w:val="20"/>
                </w:rPr>
                <w:t>Feature object without geometry.</w:t>
              </w:r>
            </w:ins>
            <w:ins w:id="16" w:author="Leonid Kuzmin" w:date="2019-02-27T17:51:00Z">
              <w:r w:rsidR="008321A3">
                <w:rPr>
                  <w:rFonts w:ascii="Calibri" w:eastAsia="Times New Roman" w:hAnsi="Calibri" w:cs="Calibri"/>
                  <w:sz w:val="20"/>
                  <w:szCs w:val="20"/>
                </w:rPr>
                <w:t xml:space="preserve"> </w:t>
              </w:r>
            </w:ins>
          </w:p>
          <w:p w14:paraId="2D2AD691" w14:textId="246ED653" w:rsidR="00314A7B" w:rsidRDefault="008321A3" w:rsidP="008321A3">
            <w:pPr>
              <w:spacing w:after="0" w:line="240" w:lineRule="auto"/>
              <w:rPr>
                <w:rFonts w:ascii="Calibri" w:eastAsia="Times New Roman" w:hAnsi="Calibri" w:cs="Calibri"/>
                <w:sz w:val="20"/>
                <w:szCs w:val="20"/>
              </w:rPr>
            </w:pPr>
            <w:ins w:id="17" w:author="Leonid Kuzmin" w:date="2019-02-27T17:51:00Z">
              <w:r w:rsidRPr="008A1251">
                <w:rPr>
                  <w:rFonts w:ascii="Calibri" w:eastAsia="Times New Roman" w:hAnsi="Calibri" w:cs="Calibri"/>
                  <w:sz w:val="20"/>
                  <w:szCs w:val="20"/>
                </w:rPr>
                <w:t>34</w:t>
              </w:r>
              <w:r>
                <w:rPr>
                  <w:rFonts w:ascii="Calibri" w:eastAsia="Times New Roman" w:hAnsi="Calibri" w:cs="Calibri"/>
                  <w:sz w:val="20"/>
                  <w:szCs w:val="20"/>
                </w:rPr>
                <w:t xml:space="preserve">: </w:t>
              </w:r>
              <w:r w:rsidRPr="008321A3">
                <w:rPr>
                  <w:rFonts w:ascii="Calibri" w:eastAsia="Times New Roman" w:hAnsi="Calibri" w:cs="Calibri"/>
                  <w:sz w:val="20"/>
                  <w:szCs w:val="20"/>
                </w:rPr>
                <w:t>Update pointer index does not refer to a valid record NAME f</w:t>
              </w:r>
              <w:bookmarkStart w:id="18" w:name="_GoBack"/>
              <w:bookmarkEnd w:id="18"/>
              <w:r w:rsidRPr="008321A3">
                <w:rPr>
                  <w:rFonts w:ascii="Calibri" w:eastAsia="Times New Roman" w:hAnsi="Calibri" w:cs="Calibri"/>
                  <w:sz w:val="20"/>
                  <w:szCs w:val="20"/>
                </w:rPr>
                <w:t>or FSPT</w:t>
              </w:r>
            </w:ins>
          </w:p>
        </w:tc>
      </w:tr>
      <w:tr w:rsidR="00057C7B" w14:paraId="64FA667A" w14:textId="77777777" w:rsidTr="00E1659B">
        <w:trPr>
          <w:trHeight w:val="300"/>
          <w:jc w:val="center"/>
        </w:trPr>
        <w:tc>
          <w:tcPr>
            <w:tcW w:w="10627"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7A4B681" w14:textId="77777777" w:rsidR="00057C7B" w:rsidRDefault="00057C7B" w:rsidP="00057C7B">
            <w:pPr>
              <w:rPr>
                <w:rFonts w:ascii="Calibri" w:eastAsia="Times New Roman" w:hAnsi="Calibri" w:cs="Calibri"/>
                <w:sz w:val="20"/>
                <w:szCs w:val="20"/>
              </w:rPr>
            </w:pPr>
          </w:p>
        </w:tc>
      </w:tr>
      <w:tr w:rsidR="00057C7B" w14:paraId="71D818F5"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753A3A92" w14:textId="77777777" w:rsidR="00057C7B" w:rsidRDefault="00057C7B" w:rsidP="00057C7B">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39" w:type="dxa"/>
            <w:gridSpan w:val="3"/>
            <w:tcBorders>
              <w:top w:val="single" w:sz="4" w:space="0" w:color="auto"/>
              <w:left w:val="nil"/>
              <w:bottom w:val="single" w:sz="4" w:space="0" w:color="auto"/>
              <w:right w:val="single" w:sz="4" w:space="0" w:color="auto"/>
            </w:tcBorders>
            <w:noWrap/>
            <w:vAlign w:val="center"/>
            <w:hideMark/>
          </w:tcPr>
          <w:p w14:paraId="55E5F497" w14:textId="77777777" w:rsidR="00057C7B" w:rsidRDefault="00057C7B" w:rsidP="00057C7B">
            <w:pPr>
              <w:spacing w:after="0" w:line="240" w:lineRule="auto"/>
              <w:rPr>
                <w:rFonts w:ascii="Calibri" w:eastAsia="Times New Roman" w:hAnsi="Calibri" w:cs="Calibri"/>
                <w:sz w:val="20"/>
                <w:szCs w:val="20"/>
              </w:rPr>
            </w:pPr>
            <w:r>
              <w:rPr>
                <w:rFonts w:ascii="Calibri" w:eastAsia="Times New Roman" w:hAnsi="Calibri" w:cs="Calibri"/>
                <w:sz w:val="20"/>
                <w:szCs w:val="20"/>
              </w:rPr>
              <w:t>AA500004</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71E520F1" w14:textId="77777777" w:rsidR="00057C7B" w:rsidRDefault="00057C7B" w:rsidP="00057C7B">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7E2DA074" w14:textId="77777777" w:rsidR="00057C7B" w:rsidRDefault="00057C7B" w:rsidP="00057C7B">
            <w:pPr>
              <w:spacing w:after="0" w:line="240" w:lineRule="auto"/>
              <w:rPr>
                <w:rFonts w:ascii="Calibri" w:eastAsia="Times New Roman" w:hAnsi="Calibri" w:cs="Calibri"/>
                <w:sz w:val="20"/>
                <w:szCs w:val="20"/>
              </w:rPr>
            </w:pPr>
            <w:r>
              <w:rPr>
                <w:rFonts w:ascii="Calibri" w:eastAsia="Times New Roman" w:hAnsi="Calibri" w:cs="Calibri"/>
                <w:sz w:val="20"/>
                <w:szCs w:val="20"/>
              </w:rPr>
              <w:t>86</w:t>
            </w:r>
          </w:p>
        </w:tc>
        <w:tc>
          <w:tcPr>
            <w:tcW w:w="750" w:type="dxa"/>
            <w:gridSpan w:val="2"/>
            <w:tcBorders>
              <w:top w:val="single" w:sz="4" w:space="0" w:color="auto"/>
              <w:left w:val="nil"/>
              <w:bottom w:val="single" w:sz="4" w:space="0" w:color="auto"/>
              <w:right w:val="single" w:sz="4" w:space="0" w:color="auto"/>
            </w:tcBorders>
            <w:vAlign w:val="center"/>
            <w:hideMark/>
          </w:tcPr>
          <w:p w14:paraId="3771795A" w14:textId="77777777" w:rsidR="00057C7B" w:rsidRDefault="00057C7B" w:rsidP="00057C7B">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17494B3D" w14:textId="77777777" w:rsidR="00057C7B" w:rsidRDefault="00057C7B" w:rsidP="00057C7B">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057C7B" w14:paraId="13AE9AF1" w14:textId="77777777" w:rsidTr="00E1659B">
        <w:trPr>
          <w:trHeight w:val="665"/>
          <w:jc w:val="center"/>
        </w:trPr>
        <w:tc>
          <w:tcPr>
            <w:tcW w:w="2291" w:type="dxa"/>
            <w:tcBorders>
              <w:top w:val="nil"/>
              <w:left w:val="single" w:sz="4" w:space="0" w:color="auto"/>
              <w:bottom w:val="single" w:sz="4" w:space="0" w:color="auto"/>
              <w:right w:val="single" w:sz="4" w:space="0" w:color="auto"/>
            </w:tcBorders>
            <w:noWrap/>
            <w:vAlign w:val="center"/>
            <w:hideMark/>
          </w:tcPr>
          <w:p w14:paraId="0A4258E2" w14:textId="77777777" w:rsidR="00057C7B" w:rsidRDefault="00057C7B" w:rsidP="00057C7B">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36" w:type="dxa"/>
            <w:gridSpan w:val="11"/>
            <w:tcBorders>
              <w:top w:val="single" w:sz="4" w:space="0" w:color="auto"/>
              <w:left w:val="nil"/>
              <w:bottom w:val="single" w:sz="4" w:space="0" w:color="auto"/>
              <w:right w:val="single" w:sz="4" w:space="0" w:color="000000"/>
            </w:tcBorders>
            <w:vAlign w:val="center"/>
            <w:hideMark/>
          </w:tcPr>
          <w:p w14:paraId="2E587C8B" w14:textId="77777777" w:rsidR="00057C7B" w:rsidRDefault="00057C7B" w:rsidP="00057C7B">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point which references more than one vector record.</w:t>
            </w:r>
          </w:p>
        </w:tc>
      </w:tr>
      <w:tr w:rsidR="00057C7B" w14:paraId="7124CA51" w14:textId="77777777" w:rsidTr="00E1659B">
        <w:trPr>
          <w:trHeight w:val="665"/>
          <w:jc w:val="center"/>
        </w:trPr>
        <w:tc>
          <w:tcPr>
            <w:tcW w:w="2291" w:type="dxa"/>
            <w:tcBorders>
              <w:top w:val="nil"/>
              <w:left w:val="single" w:sz="4" w:space="0" w:color="auto"/>
              <w:bottom w:val="single" w:sz="4" w:space="0" w:color="auto"/>
              <w:right w:val="single" w:sz="4" w:space="0" w:color="auto"/>
            </w:tcBorders>
            <w:noWrap/>
            <w:vAlign w:val="center"/>
            <w:hideMark/>
          </w:tcPr>
          <w:p w14:paraId="2C7ADD1A" w14:textId="77777777" w:rsidR="00057C7B" w:rsidRDefault="00057C7B" w:rsidP="00057C7B">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336" w:type="dxa"/>
            <w:gridSpan w:val="11"/>
            <w:tcBorders>
              <w:top w:val="single" w:sz="4" w:space="0" w:color="auto"/>
              <w:left w:val="nil"/>
              <w:bottom w:val="single" w:sz="4" w:space="0" w:color="auto"/>
              <w:right w:val="single" w:sz="4" w:space="0" w:color="000000"/>
            </w:tcBorders>
            <w:vAlign w:val="center"/>
            <w:hideMark/>
          </w:tcPr>
          <w:p w14:paraId="00810837" w14:textId="77777777" w:rsidR="00057C7B" w:rsidRDefault="00057C7B" w:rsidP="00057C7B">
            <w:pPr>
              <w:spacing w:after="0" w:line="240" w:lineRule="auto"/>
              <w:rPr>
                <w:rFonts w:ascii="Calibri" w:eastAsia="Times New Roman" w:hAnsi="Calibri" w:cs="Calibri"/>
                <w:bCs/>
                <w:sz w:val="20"/>
                <w:szCs w:val="20"/>
              </w:rPr>
            </w:pPr>
            <w:r>
              <w:rPr>
                <w:rFonts w:ascii="Calibri" w:eastAsia="Times New Roman" w:hAnsi="Calibri" w:cs="Calibri"/>
                <w:bCs/>
                <w:sz w:val="20"/>
                <w:szCs w:val="20"/>
              </w:rPr>
              <w:t>Point feature references more than one vector record.</w:t>
            </w:r>
          </w:p>
        </w:tc>
      </w:tr>
      <w:tr w:rsidR="00057C7B" w14:paraId="09E8A686" w14:textId="77777777" w:rsidTr="00E1659B">
        <w:trPr>
          <w:trHeight w:val="323"/>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2B72894D" w14:textId="77777777" w:rsidR="00057C7B" w:rsidRDefault="00057C7B" w:rsidP="00057C7B">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791" w:type="dxa"/>
            <w:gridSpan w:val="5"/>
            <w:tcBorders>
              <w:top w:val="single" w:sz="4" w:space="0" w:color="auto"/>
              <w:left w:val="nil"/>
              <w:bottom w:val="single" w:sz="4" w:space="0" w:color="auto"/>
              <w:right w:val="single" w:sz="4" w:space="0" w:color="auto"/>
            </w:tcBorders>
            <w:noWrap/>
            <w:vAlign w:val="center"/>
            <w:hideMark/>
          </w:tcPr>
          <w:p w14:paraId="640A285C" w14:textId="77777777" w:rsidR="00057C7B" w:rsidRDefault="00057C7B" w:rsidP="00057C7B">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Remove references to additional vector records.</w:t>
            </w:r>
          </w:p>
        </w:tc>
        <w:tc>
          <w:tcPr>
            <w:tcW w:w="1463" w:type="dxa"/>
            <w:gridSpan w:val="2"/>
            <w:tcBorders>
              <w:top w:val="single" w:sz="4" w:space="0" w:color="auto"/>
              <w:left w:val="nil"/>
              <w:bottom w:val="single" w:sz="4" w:space="0" w:color="auto"/>
              <w:right w:val="single" w:sz="4" w:space="0" w:color="auto"/>
            </w:tcBorders>
            <w:noWrap/>
            <w:vAlign w:val="center"/>
            <w:hideMark/>
          </w:tcPr>
          <w:p w14:paraId="74BB4602" w14:textId="77777777" w:rsidR="00057C7B" w:rsidRDefault="00057C7B" w:rsidP="00057C7B">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82" w:type="dxa"/>
            <w:gridSpan w:val="4"/>
            <w:tcBorders>
              <w:top w:val="single" w:sz="4" w:space="0" w:color="auto"/>
              <w:left w:val="nil"/>
              <w:bottom w:val="single" w:sz="4" w:space="0" w:color="auto"/>
              <w:right w:val="single" w:sz="4" w:space="0" w:color="auto"/>
            </w:tcBorders>
            <w:noWrap/>
            <w:vAlign w:val="center"/>
            <w:hideMark/>
          </w:tcPr>
          <w:p w14:paraId="4F79ACD7" w14:textId="77777777" w:rsidR="00057C7B" w:rsidRDefault="00057C7B" w:rsidP="00057C7B">
            <w:pPr>
              <w:spacing w:after="0" w:line="240" w:lineRule="auto"/>
              <w:rPr>
                <w:rFonts w:ascii="Calibri" w:eastAsia="Times New Roman" w:hAnsi="Calibri" w:cs="Calibri"/>
                <w:sz w:val="20"/>
                <w:szCs w:val="20"/>
              </w:rPr>
            </w:pPr>
            <w:r>
              <w:rPr>
                <w:rFonts w:ascii="Calibri" w:eastAsia="Times New Roman" w:hAnsi="Calibri" w:cs="Calibri"/>
                <w:sz w:val="20"/>
                <w:szCs w:val="20"/>
              </w:rPr>
              <w:t>Part 3 ( 4.7.1 )</w:t>
            </w:r>
          </w:p>
        </w:tc>
      </w:tr>
      <w:tr w:rsidR="00057C7B" w14:paraId="46D9D3D6"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3D49242B" w14:textId="77777777" w:rsidR="00057C7B" w:rsidRDefault="00057C7B" w:rsidP="00057C7B">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36" w:type="dxa"/>
            <w:gridSpan w:val="11"/>
            <w:tcBorders>
              <w:top w:val="nil"/>
              <w:left w:val="nil"/>
              <w:bottom w:val="single" w:sz="4" w:space="0" w:color="auto"/>
              <w:right w:val="single" w:sz="4" w:space="0" w:color="auto"/>
            </w:tcBorders>
            <w:noWrap/>
            <w:vAlign w:val="center"/>
            <w:hideMark/>
          </w:tcPr>
          <w:p w14:paraId="39FD5605" w14:textId="77777777" w:rsidR="00057C7B" w:rsidRDefault="00057C7B" w:rsidP="00057C7B">
            <w:pPr>
              <w:spacing w:after="0" w:line="240" w:lineRule="auto"/>
              <w:rPr>
                <w:rFonts w:ascii="Calibri" w:eastAsia="Times New Roman" w:hAnsi="Calibri" w:cs="Calibri"/>
                <w:sz w:val="20"/>
                <w:szCs w:val="20"/>
              </w:rPr>
            </w:pPr>
            <w:r>
              <w:rPr>
                <w:rFonts w:ascii="Calibri" w:eastAsia="Times New Roman" w:hAnsi="Calibri" w:cs="Calibri"/>
                <w:sz w:val="20"/>
                <w:szCs w:val="20"/>
              </w:rPr>
              <w:t>Captured UWTROC features which has references more than one vector record.</w:t>
            </w:r>
          </w:p>
        </w:tc>
      </w:tr>
      <w:tr w:rsidR="00057C7B" w14:paraId="5E937002"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062D28A5" w14:textId="39BC92F7" w:rsidR="00057C7B" w:rsidRDefault="00057C7B" w:rsidP="00057C7B">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0D7D018F" w14:textId="125ED8F6" w:rsidR="00057C7B" w:rsidRDefault="00057C7B" w:rsidP="00057C7B">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0FB18698" w14:textId="5BB616EE" w:rsidR="00057C7B" w:rsidRDefault="00057C7B" w:rsidP="00057C7B">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28853F2D" w14:textId="739A7FD3" w:rsidR="00057C7B" w:rsidRDefault="00057C7B" w:rsidP="00057C7B">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1AD55F8A" w14:textId="0926B9EA" w:rsidR="00057C7B" w:rsidRDefault="00057C7B" w:rsidP="00057C7B">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66156A14" w14:textId="2DB70E04" w:rsidR="00057C7B" w:rsidRDefault="00057C7B" w:rsidP="00057C7B">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E1659B" w14:paraId="1921520D"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04DED7B9" w14:textId="489AAAB7"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32°30'48.93"S 60°57'13.10"E</w:t>
            </w:r>
          </w:p>
        </w:tc>
        <w:tc>
          <w:tcPr>
            <w:tcW w:w="1260" w:type="dxa"/>
            <w:vMerge w:val="restart"/>
            <w:tcBorders>
              <w:top w:val="single" w:sz="4" w:space="0" w:color="auto"/>
              <w:left w:val="single" w:sz="4" w:space="0" w:color="auto"/>
              <w:right w:val="single" w:sz="4" w:space="0" w:color="auto"/>
            </w:tcBorders>
            <w:vAlign w:val="center"/>
          </w:tcPr>
          <w:p w14:paraId="74068236" w14:textId="21C46AEB"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UWTROC (P)</w:t>
            </w:r>
          </w:p>
        </w:tc>
        <w:tc>
          <w:tcPr>
            <w:tcW w:w="2968" w:type="dxa"/>
            <w:gridSpan w:val="2"/>
            <w:vMerge w:val="restart"/>
            <w:tcBorders>
              <w:top w:val="single" w:sz="4" w:space="0" w:color="auto"/>
              <w:left w:val="single" w:sz="4" w:space="0" w:color="auto"/>
              <w:right w:val="single" w:sz="4" w:space="0" w:color="auto"/>
            </w:tcBorders>
            <w:vAlign w:val="center"/>
          </w:tcPr>
          <w:p w14:paraId="38BE3FB0" w14:textId="4C693EC6"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EXPSOU=2; NATSUR=9; QUASOU=2; VALSOU=-1; WATLEV=4; FUNCTN= 2</w:t>
            </w:r>
          </w:p>
        </w:tc>
        <w:tc>
          <w:tcPr>
            <w:tcW w:w="867" w:type="dxa"/>
            <w:gridSpan w:val="2"/>
            <w:vMerge w:val="restart"/>
            <w:tcBorders>
              <w:top w:val="single" w:sz="4" w:space="0" w:color="auto"/>
              <w:left w:val="single" w:sz="4" w:space="0" w:color="auto"/>
              <w:right w:val="single" w:sz="4" w:space="0" w:color="auto"/>
            </w:tcBorders>
            <w:vAlign w:val="center"/>
          </w:tcPr>
          <w:p w14:paraId="759E1654" w14:textId="40E12800"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FE-32</w:t>
            </w:r>
          </w:p>
        </w:tc>
        <w:tc>
          <w:tcPr>
            <w:tcW w:w="2170" w:type="dxa"/>
            <w:gridSpan w:val="3"/>
            <w:vMerge w:val="restart"/>
            <w:tcBorders>
              <w:top w:val="single" w:sz="4" w:space="0" w:color="auto"/>
              <w:left w:val="single" w:sz="4" w:space="0" w:color="auto"/>
              <w:right w:val="single" w:sz="4" w:space="0" w:color="auto"/>
            </w:tcBorders>
            <w:vAlign w:val="center"/>
          </w:tcPr>
          <w:p w14:paraId="4CCB9B16" w14:textId="6C2FE14B" w:rsidR="00E1659B" w:rsidRDefault="00E1659B" w:rsidP="00E1659B">
            <w:pPr>
              <w:spacing w:after="0" w:line="240" w:lineRule="auto"/>
              <w:rPr>
                <w:rFonts w:ascii="Calibri" w:eastAsia="Times New Roman" w:hAnsi="Calibri" w:cs="Calibri"/>
                <w:sz w:val="20"/>
                <w:szCs w:val="20"/>
              </w:rPr>
            </w:pPr>
            <w:r>
              <w:rPr>
                <w:rFonts w:ascii="Segoe UI" w:eastAsiaTheme="minorHAnsi" w:hAnsi="Segoe UI" w:cs="Segoe UI"/>
                <w:sz w:val="18"/>
                <w:szCs w:val="18"/>
                <w:lang w:val="en-US" w:eastAsia="en-US"/>
              </w:rPr>
              <w:t>AA 0000000778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3A097D86" w14:textId="3A364D43"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VI-14</w:t>
            </w:r>
          </w:p>
        </w:tc>
      </w:tr>
      <w:tr w:rsidR="00E1659B" w14:paraId="165CD56F" w14:textId="77777777" w:rsidTr="00E1659B">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E7766DC" w14:textId="7DCBC5F0"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32°30'46.33"S 60°57'55.61"E</w:t>
            </w:r>
          </w:p>
        </w:tc>
        <w:tc>
          <w:tcPr>
            <w:tcW w:w="1260" w:type="dxa"/>
            <w:vMerge/>
            <w:tcBorders>
              <w:left w:val="single" w:sz="4" w:space="0" w:color="auto"/>
              <w:bottom w:val="single" w:sz="4" w:space="0" w:color="auto"/>
              <w:right w:val="single" w:sz="4" w:space="0" w:color="auto"/>
            </w:tcBorders>
            <w:vAlign w:val="center"/>
          </w:tcPr>
          <w:p w14:paraId="45B1FB8F" w14:textId="77777777" w:rsidR="00E1659B" w:rsidRDefault="00E1659B" w:rsidP="00E1659B">
            <w:pPr>
              <w:spacing w:after="0" w:line="240" w:lineRule="auto"/>
              <w:rPr>
                <w:rFonts w:ascii="Calibri" w:eastAsia="Times New Roman" w:hAnsi="Calibri" w:cs="Calibri"/>
                <w:sz w:val="20"/>
                <w:szCs w:val="20"/>
              </w:rPr>
            </w:pPr>
          </w:p>
        </w:tc>
        <w:tc>
          <w:tcPr>
            <w:tcW w:w="2968" w:type="dxa"/>
            <w:gridSpan w:val="2"/>
            <w:vMerge/>
            <w:tcBorders>
              <w:left w:val="single" w:sz="4" w:space="0" w:color="auto"/>
              <w:bottom w:val="single" w:sz="4" w:space="0" w:color="auto"/>
              <w:right w:val="single" w:sz="4" w:space="0" w:color="auto"/>
            </w:tcBorders>
            <w:vAlign w:val="center"/>
          </w:tcPr>
          <w:p w14:paraId="580C7DAE" w14:textId="77777777" w:rsidR="00E1659B" w:rsidRDefault="00E1659B" w:rsidP="00E1659B">
            <w:pPr>
              <w:spacing w:after="0" w:line="240" w:lineRule="auto"/>
              <w:rPr>
                <w:rFonts w:ascii="Calibri" w:eastAsia="Times New Roman" w:hAnsi="Calibri" w:cs="Calibri"/>
                <w:sz w:val="20"/>
                <w:szCs w:val="20"/>
              </w:rPr>
            </w:pPr>
          </w:p>
        </w:tc>
        <w:tc>
          <w:tcPr>
            <w:tcW w:w="867" w:type="dxa"/>
            <w:gridSpan w:val="2"/>
            <w:vMerge/>
            <w:tcBorders>
              <w:left w:val="single" w:sz="4" w:space="0" w:color="auto"/>
              <w:bottom w:val="single" w:sz="4" w:space="0" w:color="auto"/>
              <w:right w:val="single" w:sz="4" w:space="0" w:color="auto"/>
            </w:tcBorders>
            <w:vAlign w:val="center"/>
          </w:tcPr>
          <w:p w14:paraId="723E6927" w14:textId="77777777" w:rsidR="00E1659B" w:rsidRDefault="00E1659B" w:rsidP="00E1659B">
            <w:pPr>
              <w:spacing w:after="0" w:line="240" w:lineRule="auto"/>
              <w:rPr>
                <w:rFonts w:ascii="Calibri" w:eastAsia="Times New Roman" w:hAnsi="Calibri" w:cs="Calibri"/>
                <w:sz w:val="20"/>
                <w:szCs w:val="20"/>
              </w:rPr>
            </w:pPr>
          </w:p>
        </w:tc>
        <w:tc>
          <w:tcPr>
            <w:tcW w:w="2170" w:type="dxa"/>
            <w:gridSpan w:val="3"/>
            <w:vMerge/>
            <w:tcBorders>
              <w:left w:val="single" w:sz="4" w:space="0" w:color="auto"/>
              <w:bottom w:val="single" w:sz="4" w:space="0" w:color="auto"/>
              <w:right w:val="single" w:sz="4" w:space="0" w:color="auto"/>
            </w:tcBorders>
            <w:vAlign w:val="center"/>
          </w:tcPr>
          <w:p w14:paraId="5F55016A" w14:textId="77777777" w:rsidR="00E1659B" w:rsidRDefault="00E1659B" w:rsidP="00E1659B">
            <w:pPr>
              <w:spacing w:after="0" w:line="240" w:lineRule="auto"/>
              <w:rPr>
                <w:rFonts w:ascii="Calibri" w:eastAsia="Times New Roman" w:hAnsi="Calibri" w:cs="Calibri"/>
                <w:sz w:val="20"/>
                <w:szCs w:val="20"/>
              </w:rPr>
            </w:pP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5B243046" w14:textId="0CBDBC6C"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VI-127</w:t>
            </w:r>
          </w:p>
        </w:tc>
      </w:tr>
      <w:tr w:rsidR="00E1659B" w14:paraId="2D3D8765"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1DE81A18" w14:textId="54297DD4" w:rsidR="00E1659B" w:rsidRDefault="00D17AEA" w:rsidP="00E1659B">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336" w:type="dxa"/>
            <w:gridSpan w:val="11"/>
            <w:tcBorders>
              <w:top w:val="single" w:sz="4" w:space="0" w:color="auto"/>
              <w:left w:val="nil"/>
              <w:bottom w:val="single" w:sz="4" w:space="0" w:color="auto"/>
              <w:right w:val="single" w:sz="4" w:space="0" w:color="auto"/>
            </w:tcBorders>
            <w:noWrap/>
            <w:vAlign w:val="center"/>
          </w:tcPr>
          <w:p w14:paraId="6C3DC922" w14:textId="478ABD85"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p>
          <w:p w14:paraId="2D30302C" w14:textId="6EDF8CDF" w:rsidR="00E1659B" w:rsidRDefault="00E1659B" w:rsidP="00E1659B">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r>
              <w:rPr>
                <w:noProof/>
                <w:lang w:val="en-GB" w:eastAsia="en-GB"/>
              </w:rPr>
              <w:drawing>
                <wp:inline distT="0" distB="0" distL="0" distR="0" wp14:anchorId="112C2F51" wp14:editId="13D9FCC8">
                  <wp:extent cx="2324100" cy="1511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170" cy="1516673"/>
                          </a:xfrm>
                          <a:prstGeom prst="rect">
                            <a:avLst/>
                          </a:prstGeom>
                        </pic:spPr>
                      </pic:pic>
                    </a:graphicData>
                  </a:graphic>
                </wp:inline>
              </w:drawing>
            </w:r>
          </w:p>
          <w:p w14:paraId="2CB4C02F" w14:textId="77777777" w:rsidR="00E1659B" w:rsidRDefault="00E1659B" w:rsidP="00E1659B">
            <w:pPr>
              <w:spacing w:after="0" w:line="240" w:lineRule="auto"/>
              <w:rPr>
                <w:rFonts w:ascii="Calibri" w:eastAsia="Times New Roman" w:hAnsi="Calibri" w:cs="Calibri"/>
                <w:sz w:val="20"/>
                <w:szCs w:val="20"/>
              </w:rPr>
            </w:pPr>
          </w:p>
        </w:tc>
      </w:tr>
      <w:tr w:rsidR="00E1659B" w14:paraId="32A2D448" w14:textId="77777777" w:rsidTr="00E1659B">
        <w:trPr>
          <w:trHeight w:val="71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2C7FE9A3" w14:textId="77777777" w:rsidR="00E1659B" w:rsidRDefault="00E1659B" w:rsidP="00E1659B">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36" w:type="dxa"/>
            <w:gridSpan w:val="11"/>
            <w:tcBorders>
              <w:top w:val="nil"/>
              <w:left w:val="nil"/>
              <w:bottom w:val="single" w:sz="4" w:space="0" w:color="auto"/>
              <w:right w:val="single" w:sz="4" w:space="0" w:color="auto"/>
            </w:tcBorders>
            <w:noWrap/>
            <w:vAlign w:val="center"/>
            <w:hideMark/>
          </w:tcPr>
          <w:p w14:paraId="4232D1AE" w14:textId="77777777" w:rsidR="00E1659B" w:rsidRDefault="00E1659B" w:rsidP="00E1659B">
            <w:pPr>
              <w:pStyle w:val="Default"/>
              <w:spacing w:line="256" w:lineRule="auto"/>
              <w:rPr>
                <w:rFonts w:ascii="Calibri" w:hAnsi="Calibri" w:cs="Calibri"/>
                <w:color w:val="auto"/>
                <w:sz w:val="20"/>
                <w:szCs w:val="20"/>
              </w:rPr>
            </w:pPr>
            <w:r>
              <w:rPr>
                <w:rFonts w:ascii="Calibri" w:eastAsia="Times New Roman" w:hAnsi="Calibri" w:cs="Calibri"/>
                <w:sz w:val="20"/>
                <w:szCs w:val="20"/>
              </w:rPr>
              <w:t>86: An error “</w:t>
            </w:r>
            <w:r>
              <w:rPr>
                <w:rFonts w:ascii="Calibri" w:eastAsia="Times New Roman" w:hAnsi="Calibri" w:cs="Calibri"/>
                <w:bCs/>
                <w:sz w:val="20"/>
                <w:szCs w:val="20"/>
              </w:rPr>
              <w:t>point feature references more than one vector record</w:t>
            </w:r>
            <w:r>
              <w:rPr>
                <w:rFonts w:ascii="Calibri" w:eastAsia="Times New Roman" w:hAnsi="Calibri" w:cs="Calibri"/>
                <w:sz w:val="20"/>
                <w:szCs w:val="20"/>
              </w:rPr>
              <w:t>” must be triggered.</w:t>
            </w:r>
          </w:p>
        </w:tc>
      </w:tr>
      <w:tr w:rsidR="00E1659B" w14:paraId="6478863D" w14:textId="77777777" w:rsidTr="00E1659B">
        <w:trPr>
          <w:trHeight w:val="300"/>
          <w:jc w:val="center"/>
        </w:trPr>
        <w:tc>
          <w:tcPr>
            <w:tcW w:w="2291" w:type="dxa"/>
            <w:tcBorders>
              <w:top w:val="single" w:sz="4" w:space="0" w:color="auto"/>
              <w:left w:val="single" w:sz="4" w:space="0" w:color="auto"/>
              <w:bottom w:val="single" w:sz="4" w:space="0" w:color="auto"/>
              <w:right w:val="single" w:sz="4" w:space="0" w:color="auto"/>
            </w:tcBorders>
            <w:noWrap/>
            <w:vAlign w:val="center"/>
            <w:hideMark/>
          </w:tcPr>
          <w:p w14:paraId="2BB6A05B" w14:textId="77777777" w:rsidR="00E1659B" w:rsidRDefault="00E1659B" w:rsidP="00E1659B">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36" w:type="dxa"/>
            <w:gridSpan w:val="11"/>
            <w:tcBorders>
              <w:top w:val="single" w:sz="4" w:space="0" w:color="auto"/>
              <w:left w:val="nil"/>
              <w:bottom w:val="single" w:sz="4" w:space="0" w:color="auto"/>
              <w:right w:val="single" w:sz="4" w:space="0" w:color="auto"/>
            </w:tcBorders>
            <w:noWrap/>
            <w:vAlign w:val="center"/>
            <w:hideMark/>
          </w:tcPr>
          <w:p w14:paraId="715FD48D" w14:textId="77777777" w:rsidR="00E1659B" w:rsidRDefault="00E1659B" w:rsidP="00E1659B">
            <w:pPr>
              <w:spacing w:after="0" w:line="240" w:lineRule="auto"/>
              <w:rPr>
                <w:ins w:id="19" w:author="Leonid Kuzmin" w:date="2019-02-27T18:01:00Z"/>
                <w:rFonts w:ascii="Calibri" w:hAnsi="Calibri" w:cs="Calibri"/>
                <w:sz w:val="20"/>
                <w:szCs w:val="20"/>
              </w:rPr>
            </w:pPr>
            <w:commentRangeStart w:id="20"/>
            <w:commentRangeStart w:id="21"/>
            <w:r w:rsidRPr="0019391A">
              <w:rPr>
                <w:rFonts w:ascii="Calibri" w:hAnsi="Calibri" w:cs="Calibri"/>
                <w:strike/>
                <w:color w:val="FF0000"/>
                <w:sz w:val="20"/>
                <w:szCs w:val="20"/>
              </w:rPr>
              <w:t>21: An additional error “orphan which is the edge is dose not point to end node” must be triggered</w:t>
            </w:r>
            <w:r>
              <w:rPr>
                <w:rFonts w:ascii="Calibri" w:hAnsi="Calibri" w:cs="Calibri"/>
                <w:sz w:val="20"/>
                <w:szCs w:val="20"/>
              </w:rPr>
              <w:t>.</w:t>
            </w:r>
            <w:commentRangeEnd w:id="20"/>
            <w:r w:rsidR="003E0836">
              <w:rPr>
                <w:rStyle w:val="CommentReference"/>
              </w:rPr>
              <w:commentReference w:id="20"/>
            </w:r>
            <w:commentRangeEnd w:id="21"/>
            <w:r w:rsidR="001E77F5">
              <w:rPr>
                <w:rStyle w:val="CommentReference"/>
              </w:rPr>
              <w:commentReference w:id="21"/>
            </w:r>
          </w:p>
          <w:p w14:paraId="18328081" w14:textId="095B3395" w:rsidR="003E0836" w:rsidRDefault="003E0836" w:rsidP="00E1659B">
            <w:pPr>
              <w:spacing w:after="0" w:line="240" w:lineRule="auto"/>
              <w:rPr>
                <w:rFonts w:ascii="Calibri" w:hAnsi="Calibri" w:cs="Calibri"/>
                <w:sz w:val="20"/>
                <w:szCs w:val="20"/>
              </w:rPr>
            </w:pPr>
            <w:ins w:id="22" w:author="Leonid Kuzmin" w:date="2019-02-27T18:01:00Z">
              <w:r>
                <w:rPr>
                  <w:rFonts w:ascii="Calibri" w:hAnsi="Calibri" w:cs="Calibri"/>
                  <w:sz w:val="20"/>
                  <w:szCs w:val="20"/>
                </w:rPr>
                <w:t xml:space="preserve">20b: </w:t>
              </w:r>
              <w:r w:rsidRPr="003E0836">
                <w:rPr>
                  <w:rFonts w:ascii="Calibri" w:hAnsi="Calibri" w:cs="Calibri"/>
                  <w:sz w:val="20"/>
                  <w:szCs w:val="20"/>
                </w:rPr>
                <w:t>Orphaned geometry</w:t>
              </w:r>
            </w:ins>
          </w:p>
        </w:tc>
      </w:tr>
    </w:tbl>
    <w:p w14:paraId="3645F0A4" w14:textId="6D26E9D7" w:rsidR="00BE626C" w:rsidRDefault="00BE626C" w:rsidP="003B4B9F"/>
    <w:p w14:paraId="47AD1171" w14:textId="600899A9" w:rsidR="00857596" w:rsidRDefault="00857596" w:rsidP="00905536">
      <w:pPr>
        <w:spacing w:after="160" w:line="259" w:lineRule="auto"/>
      </w:pPr>
    </w:p>
    <w:sectPr w:rsidR="0085759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nid Kuzmin" w:date="2019-02-27T17:08:00Z" w:initials="LK">
    <w:p w14:paraId="6AB2E1BA" w14:textId="4CD897D3" w:rsidR="00DA69B3" w:rsidRDefault="00DA69B3">
      <w:pPr>
        <w:pStyle w:val="CommentText"/>
      </w:pPr>
      <w:r>
        <w:rPr>
          <w:rStyle w:val="CommentReference"/>
        </w:rPr>
        <w:annotationRef/>
      </w:r>
      <w:r>
        <w:t>There can be the 34 secondary critical error which is caused by the wrong loading of node’s coordinates (23 check).</w:t>
      </w:r>
      <w:r w:rsidR="004376CC">
        <w:t xml:space="preserve"> </w:t>
      </w:r>
    </w:p>
  </w:comment>
  <w:comment w:id="1" w:author="Richard Anthony Fowle" w:date="2019-03-25T13:51:00Z" w:initials="RAF">
    <w:p w14:paraId="2C4559C9" w14:textId="1AAB1A7D" w:rsidR="004376CC" w:rsidRDefault="004376CC">
      <w:pPr>
        <w:pStyle w:val="CommentText"/>
      </w:pPr>
      <w:r>
        <w:rPr>
          <w:rStyle w:val="CommentReference"/>
        </w:rPr>
        <w:annotationRef/>
      </w:r>
      <w:r w:rsidR="001E77F5">
        <w:t>Dis-agree check 34 is specifi</w:t>
      </w:r>
      <w:r w:rsidR="004826FA">
        <w:t>cally for updates</w:t>
      </w:r>
    </w:p>
  </w:comment>
  <w:comment w:id="3" w:author="Leonid Kuzmin" w:date="2019-02-27T17:44:00Z" w:initials="LK">
    <w:p w14:paraId="7AEC0646" w14:textId="49547834" w:rsidR="008321A3" w:rsidRDefault="008321A3">
      <w:pPr>
        <w:pStyle w:val="CommentText"/>
      </w:pPr>
      <w:r>
        <w:rPr>
          <w:rStyle w:val="CommentReference"/>
        </w:rPr>
        <w:annotationRef/>
      </w:r>
      <w:r>
        <w:t xml:space="preserve">There is the 28 error. I guess it is caused the changes of ISO8211 dataset files directly to create errors (to add a wrong node). I suppose the DSSI-NOIN </w:t>
      </w:r>
      <w:proofErr w:type="gramStart"/>
      <w:r>
        <w:t>should  be</w:t>
      </w:r>
      <w:proofErr w:type="gramEnd"/>
      <w:r>
        <w:t xml:space="preserve"> fixed the same way manually to correspond number of the records.</w:t>
      </w:r>
    </w:p>
  </w:comment>
  <w:comment w:id="4" w:author="Richard Anthony Fowle" w:date="2019-03-25T13:52:00Z" w:initials="RAF">
    <w:p w14:paraId="32FC0892" w14:textId="044CA710" w:rsidR="004376CC" w:rsidRDefault="004376CC">
      <w:pPr>
        <w:pStyle w:val="CommentText"/>
      </w:pPr>
      <w:r>
        <w:rPr>
          <w:rStyle w:val="CommentReference"/>
        </w:rPr>
        <w:annotationRef/>
      </w:r>
      <w:r>
        <w:t>Agree will correct if time permits</w:t>
      </w:r>
    </w:p>
  </w:comment>
  <w:comment w:id="5" w:author="Leonid Kuzmin" w:date="2019-02-27T17:21:00Z" w:initials="LK">
    <w:p w14:paraId="0D314F8C" w14:textId="46A52C39" w:rsidR="005307C9" w:rsidRDefault="005307C9" w:rsidP="005307C9">
      <w:pPr>
        <w:pStyle w:val="CommentText"/>
      </w:pPr>
      <w:r>
        <w:rPr>
          <w:rStyle w:val="CommentReference"/>
        </w:rPr>
        <w:annotationRef/>
      </w:r>
      <w:r>
        <w:t xml:space="preserve">It can be deleted because there are no reasons for the 1670 warnings </w:t>
      </w:r>
      <w:r w:rsidR="00F57217">
        <w:t>in</w:t>
      </w:r>
      <w:r>
        <w:t xml:space="preserve"> the TDS.</w:t>
      </w:r>
    </w:p>
    <w:p w14:paraId="4EAB8B73" w14:textId="26119FEF" w:rsidR="005307C9" w:rsidRDefault="005307C9">
      <w:pPr>
        <w:pStyle w:val="CommentText"/>
      </w:pPr>
    </w:p>
  </w:comment>
  <w:comment w:id="6" w:author="Richard Anthony Fowle" w:date="2019-03-25T13:49:00Z" w:initials="RAF">
    <w:p w14:paraId="11B6FCBF" w14:textId="77777777" w:rsidR="004376CC" w:rsidRPr="006A390A" w:rsidRDefault="004376CC" w:rsidP="004376CC">
      <w:pPr>
        <w:pStyle w:val="CommentText"/>
        <w:rPr>
          <w:lang w:val="en-GB"/>
        </w:rPr>
      </w:pPr>
      <w:r>
        <w:rPr>
          <w:rStyle w:val="CommentReference"/>
        </w:rPr>
        <w:annotationRef/>
      </w:r>
      <w:r>
        <w:t xml:space="preserve">Strictly speaking you are correct however the current wording of check 1670 does not reflect UOC 6.7.2 which states the ‘shallowest </w:t>
      </w:r>
      <w:r>
        <w:rPr>
          <w:lang w:val="da-DK"/>
        </w:rPr>
        <w:t xml:space="preserve">point </w:t>
      </w:r>
      <w:proofErr w:type="spellStart"/>
      <w:r>
        <w:rPr>
          <w:lang w:val="da-DK"/>
        </w:rPr>
        <w:t>object</w:t>
      </w:r>
      <w:proofErr w:type="spellEnd"/>
      <w:r>
        <w:rPr>
          <w:lang w:val="da-DK"/>
        </w:rPr>
        <w:t xml:space="preserve"> </w:t>
      </w:r>
      <w:proofErr w:type="spellStart"/>
      <w:r>
        <w:rPr>
          <w:lang w:val="da-DK"/>
        </w:rPr>
        <w:t>encoded</w:t>
      </w:r>
      <w:proofErr w:type="spellEnd"/>
      <w:r>
        <w:rPr>
          <w:lang w:val="da-DK"/>
        </w:rPr>
        <w:t xml:space="preserve"> in the </w:t>
      </w:r>
      <w:proofErr w:type="spellStart"/>
      <w:proofErr w:type="gramStart"/>
      <w:r>
        <w:rPr>
          <w:lang w:val="da-DK"/>
        </w:rPr>
        <w:t>area</w:t>
      </w:r>
      <w:proofErr w:type="spellEnd"/>
      <w:r>
        <w:rPr>
          <w:lang w:val="da-DK"/>
        </w:rPr>
        <w:t xml:space="preserve">’  </w:t>
      </w:r>
      <w:r>
        <w:t>therefore</w:t>
      </w:r>
      <w:proofErr w:type="gramEnd"/>
      <w:r>
        <w:t xml:space="preserve">  check 1670 will need amending</w:t>
      </w:r>
    </w:p>
    <w:p w14:paraId="14171565" w14:textId="549C7811" w:rsidR="004376CC" w:rsidRDefault="004376CC">
      <w:pPr>
        <w:pStyle w:val="CommentText"/>
      </w:pPr>
    </w:p>
  </w:comment>
  <w:comment w:id="7" w:author="Leonid Kuzmin" w:date="2019-02-27T17:34:00Z" w:initials="LK">
    <w:p w14:paraId="3663530B" w14:textId="3DBDD351" w:rsidR="00F57217" w:rsidRDefault="00F57217">
      <w:pPr>
        <w:pStyle w:val="CommentText"/>
      </w:pPr>
      <w:r>
        <w:rPr>
          <w:rStyle w:val="CommentReference"/>
        </w:rPr>
        <w:annotationRef/>
      </w:r>
      <w:r>
        <w:t>I suppose the 23 critical error does not refer to the duplicated RCID</w:t>
      </w:r>
      <w:r w:rsidR="00314A7B">
        <w:t>. Yes, one of the BUISGL references to the wrong node but it</w:t>
      </w:r>
      <w:r w:rsidR="008321A3">
        <w:t xml:space="preserve"> must trigger the 34 critical error</w:t>
      </w:r>
      <w:r w:rsidR="00314A7B">
        <w:t xml:space="preserve"> </w:t>
      </w:r>
      <w:r w:rsidR="008321A3">
        <w:t xml:space="preserve">and it </w:t>
      </w:r>
      <w:r w:rsidR="00314A7B">
        <w:t>is considered in the next test case</w:t>
      </w:r>
      <w:r w:rsidR="008321A3">
        <w:t>.</w:t>
      </w:r>
    </w:p>
  </w:comment>
  <w:comment w:id="8" w:author="Richard Anthony Fowle" w:date="2019-03-25T13:58:00Z" w:initials="RAF">
    <w:p w14:paraId="3D5750F7" w14:textId="2182CC42" w:rsidR="004376CC" w:rsidRDefault="004376CC">
      <w:pPr>
        <w:pStyle w:val="CommentText"/>
      </w:pPr>
      <w:r>
        <w:rPr>
          <w:rStyle w:val="CommentReference"/>
        </w:rPr>
        <w:annotationRef/>
      </w:r>
      <w:r>
        <w:t>Agree</w:t>
      </w:r>
    </w:p>
  </w:comment>
  <w:comment w:id="11" w:author="Leonid Kuzmin" w:date="2019-02-27T17:37:00Z" w:initials="LK">
    <w:p w14:paraId="2D657965" w14:textId="494328A9" w:rsidR="00314A7B" w:rsidRDefault="00314A7B" w:rsidP="00314A7B">
      <w:pPr>
        <w:pStyle w:val="CommentText"/>
      </w:pPr>
      <w:r>
        <w:rPr>
          <w:rStyle w:val="CommentReference"/>
        </w:rPr>
        <w:annotationRef/>
      </w:r>
      <w:r>
        <w:t>I suppose the 3 critical error does not refer to the wrong coordinate subfield of the node. Yes, the node is referenced from the wrong BUISGL object, but it is considered in the above test case. This error causes of the 12</w:t>
      </w:r>
      <w:r w:rsidR="008321A3">
        <w:t xml:space="preserve"> and 34 </w:t>
      </w:r>
      <w:r>
        <w:t xml:space="preserve">critical error because the [FE- 134] BUISGL object </w:t>
      </w:r>
      <w:r w:rsidR="008321A3">
        <w:t xml:space="preserve">reference to the wrong geometry and is </w:t>
      </w:r>
      <w:r>
        <w:t>loaded without geometry.</w:t>
      </w:r>
    </w:p>
    <w:p w14:paraId="7485EA98" w14:textId="5085B38B" w:rsidR="00314A7B" w:rsidRDefault="00314A7B">
      <w:pPr>
        <w:pStyle w:val="CommentText"/>
      </w:pPr>
    </w:p>
  </w:comment>
  <w:comment w:id="12" w:author="Richard Anthony Fowle" w:date="2019-03-26T07:52:00Z" w:initials="RAF">
    <w:p w14:paraId="4BB5F0C3" w14:textId="58FA0A83" w:rsidR="004826FA" w:rsidRDefault="004826FA">
      <w:pPr>
        <w:pStyle w:val="CommentText"/>
      </w:pPr>
      <w:r>
        <w:rPr>
          <w:rStyle w:val="CommentReference"/>
        </w:rPr>
        <w:annotationRef/>
      </w:r>
      <w:r>
        <w:t xml:space="preserve">Check 34 is aimed at </w:t>
      </w:r>
      <w:proofErr w:type="gramStart"/>
      <w:r>
        <w:t>updates !</w:t>
      </w:r>
      <w:proofErr w:type="gramEnd"/>
    </w:p>
  </w:comment>
  <w:comment w:id="20" w:author="Leonid Kuzmin" w:date="2019-02-27T17:56:00Z" w:initials="LK">
    <w:p w14:paraId="5FADC06D" w14:textId="4D626B6C" w:rsidR="003E0836" w:rsidRDefault="003E0836">
      <w:pPr>
        <w:pStyle w:val="CommentText"/>
      </w:pPr>
      <w:r>
        <w:rPr>
          <w:rStyle w:val="CommentReference"/>
        </w:rPr>
        <w:annotationRef/>
      </w:r>
      <w:r>
        <w:t xml:space="preserve">It is the meaningless reference to 21 check because the VRPT field cannot be referenced by edge vector record. We consider the 21 check where there is a VRID record of a connected node </w:t>
      </w:r>
      <w:r w:rsidR="000B44C2">
        <w:t>which is not referenced from any edge.</w:t>
      </w:r>
      <w:r>
        <w:t xml:space="preserve"> </w:t>
      </w:r>
    </w:p>
    <w:p w14:paraId="326BF882" w14:textId="5948FA0E" w:rsidR="003E0836" w:rsidRDefault="003E0836">
      <w:pPr>
        <w:pStyle w:val="CommentText"/>
      </w:pPr>
      <w:r>
        <w:t>Actually there is the 20b critical error because at least one node will be without reference form a feature object.</w:t>
      </w:r>
    </w:p>
  </w:comment>
  <w:comment w:id="21" w:author="Richard Anthony Fowle" w:date="2019-03-25T14:05:00Z" w:initials="RAF">
    <w:p w14:paraId="653A2C1B" w14:textId="33B14E43" w:rsidR="001E77F5" w:rsidRDefault="001E77F5">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B2E1BA" w15:done="0"/>
  <w15:commentEx w15:paraId="2C4559C9" w15:paraIdParent="6AB2E1BA" w15:done="0"/>
  <w15:commentEx w15:paraId="7AEC0646" w15:done="0"/>
  <w15:commentEx w15:paraId="32FC0892" w15:paraIdParent="7AEC0646" w15:done="0"/>
  <w15:commentEx w15:paraId="4EAB8B73" w15:done="0"/>
  <w15:commentEx w15:paraId="14171565" w15:paraIdParent="4EAB8B73" w15:done="0"/>
  <w15:commentEx w15:paraId="3663530B" w15:done="0"/>
  <w15:commentEx w15:paraId="3D5750F7" w15:paraIdParent="3663530B" w15:done="0"/>
  <w15:commentEx w15:paraId="7485EA98" w15:done="0"/>
  <w15:commentEx w15:paraId="4BB5F0C3" w15:paraIdParent="7485EA98" w15:done="0"/>
  <w15:commentEx w15:paraId="326BF882" w15:done="0"/>
  <w15:commentEx w15:paraId="653A2C1B" w15:paraIdParent="326BF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2E1BA" w16cid:durableId="20214288"/>
  <w16cid:commentId w16cid:paraId="7AEC0646" w16cid:durableId="20214B16"/>
  <w16cid:commentId w16cid:paraId="4EAB8B73" w16cid:durableId="20214587"/>
  <w16cid:commentId w16cid:paraId="3663530B" w16cid:durableId="2021488D"/>
  <w16cid:commentId w16cid:paraId="7485EA98" w16cid:durableId="20214940"/>
  <w16cid:commentId w16cid:paraId="326BF882" w16cid:durableId="20214D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EA1"/>
    <w:multiLevelType w:val="multilevel"/>
    <w:tmpl w:val="3C8892E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954"/>
    <w:multiLevelType w:val="multilevel"/>
    <w:tmpl w:val="ECB8D7E8"/>
    <w:lvl w:ilvl="0">
      <w:start w:val="5"/>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1B04EE0"/>
    <w:multiLevelType w:val="multilevel"/>
    <w:tmpl w:val="BE402532"/>
    <w:lvl w:ilvl="0">
      <w:start w:val="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49C83828"/>
    <w:multiLevelType w:val="multilevel"/>
    <w:tmpl w:val="6FC8DB80"/>
    <w:lvl w:ilvl="0">
      <w:start w:val="2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5268C9"/>
    <w:multiLevelType w:val="multilevel"/>
    <w:tmpl w:val="125A4D20"/>
    <w:lvl w:ilvl="0">
      <w:start w:val="7"/>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56EF646A"/>
    <w:multiLevelType w:val="multilevel"/>
    <w:tmpl w:val="DDC09C74"/>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22D7267"/>
    <w:multiLevelType w:val="multilevel"/>
    <w:tmpl w:val="A6A0B784"/>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id Kuzmin">
    <w15:presenceInfo w15:providerId="None" w15:userId="Leonid Kuzmin"/>
  </w15:person>
  <w15:person w15:author="Richard Anthony Fowle">
    <w15:presenceInfo w15:providerId="AD" w15:userId="S-1-5-21-2100284113-1573851820-878952375-164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9F"/>
    <w:rsid w:val="00023E41"/>
    <w:rsid w:val="00053596"/>
    <w:rsid w:val="00057C7B"/>
    <w:rsid w:val="00095B6D"/>
    <w:rsid w:val="000A404C"/>
    <w:rsid w:val="000B44C2"/>
    <w:rsid w:val="00104DD8"/>
    <w:rsid w:val="0019391A"/>
    <w:rsid w:val="001D2088"/>
    <w:rsid w:val="001E462D"/>
    <w:rsid w:val="001E752E"/>
    <w:rsid w:val="001E77F5"/>
    <w:rsid w:val="00244758"/>
    <w:rsid w:val="00264A12"/>
    <w:rsid w:val="00274CA5"/>
    <w:rsid w:val="00284E5E"/>
    <w:rsid w:val="002971E7"/>
    <w:rsid w:val="002A23D8"/>
    <w:rsid w:val="002D192B"/>
    <w:rsid w:val="003148D7"/>
    <w:rsid w:val="00314A7B"/>
    <w:rsid w:val="00317594"/>
    <w:rsid w:val="003327DC"/>
    <w:rsid w:val="00340220"/>
    <w:rsid w:val="00374D74"/>
    <w:rsid w:val="003A3753"/>
    <w:rsid w:val="003B4B9F"/>
    <w:rsid w:val="003E0836"/>
    <w:rsid w:val="00413753"/>
    <w:rsid w:val="004376CC"/>
    <w:rsid w:val="00471F59"/>
    <w:rsid w:val="00481B93"/>
    <w:rsid w:val="004826FA"/>
    <w:rsid w:val="004B2A19"/>
    <w:rsid w:val="0053073C"/>
    <w:rsid w:val="005307C9"/>
    <w:rsid w:val="005D00E5"/>
    <w:rsid w:val="005E3C48"/>
    <w:rsid w:val="005F2BDD"/>
    <w:rsid w:val="00641F8B"/>
    <w:rsid w:val="00660407"/>
    <w:rsid w:val="00690F42"/>
    <w:rsid w:val="006A26E8"/>
    <w:rsid w:val="007347A2"/>
    <w:rsid w:val="00745714"/>
    <w:rsid w:val="007C4098"/>
    <w:rsid w:val="007E50AE"/>
    <w:rsid w:val="008038F0"/>
    <w:rsid w:val="008135F9"/>
    <w:rsid w:val="008321A3"/>
    <w:rsid w:val="0084001D"/>
    <w:rsid w:val="00857596"/>
    <w:rsid w:val="00861D73"/>
    <w:rsid w:val="0086328A"/>
    <w:rsid w:val="008735E1"/>
    <w:rsid w:val="00905536"/>
    <w:rsid w:val="0090784C"/>
    <w:rsid w:val="00920BB0"/>
    <w:rsid w:val="009A54A3"/>
    <w:rsid w:val="00A01254"/>
    <w:rsid w:val="00AB33A8"/>
    <w:rsid w:val="00B510FE"/>
    <w:rsid w:val="00B803EB"/>
    <w:rsid w:val="00B92A6A"/>
    <w:rsid w:val="00BE626C"/>
    <w:rsid w:val="00C72A66"/>
    <w:rsid w:val="00CA266F"/>
    <w:rsid w:val="00CB7547"/>
    <w:rsid w:val="00D17AEA"/>
    <w:rsid w:val="00D21B6A"/>
    <w:rsid w:val="00D2579D"/>
    <w:rsid w:val="00D3127C"/>
    <w:rsid w:val="00D476BD"/>
    <w:rsid w:val="00D47BCF"/>
    <w:rsid w:val="00D52BB2"/>
    <w:rsid w:val="00D61D46"/>
    <w:rsid w:val="00D95655"/>
    <w:rsid w:val="00DA69B3"/>
    <w:rsid w:val="00DF767F"/>
    <w:rsid w:val="00E1659B"/>
    <w:rsid w:val="00E2398E"/>
    <w:rsid w:val="00EB1EC8"/>
    <w:rsid w:val="00EC61B3"/>
    <w:rsid w:val="00F1737C"/>
    <w:rsid w:val="00F23F79"/>
    <w:rsid w:val="00F27E8D"/>
    <w:rsid w:val="00F34C85"/>
    <w:rsid w:val="00F47010"/>
    <w:rsid w:val="00F57217"/>
    <w:rsid w:val="00F60D2F"/>
    <w:rsid w:val="00F9357A"/>
    <w:rsid w:val="00FA1E04"/>
    <w:rsid w:val="00FA725C"/>
    <w:rsid w:val="00FD38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60D5"/>
  <w15:chartTrackingRefBased/>
  <w15:docId w15:val="{069D2BCD-065B-4D22-ABC0-5BF490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E8"/>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B4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9F"/>
    <w:rPr>
      <w:rFonts w:asciiTheme="majorHAnsi" w:eastAsiaTheme="majorEastAsia" w:hAnsiTheme="majorHAnsi" w:cstheme="majorBidi"/>
      <w:color w:val="2E74B5" w:themeColor="accent1" w:themeShade="BF"/>
      <w:sz w:val="32"/>
      <w:szCs w:val="32"/>
      <w:lang w:val="en-CA" w:eastAsia="en-CA"/>
    </w:rPr>
  </w:style>
  <w:style w:type="paragraph" w:customStyle="1" w:styleId="msonormal0">
    <w:name w:val="msonormal"/>
    <w:basedOn w:val="Normal"/>
    <w:rsid w:val="003B4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rsid w:val="003B4B9F"/>
    <w:pPr>
      <w:spacing w:line="240" w:lineRule="auto"/>
    </w:pPr>
    <w:rPr>
      <w:sz w:val="20"/>
      <w:szCs w:val="20"/>
    </w:rPr>
  </w:style>
  <w:style w:type="character" w:customStyle="1" w:styleId="CommentTextChar">
    <w:name w:val="Comment Text Char"/>
    <w:basedOn w:val="DefaultParagraphFont"/>
    <w:link w:val="CommentText"/>
    <w:uiPriority w:val="99"/>
    <w:semiHidden/>
    <w:rsid w:val="003B4B9F"/>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3B4B9F"/>
    <w:rPr>
      <w:b/>
      <w:bCs/>
    </w:rPr>
  </w:style>
  <w:style w:type="character" w:customStyle="1" w:styleId="CommentSubjectChar">
    <w:name w:val="Comment Subject Char"/>
    <w:basedOn w:val="CommentTextChar"/>
    <w:link w:val="CommentSubject"/>
    <w:uiPriority w:val="99"/>
    <w:semiHidden/>
    <w:rsid w:val="003B4B9F"/>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3B4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9F"/>
    <w:rPr>
      <w:rFonts w:ascii="Segoe UI" w:eastAsiaTheme="minorEastAsia" w:hAnsi="Segoe UI" w:cs="Segoe UI"/>
      <w:sz w:val="18"/>
      <w:szCs w:val="18"/>
      <w:lang w:val="en-CA" w:eastAsia="en-CA"/>
    </w:rPr>
  </w:style>
  <w:style w:type="paragraph" w:styleId="Revision">
    <w:name w:val="Revision"/>
    <w:uiPriority w:val="99"/>
    <w:semiHidden/>
    <w:rsid w:val="003B4B9F"/>
    <w:pPr>
      <w:spacing w:after="0" w:line="240" w:lineRule="auto"/>
    </w:pPr>
    <w:rPr>
      <w:rFonts w:eastAsiaTheme="minorEastAsia"/>
      <w:lang w:val="en-CA" w:eastAsia="en-CA"/>
    </w:rPr>
  </w:style>
  <w:style w:type="paragraph" w:styleId="ListParagraph">
    <w:name w:val="List Paragraph"/>
    <w:basedOn w:val="Normal"/>
    <w:uiPriority w:val="34"/>
    <w:qFormat/>
    <w:rsid w:val="003B4B9F"/>
    <w:pPr>
      <w:ind w:left="720"/>
      <w:contextualSpacing/>
    </w:pPr>
  </w:style>
  <w:style w:type="paragraph" w:styleId="TOCHeading">
    <w:name w:val="TOC Heading"/>
    <w:basedOn w:val="Heading1"/>
    <w:next w:val="Normal"/>
    <w:uiPriority w:val="39"/>
    <w:semiHidden/>
    <w:unhideWhenUsed/>
    <w:qFormat/>
    <w:rsid w:val="003B4B9F"/>
    <w:pPr>
      <w:spacing w:line="256" w:lineRule="auto"/>
      <w:outlineLvl w:val="9"/>
    </w:pPr>
    <w:rPr>
      <w:lang w:val="en-US" w:eastAsia="en-US"/>
    </w:rPr>
  </w:style>
  <w:style w:type="paragraph" w:customStyle="1" w:styleId="Default">
    <w:name w:val="Default"/>
    <w:rsid w:val="003B4B9F"/>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character" w:styleId="CommentReference">
    <w:name w:val="annotation reference"/>
    <w:basedOn w:val="DefaultParagraphFont"/>
    <w:uiPriority w:val="99"/>
    <w:semiHidden/>
    <w:unhideWhenUsed/>
    <w:rsid w:val="003B4B9F"/>
    <w:rPr>
      <w:sz w:val="16"/>
      <w:szCs w:val="16"/>
    </w:rPr>
  </w:style>
  <w:style w:type="character" w:styleId="BookTitle">
    <w:name w:val="Book Title"/>
    <w:basedOn w:val="DefaultParagraphFont"/>
    <w:uiPriority w:val="33"/>
    <w:qFormat/>
    <w:rsid w:val="003B4B9F"/>
    <w:rPr>
      <w:b/>
      <w:bCs/>
      <w:i/>
      <w:iCs/>
      <w:spacing w:val="5"/>
    </w:rPr>
  </w:style>
  <w:style w:type="character" w:customStyle="1" w:styleId="CommentTextChar1">
    <w:name w:val="Comment Text Char1"/>
    <w:basedOn w:val="DefaultParagraphFont"/>
    <w:uiPriority w:val="99"/>
    <w:semiHidden/>
    <w:rsid w:val="003B4B9F"/>
    <w:rPr>
      <w:rFonts w:ascii="Times New Roman" w:eastAsiaTheme="minorEastAsia" w:hAnsi="Times New Roman" w:cs="Times New Roman" w:hint="default"/>
      <w:sz w:val="20"/>
      <w:szCs w:val="20"/>
      <w:lang w:val="en-CA" w:eastAsia="en-CA"/>
    </w:rPr>
  </w:style>
  <w:style w:type="character" w:customStyle="1" w:styleId="BalloonTextChar1">
    <w:name w:val="Balloon Text Char1"/>
    <w:basedOn w:val="DefaultParagraphFont"/>
    <w:uiPriority w:val="99"/>
    <w:semiHidden/>
    <w:rsid w:val="003B4B9F"/>
    <w:rPr>
      <w:rFonts w:ascii="Segoe UI" w:eastAsiaTheme="minorEastAsia" w:hAnsi="Segoe UI" w:cs="Segoe UI" w:hint="default"/>
      <w:sz w:val="18"/>
      <w:szCs w:val="18"/>
      <w:lang w:val="en-CA" w:eastAsia="en-CA"/>
    </w:rPr>
  </w:style>
  <w:style w:type="character" w:styleId="Hyperlink">
    <w:name w:val="Hyperlink"/>
    <w:basedOn w:val="DefaultParagraphFont"/>
    <w:uiPriority w:val="99"/>
    <w:semiHidden/>
    <w:unhideWhenUsed/>
    <w:rsid w:val="003B4B9F"/>
    <w:rPr>
      <w:color w:val="0000FF"/>
      <w:u w:val="single"/>
    </w:rPr>
  </w:style>
  <w:style w:type="character" w:styleId="FollowedHyperlink">
    <w:name w:val="FollowedHyperlink"/>
    <w:basedOn w:val="DefaultParagraphFont"/>
    <w:uiPriority w:val="99"/>
    <w:semiHidden/>
    <w:unhideWhenUsed/>
    <w:rsid w:val="003B4B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234">
      <w:bodyDiv w:val="1"/>
      <w:marLeft w:val="0"/>
      <w:marRight w:val="0"/>
      <w:marTop w:val="0"/>
      <w:marBottom w:val="0"/>
      <w:divBdr>
        <w:top w:val="none" w:sz="0" w:space="0" w:color="auto"/>
        <w:left w:val="none" w:sz="0" w:space="0" w:color="auto"/>
        <w:bottom w:val="none" w:sz="0" w:space="0" w:color="auto"/>
        <w:right w:val="none" w:sz="0" w:space="0" w:color="auto"/>
      </w:divBdr>
    </w:div>
    <w:div w:id="270865688">
      <w:bodyDiv w:val="1"/>
      <w:marLeft w:val="0"/>
      <w:marRight w:val="0"/>
      <w:marTop w:val="0"/>
      <w:marBottom w:val="0"/>
      <w:divBdr>
        <w:top w:val="none" w:sz="0" w:space="0" w:color="auto"/>
        <w:left w:val="none" w:sz="0" w:space="0" w:color="auto"/>
        <w:bottom w:val="none" w:sz="0" w:space="0" w:color="auto"/>
        <w:right w:val="none" w:sz="0" w:space="0" w:color="auto"/>
      </w:divBdr>
    </w:div>
    <w:div w:id="844057661">
      <w:bodyDiv w:val="1"/>
      <w:marLeft w:val="0"/>
      <w:marRight w:val="0"/>
      <w:marTop w:val="0"/>
      <w:marBottom w:val="0"/>
      <w:divBdr>
        <w:top w:val="none" w:sz="0" w:space="0" w:color="auto"/>
        <w:left w:val="none" w:sz="0" w:space="0" w:color="auto"/>
        <w:bottom w:val="none" w:sz="0" w:space="0" w:color="auto"/>
        <w:right w:val="none" w:sz="0" w:space="0" w:color="auto"/>
      </w:divBdr>
    </w:div>
    <w:div w:id="1658461825">
      <w:bodyDiv w:val="1"/>
      <w:marLeft w:val="0"/>
      <w:marRight w:val="0"/>
      <w:marTop w:val="0"/>
      <w:marBottom w:val="0"/>
      <w:divBdr>
        <w:top w:val="none" w:sz="0" w:space="0" w:color="auto"/>
        <w:left w:val="none" w:sz="0" w:space="0" w:color="auto"/>
        <w:bottom w:val="none" w:sz="0" w:space="0" w:color="auto"/>
        <w:right w:val="none" w:sz="0" w:space="0" w:color="auto"/>
      </w:divBdr>
    </w:div>
    <w:div w:id="20262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6</cp:revision>
  <dcterms:created xsi:type="dcterms:W3CDTF">2019-02-27T14:02:00Z</dcterms:created>
  <dcterms:modified xsi:type="dcterms:W3CDTF">2019-03-26T06:53:00Z</dcterms:modified>
</cp:coreProperties>
</file>