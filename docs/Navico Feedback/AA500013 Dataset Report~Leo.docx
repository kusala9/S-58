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E3317" w14:textId="77777777" w:rsidR="003B4B9F" w:rsidRDefault="003B4B9F" w:rsidP="008A249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AA500013</w:t>
      </w:r>
    </w:p>
    <w:p w14:paraId="519AF1C4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D4EA831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39C22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D9EC6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75722238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7674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1017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29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format of the catalogue file is not correct.</w:t>
            </w:r>
          </w:p>
        </w:tc>
      </w:tr>
    </w:tbl>
    <w:p w14:paraId="3697AD9D" w14:textId="640114C8" w:rsidR="003B4B9F" w:rsidRDefault="003B4B9F" w:rsidP="003B4B9F"/>
    <w:p w14:paraId="78D54EC2" w14:textId="7DDA4DED" w:rsidR="00CF21D9" w:rsidRDefault="00CF21D9" w:rsidP="000800C9">
      <w:pPr>
        <w:rPr>
          <w:ins w:id="0" w:author="Leonid Kuzmin" w:date="2019-03-01T14:10:00Z"/>
        </w:rPr>
      </w:pPr>
      <w:r>
        <w:rPr>
          <w:b/>
        </w:rPr>
        <w:t>Secondary Errors</w:t>
      </w:r>
      <w:r w:rsidR="000800C9">
        <w:rPr>
          <w:b/>
        </w:rPr>
        <w:t xml:space="preserve"> </w:t>
      </w:r>
      <w:del w:id="1" w:author="Leonid Kuzmin" w:date="2019-03-01T14:10:00Z">
        <w:r w:rsidR="000800C9" w:rsidDel="000316FC">
          <w:rPr>
            <w:b/>
          </w:rPr>
          <w:delText xml:space="preserve">- </w:delText>
        </w:r>
        <w:r w:rsidR="000800C9" w:rsidDel="000316FC">
          <w:delText>None</w:delText>
        </w:r>
      </w:del>
    </w:p>
    <w:p w14:paraId="3AEC88EA" w14:textId="75995632" w:rsidR="000316FC" w:rsidRPr="000800C9" w:rsidRDefault="000316FC" w:rsidP="000800C9">
      <w:pPr>
        <w:rPr>
          <w:b/>
        </w:rPr>
      </w:pPr>
      <w:ins w:id="2" w:author="Leonid Kuzmin" w:date="2019-03-01T14:10:00Z">
        <w:r>
          <w:rPr>
            <w:b/>
          </w:rPr>
          <w:t xml:space="preserve">Critical </w:t>
        </w:r>
        <w:commentRangeStart w:id="3"/>
        <w:commentRangeStart w:id="4"/>
        <w:r>
          <w:rPr>
            <w:b/>
          </w:rPr>
          <w:t>1016</w:t>
        </w:r>
      </w:ins>
      <w:commentRangeEnd w:id="3"/>
      <w:ins w:id="5" w:author="Leonid Kuzmin" w:date="2019-03-01T14:23:00Z">
        <w:r w:rsidR="00920D51">
          <w:rPr>
            <w:rStyle w:val="CommentReference"/>
          </w:rPr>
          <w:commentReference w:id="3"/>
        </w:r>
      </w:ins>
      <w:commentRangeEnd w:id="4"/>
      <w:r w:rsidR="00E267EE">
        <w:rPr>
          <w:rStyle w:val="CommentReference"/>
        </w:rPr>
        <w:commentReference w:id="4"/>
      </w:r>
    </w:p>
    <w:p w14:paraId="2A3B5F51" w14:textId="77777777" w:rsidR="00CF21D9" w:rsidRDefault="00CF21D9" w:rsidP="00CF21D9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654"/>
      </w:tblGrid>
      <w:tr w:rsidR="00CF21D9" w14:paraId="69108308" w14:textId="77777777" w:rsidTr="000800C9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C45D3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383EE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2D1E16F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C23E0A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ED2C087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30CC0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F21D9" w14:paraId="12F5C3AB" w14:textId="77777777" w:rsidTr="00F369D5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FBD39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8AFC16" w14:textId="77777777" w:rsidR="00CF21D9" w:rsidRDefault="00CF21D9" w:rsidP="00F369D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format of the catalogue file is not correct.</w:t>
            </w:r>
          </w:p>
        </w:tc>
      </w:tr>
      <w:tr w:rsidR="00CF21D9" w14:paraId="35B016E9" w14:textId="77777777" w:rsidTr="00F369D5">
        <w:trPr>
          <w:trHeight w:val="3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2B5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6BBFF5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Catalogue file format not correct.</w:t>
            </w:r>
          </w:p>
        </w:tc>
      </w:tr>
      <w:tr w:rsidR="00CF21D9" w14:paraId="3EB67B8F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BAB1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5EE2C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format of the catalogue file.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EC79A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C52F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(6.2)</w:t>
            </w:r>
          </w:p>
        </w:tc>
      </w:tr>
      <w:tr w:rsidR="00CF21D9" w14:paraId="6A6D25A6" w14:textId="77777777" w:rsidTr="000800C9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AEE38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5BB64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extra co-ordinate field in catalogue file.</w:t>
            </w:r>
          </w:p>
        </w:tc>
      </w:tr>
      <w:tr w:rsidR="00CF21D9" w14:paraId="794B036B" w14:textId="77777777" w:rsidTr="00F369D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A394D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43AB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EB55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1184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D588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C7C7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F21D9" w14:paraId="19313E66" w14:textId="77777777" w:rsidTr="00F369D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F0FD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86CA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C04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D8BC1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348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92A2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40966C27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397F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9881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6BE63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2A24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3344" w14:textId="77777777" w:rsidR="00CF21D9" w:rsidRDefault="00CF21D9" w:rsidP="00F369D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488CA1BF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FF3B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50A9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5622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C410E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85C6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1C988268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6092E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B200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4858C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3FAB24A" wp14:editId="7396B34C">
                  <wp:extent cx="5092065" cy="894080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6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19E09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37872BB6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FA00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B1AFD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1017: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Catalogue file format not correct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CF21D9" w14:paraId="211D4D2F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4A9C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11346" w14:textId="59602B7A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commentRangeStart w:id="7"/>
            <w:del w:id="8" w:author="Leonid Kuzmin" w:date="2019-03-01T14:07:00Z">
              <w:r w:rsidDel="000316FC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  <w:ins w:id="9" w:author="Leonid Kuzmin" w:date="2019-03-01T14:07:00Z">
              <w:r w:rsidR="000316FC" w:rsidRPr="000316FC">
                <w:rPr>
                  <w:rFonts w:ascii="Calibri" w:eastAsia="Times New Roman" w:hAnsi="Calibri" w:cs="Calibri"/>
                  <w:sz w:val="20"/>
                  <w:szCs w:val="20"/>
                </w:rPr>
                <w:t>1016: CRC values do not match.</w:t>
              </w:r>
              <w:r w:rsidR="000316FC" w:rsidRPr="000316FC">
                <w:rPr>
                  <w:rFonts w:ascii="Calibri" w:eastAsia="Times New Roman" w:hAnsi="Calibri" w:cs="Calibri"/>
                  <w:sz w:val="20"/>
                  <w:szCs w:val="20"/>
                </w:rPr>
                <w:cr/>
              </w:r>
            </w:ins>
            <w:commentRangeEnd w:id="7"/>
            <w:ins w:id="10" w:author="Leonid Kuzmin" w:date="2019-03-01T14:08:00Z">
              <w:r w:rsidR="000316FC">
                <w:rPr>
                  <w:rStyle w:val="CommentReference"/>
                </w:rPr>
                <w:commentReference w:id="7"/>
              </w:r>
            </w:ins>
          </w:p>
        </w:tc>
      </w:tr>
    </w:tbl>
    <w:p w14:paraId="7C26B500" w14:textId="77777777" w:rsidR="00CF21D9" w:rsidRDefault="00CF21D9" w:rsidP="00CF21D9"/>
    <w:p w14:paraId="47AD1171" w14:textId="52779206" w:rsidR="00857596" w:rsidRDefault="00857596" w:rsidP="00CF21D9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eonid Kuzmin" w:date="2019-03-01T14:23:00Z" w:initials="LK">
    <w:p w14:paraId="0A36BE81" w14:textId="5B8C1DCB" w:rsidR="00920D51" w:rsidRDefault="00920D51">
      <w:pPr>
        <w:pStyle w:val="CommentText"/>
      </w:pPr>
      <w:r>
        <w:rPr>
          <w:rStyle w:val="CommentReference"/>
        </w:rPr>
        <w:annotationRef/>
      </w:r>
      <w:r>
        <w:t xml:space="preserve">It is result of the </w:t>
      </w:r>
      <w:r w:rsidR="00384882">
        <w:t>movement of subfields</w:t>
      </w:r>
      <w:r>
        <w:t xml:space="preserve"> value</w:t>
      </w:r>
      <w:r w:rsidR="00D656C7">
        <w:t xml:space="preserve">. Excess coordinate is interpreted as the </w:t>
      </w:r>
      <w:r>
        <w:t xml:space="preserve">CRCS subfield. </w:t>
      </w:r>
    </w:p>
  </w:comment>
  <w:comment w:id="4" w:author="Richard Anthony Fowle" w:date="2019-03-26T18:07:00Z" w:initials="RAF">
    <w:p w14:paraId="70C6572B" w14:textId="309214AC" w:rsidR="00E267EE" w:rsidRDefault="00E267EE">
      <w:pPr>
        <w:pStyle w:val="CommentText"/>
      </w:pPr>
      <w:r>
        <w:rPr>
          <w:rStyle w:val="CommentReference"/>
        </w:rPr>
        <w:annotationRef/>
      </w:r>
      <w:r>
        <w:t>Agree</w:t>
      </w:r>
      <w:bookmarkStart w:id="6" w:name="_GoBack"/>
      <w:bookmarkEnd w:id="6"/>
    </w:p>
  </w:comment>
  <w:comment w:id="7" w:author="Leonid Kuzmin" w:date="2019-03-01T14:08:00Z" w:initials="LK">
    <w:p w14:paraId="1E4F1E03" w14:textId="7DCE71A5" w:rsidR="000316FC" w:rsidRDefault="000316FC">
      <w:pPr>
        <w:pStyle w:val="CommentText"/>
      </w:pPr>
      <w:r>
        <w:rPr>
          <w:rStyle w:val="CommentReference"/>
        </w:rPr>
        <w:annotationRef/>
      </w:r>
      <w:r w:rsidR="00920D51">
        <w:t xml:space="preserve">The 1016 error can trigger because excess coordinate subfield will be considered as CRCS </w:t>
      </w:r>
      <w:r w:rsidR="00034DE0">
        <w:t>field. In this case CRCS subfield value differs from the c</w:t>
      </w:r>
      <w:r>
        <w:t>alculated CRC value:</w:t>
      </w:r>
    </w:p>
    <w:p w14:paraId="574A2112" w14:textId="59020C9B" w:rsidR="000316FC" w:rsidRDefault="000316FC">
      <w:pPr>
        <w:pStyle w:val="CommentText"/>
      </w:pPr>
      <w:r w:rsidRPr="000316FC">
        <w:t>AA500013.000: calculated B51D334D, in catalog 00000061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36BE81" w15:done="0"/>
  <w15:commentEx w15:paraId="70C6572B" w15:paraIdParent="0A36BE81" w15:done="0"/>
  <w15:commentEx w15:paraId="574A21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6BE81" w16cid:durableId="2023BEC6"/>
  <w16cid:commentId w16cid:paraId="574A2112" w16cid:durableId="2023BB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97E09F4"/>
    <w:lvl w:ilvl="0">
      <w:start w:val="2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316FC"/>
    <w:rsid w:val="00034DE0"/>
    <w:rsid w:val="00053596"/>
    <w:rsid w:val="000800C9"/>
    <w:rsid w:val="00095B6D"/>
    <w:rsid w:val="000A404C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84882"/>
    <w:rsid w:val="003A3753"/>
    <w:rsid w:val="003B4B9F"/>
    <w:rsid w:val="00413753"/>
    <w:rsid w:val="00452E48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7539C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8A249D"/>
    <w:rsid w:val="0090784C"/>
    <w:rsid w:val="00920BB0"/>
    <w:rsid w:val="00920D51"/>
    <w:rsid w:val="00A01254"/>
    <w:rsid w:val="00AB33A8"/>
    <w:rsid w:val="00B510FE"/>
    <w:rsid w:val="00B803EB"/>
    <w:rsid w:val="00BE626C"/>
    <w:rsid w:val="00C72A66"/>
    <w:rsid w:val="00CA266F"/>
    <w:rsid w:val="00CB7547"/>
    <w:rsid w:val="00CF21D9"/>
    <w:rsid w:val="00D21B6A"/>
    <w:rsid w:val="00D2579D"/>
    <w:rsid w:val="00D476BD"/>
    <w:rsid w:val="00D47BCF"/>
    <w:rsid w:val="00D52BB2"/>
    <w:rsid w:val="00D61D46"/>
    <w:rsid w:val="00D656C7"/>
    <w:rsid w:val="00DF767F"/>
    <w:rsid w:val="00E2398E"/>
    <w:rsid w:val="00E267E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2019-03-01T11:21:00Z</dcterms:created>
  <dcterms:modified xsi:type="dcterms:W3CDTF">2019-03-26T17:08:00Z</dcterms:modified>
</cp:coreProperties>
</file>