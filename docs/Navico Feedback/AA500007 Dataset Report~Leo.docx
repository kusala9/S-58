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F66E97" w14:textId="77777777" w:rsidR="003B4B9F" w:rsidRDefault="003B4B9F" w:rsidP="00BB7ED1">
      <w:pPr>
        <w:pStyle w:val="ListParagraph"/>
        <w:numPr>
          <w:ilvl w:val="0"/>
          <w:numId w:val="10"/>
        </w:numPr>
        <w:rPr>
          <w:b/>
          <w:sz w:val="28"/>
          <w:szCs w:val="28"/>
        </w:rPr>
      </w:pPr>
      <w:r>
        <w:rPr>
          <w:b/>
          <w:sz w:val="28"/>
          <w:szCs w:val="28"/>
        </w:rPr>
        <w:t>Test Dataset: AA500007</w:t>
      </w:r>
    </w:p>
    <w:p w14:paraId="27FD660E" w14:textId="77777777" w:rsidR="003B4B9F" w:rsidRDefault="003B4B9F" w:rsidP="003B4B9F">
      <w:pPr>
        <w:rPr>
          <w:b/>
          <w:sz w:val="24"/>
          <w:szCs w:val="24"/>
        </w:rPr>
      </w:pPr>
      <w:r>
        <w:rPr>
          <w:b/>
          <w:sz w:val="24"/>
          <w:szCs w:val="24"/>
        </w:rPr>
        <w:t>S‐58 Recommended ENC Validation Checks covered in this section:</w:t>
      </w:r>
    </w:p>
    <w:tbl>
      <w:tblPr>
        <w:tblW w:w="9440" w:type="dxa"/>
        <w:tblLook w:val="04A0" w:firstRow="1" w:lastRow="0" w:firstColumn="1" w:lastColumn="0" w:noHBand="0" w:noVBand="1"/>
      </w:tblPr>
      <w:tblGrid>
        <w:gridCol w:w="1165"/>
        <w:gridCol w:w="8275"/>
      </w:tblGrid>
      <w:tr w:rsidR="003B4B9F" w14:paraId="048D024A" w14:textId="77777777" w:rsidTr="003B4B9F">
        <w:trPr>
          <w:trHeight w:val="300"/>
        </w:trPr>
        <w:tc>
          <w:tcPr>
            <w:tcW w:w="116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3F4100B3" w14:textId="77777777" w:rsidR="003B4B9F" w:rsidRDefault="003B4B9F">
            <w:pPr>
              <w:spacing w:after="0" w:line="240" w:lineRule="auto"/>
              <w:jc w:val="center"/>
              <w:rPr>
                <w:rFonts w:ascii="Calibri" w:eastAsia="Times New Roman" w:hAnsi="Calibri" w:cs="Times New Roman"/>
                <w:b/>
                <w:bCs/>
                <w:color w:val="000000"/>
                <w:sz w:val="20"/>
                <w:szCs w:val="20"/>
                <w:lang w:val="en-US" w:eastAsia="en-US"/>
              </w:rPr>
            </w:pPr>
            <w:r>
              <w:rPr>
                <w:rFonts w:ascii="Calibri" w:eastAsia="Times New Roman" w:hAnsi="Calibri" w:cs="Times New Roman"/>
                <w:b/>
                <w:bCs/>
                <w:color w:val="000000"/>
                <w:sz w:val="20"/>
                <w:szCs w:val="20"/>
                <w:lang w:val="en-US" w:eastAsia="en-US"/>
              </w:rPr>
              <w:t>S‐58 Check </w:t>
            </w:r>
          </w:p>
        </w:tc>
        <w:tc>
          <w:tcPr>
            <w:tcW w:w="8275"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3BC4B628" w14:textId="77777777" w:rsidR="003B4B9F" w:rsidRDefault="003B4B9F">
            <w:pPr>
              <w:spacing w:after="0" w:line="240" w:lineRule="auto"/>
              <w:jc w:val="center"/>
              <w:rPr>
                <w:rFonts w:ascii="Calibri" w:eastAsia="Times New Roman" w:hAnsi="Calibri" w:cs="Times New Roman"/>
                <w:b/>
                <w:bCs/>
                <w:color w:val="000000"/>
                <w:sz w:val="20"/>
                <w:szCs w:val="20"/>
                <w:lang w:val="en-US" w:eastAsia="en-US"/>
              </w:rPr>
            </w:pPr>
            <w:r>
              <w:rPr>
                <w:rFonts w:ascii="Calibri" w:eastAsia="Times New Roman" w:hAnsi="Calibri" w:cs="Times New Roman"/>
                <w:b/>
                <w:bCs/>
                <w:color w:val="000000"/>
                <w:sz w:val="20"/>
                <w:szCs w:val="20"/>
                <w:lang w:val="en-US" w:eastAsia="en-US"/>
              </w:rPr>
              <w:t>Description</w:t>
            </w:r>
          </w:p>
        </w:tc>
      </w:tr>
      <w:tr w:rsidR="003B4B9F" w14:paraId="1E1B13B3" w14:textId="77777777" w:rsidTr="003B4B9F">
        <w:trPr>
          <w:trHeight w:val="465"/>
        </w:trPr>
        <w:tc>
          <w:tcPr>
            <w:tcW w:w="1165" w:type="dxa"/>
            <w:tcBorders>
              <w:top w:val="nil"/>
              <w:left w:val="single" w:sz="4" w:space="0" w:color="auto"/>
              <w:bottom w:val="single" w:sz="4" w:space="0" w:color="auto"/>
              <w:right w:val="single" w:sz="4" w:space="0" w:color="auto"/>
            </w:tcBorders>
            <w:noWrap/>
            <w:vAlign w:val="center"/>
            <w:hideMark/>
          </w:tcPr>
          <w:p w14:paraId="309D779F"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29</w:t>
            </w:r>
          </w:p>
        </w:tc>
        <w:tc>
          <w:tcPr>
            <w:tcW w:w="8275" w:type="dxa"/>
            <w:tcBorders>
              <w:top w:val="nil"/>
              <w:left w:val="nil"/>
              <w:bottom w:val="single" w:sz="4" w:space="0" w:color="auto"/>
              <w:right w:val="single" w:sz="4" w:space="0" w:color="auto"/>
            </w:tcBorders>
            <w:vAlign w:val="center"/>
            <w:hideMark/>
          </w:tcPr>
          <w:p w14:paraId="2402E515" w14:textId="77777777" w:rsidR="003B4B9F" w:rsidRDefault="003B4B9F">
            <w:pPr>
              <w:spacing w:after="0" w:line="240" w:lineRule="auto"/>
              <w:rPr>
                <w:rFonts w:ascii="Calibri" w:eastAsia="Times New Roman" w:hAnsi="Calibri" w:cs="Times New Roman"/>
                <w:sz w:val="16"/>
                <w:szCs w:val="16"/>
                <w:lang w:val="en-US" w:eastAsia="en-US"/>
              </w:rPr>
            </w:pPr>
            <w:r>
              <w:rPr>
                <w:rFonts w:ascii="Calibri" w:eastAsia="Times New Roman" w:hAnsi="Calibri" w:cs="Times New Roman"/>
                <w:sz w:val="16"/>
                <w:szCs w:val="16"/>
                <w:lang w:val="en-US" w:eastAsia="en-US"/>
              </w:rPr>
              <w:t>For each of the following: FFPC-NFPT, FSPC-NSPT, SGCC-CCNC, and VRPC-NVPT subfields where the value is Not equal to the number of records/pointers.</w:t>
            </w:r>
          </w:p>
        </w:tc>
      </w:tr>
      <w:tr w:rsidR="003B4B9F" w14:paraId="4B02A015" w14:textId="77777777" w:rsidTr="003B4B9F">
        <w:trPr>
          <w:trHeight w:val="465"/>
        </w:trPr>
        <w:tc>
          <w:tcPr>
            <w:tcW w:w="1165" w:type="dxa"/>
            <w:tcBorders>
              <w:top w:val="nil"/>
              <w:left w:val="single" w:sz="4" w:space="0" w:color="auto"/>
              <w:bottom w:val="single" w:sz="4" w:space="0" w:color="auto"/>
              <w:right w:val="single" w:sz="4" w:space="0" w:color="auto"/>
            </w:tcBorders>
            <w:noWrap/>
            <w:vAlign w:val="center"/>
            <w:hideMark/>
          </w:tcPr>
          <w:p w14:paraId="0FCF6EEE"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32</w:t>
            </w:r>
          </w:p>
        </w:tc>
        <w:tc>
          <w:tcPr>
            <w:tcW w:w="8275" w:type="dxa"/>
            <w:tcBorders>
              <w:top w:val="nil"/>
              <w:left w:val="nil"/>
              <w:bottom w:val="single" w:sz="4" w:space="0" w:color="auto"/>
              <w:right w:val="single" w:sz="4" w:space="0" w:color="auto"/>
            </w:tcBorders>
            <w:vAlign w:val="center"/>
            <w:hideMark/>
          </w:tcPr>
          <w:p w14:paraId="23DF5D14" w14:textId="77777777" w:rsidR="003B4B9F" w:rsidRDefault="003B4B9F">
            <w:pPr>
              <w:spacing w:after="0" w:line="240" w:lineRule="auto"/>
              <w:rPr>
                <w:rFonts w:ascii="Calibri" w:eastAsia="Times New Roman" w:hAnsi="Calibri" w:cs="Times New Roman"/>
                <w:sz w:val="16"/>
                <w:szCs w:val="16"/>
                <w:lang w:val="en-US" w:eastAsia="en-US"/>
              </w:rPr>
            </w:pPr>
            <w:r>
              <w:rPr>
                <w:rFonts w:ascii="Calibri" w:eastAsia="Times New Roman" w:hAnsi="Calibri" w:cs="Times New Roman"/>
                <w:sz w:val="16"/>
                <w:szCs w:val="16"/>
                <w:lang w:val="en-US" w:eastAsia="en-US"/>
              </w:rPr>
              <w:t>For each record update which does not refer to a valid record NAME.</w:t>
            </w:r>
          </w:p>
        </w:tc>
      </w:tr>
      <w:tr w:rsidR="003B4B9F" w14:paraId="631408A7" w14:textId="77777777" w:rsidTr="003B4B9F">
        <w:trPr>
          <w:trHeight w:val="465"/>
        </w:trPr>
        <w:tc>
          <w:tcPr>
            <w:tcW w:w="1165" w:type="dxa"/>
            <w:tcBorders>
              <w:top w:val="nil"/>
              <w:left w:val="single" w:sz="4" w:space="0" w:color="auto"/>
              <w:bottom w:val="single" w:sz="4" w:space="0" w:color="auto"/>
              <w:right w:val="single" w:sz="4" w:space="0" w:color="auto"/>
            </w:tcBorders>
            <w:noWrap/>
            <w:vAlign w:val="center"/>
            <w:hideMark/>
          </w:tcPr>
          <w:p w14:paraId="3EC41AF9" w14:textId="77777777" w:rsidR="003B4B9F" w:rsidRDefault="003B4B9F">
            <w:pPr>
              <w:spacing w:after="0" w:line="240" w:lineRule="auto"/>
              <w:jc w:val="center"/>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33</w:t>
            </w:r>
          </w:p>
        </w:tc>
        <w:tc>
          <w:tcPr>
            <w:tcW w:w="8275" w:type="dxa"/>
            <w:tcBorders>
              <w:top w:val="nil"/>
              <w:left w:val="nil"/>
              <w:bottom w:val="single" w:sz="4" w:space="0" w:color="auto"/>
              <w:right w:val="single" w:sz="4" w:space="0" w:color="auto"/>
            </w:tcBorders>
            <w:vAlign w:val="center"/>
            <w:hideMark/>
          </w:tcPr>
          <w:p w14:paraId="044B9807" w14:textId="77777777" w:rsidR="003B4B9F" w:rsidRDefault="003B4B9F">
            <w:pPr>
              <w:spacing w:after="0" w:line="240" w:lineRule="auto"/>
              <w:rPr>
                <w:rFonts w:ascii="Calibri" w:eastAsia="Times New Roman" w:hAnsi="Calibri" w:cs="Times New Roman"/>
                <w:sz w:val="16"/>
                <w:szCs w:val="16"/>
                <w:lang w:val="en-US" w:eastAsia="en-US"/>
              </w:rPr>
            </w:pPr>
            <w:r>
              <w:rPr>
                <w:rFonts w:ascii="Calibri" w:eastAsia="Times New Roman" w:hAnsi="Calibri" w:cs="Times New Roman"/>
                <w:sz w:val="16"/>
                <w:szCs w:val="16"/>
                <w:lang w:val="en-US" w:eastAsia="en-US"/>
              </w:rPr>
              <w:t>For each attribute update which does not refer to a valid record NAME and attribute label/code.</w:t>
            </w:r>
          </w:p>
        </w:tc>
      </w:tr>
    </w:tbl>
    <w:p w14:paraId="129CCCC8" w14:textId="2A625E0B" w:rsidR="003B4B9F" w:rsidRDefault="003B4B9F" w:rsidP="003B4B9F"/>
    <w:p w14:paraId="1ACDE3E1" w14:textId="77777777" w:rsidR="00374D74" w:rsidRDefault="00374D74" w:rsidP="00374D74">
      <w:pPr>
        <w:rPr>
          <w:b/>
        </w:rPr>
      </w:pPr>
      <w:r>
        <w:rPr>
          <w:b/>
        </w:rPr>
        <w:t>Secondary Errors</w:t>
      </w:r>
    </w:p>
    <w:p w14:paraId="67ABF206" w14:textId="66AAABCF" w:rsidR="00374D74" w:rsidRDefault="00374D74" w:rsidP="00374D74">
      <w:pPr>
        <w:ind w:firstLine="720"/>
      </w:pPr>
      <w:r>
        <w:t xml:space="preserve">Critical – </w:t>
      </w:r>
      <w:ins w:id="0" w:author="Leonid Kuzmin" w:date="2019-02-28T15:48:00Z">
        <w:r w:rsidR="006743DA">
          <w:t>13c</w:t>
        </w:r>
      </w:ins>
      <w:ins w:id="1" w:author="Leonid Kuzmin" w:date="2019-02-28T16:01:00Z">
        <w:r w:rsidR="00EF4222">
          <w:t>; 15</w:t>
        </w:r>
      </w:ins>
      <w:ins w:id="2" w:author="Leonid Kuzmin" w:date="2019-02-28T16:16:00Z">
        <w:r w:rsidR="0055029D">
          <w:t>, 42</w:t>
        </w:r>
      </w:ins>
      <w:ins w:id="3" w:author="Leonid Kuzmin" w:date="2019-02-28T16:25:00Z">
        <w:r w:rsidR="00F30377">
          <w:t>, 519b</w:t>
        </w:r>
      </w:ins>
    </w:p>
    <w:p w14:paraId="65623C63" w14:textId="78B7B06E" w:rsidR="00CC2D89" w:rsidRDefault="00CC2D89" w:rsidP="00374D74">
      <w:pPr>
        <w:ind w:firstLine="720"/>
      </w:pPr>
      <w:commentRangeStart w:id="4"/>
      <w:commentRangeStart w:id="5"/>
      <w:r>
        <w:t>1016</w:t>
      </w:r>
      <w:commentRangeEnd w:id="4"/>
      <w:r>
        <w:rPr>
          <w:rStyle w:val="CommentReference"/>
        </w:rPr>
        <w:commentReference w:id="4"/>
      </w:r>
      <w:commentRangeEnd w:id="5"/>
      <w:r w:rsidR="008C7C38">
        <w:rPr>
          <w:rStyle w:val="CommentReference"/>
        </w:rPr>
        <w:commentReference w:id="5"/>
      </w:r>
      <w:r>
        <w:t>,</w:t>
      </w:r>
    </w:p>
    <w:p w14:paraId="4A70AE5D" w14:textId="6CD77AE5" w:rsidR="00374D74" w:rsidRDefault="00374D74" w:rsidP="00374D74">
      <w:pPr>
        <w:ind w:firstLine="720"/>
      </w:pPr>
      <w:r>
        <w:t xml:space="preserve">Error – </w:t>
      </w:r>
      <w:r w:rsidR="00053833">
        <w:t xml:space="preserve">1, 57a, </w:t>
      </w:r>
      <w:commentRangeStart w:id="7"/>
      <w:commentRangeStart w:id="8"/>
      <w:r w:rsidR="00053833">
        <w:t>57b,</w:t>
      </w:r>
      <w:commentRangeEnd w:id="7"/>
      <w:r w:rsidR="0055029D">
        <w:rPr>
          <w:rStyle w:val="CommentReference"/>
        </w:rPr>
        <w:commentReference w:id="7"/>
      </w:r>
      <w:commentRangeEnd w:id="8"/>
      <w:r w:rsidR="008C7C38">
        <w:rPr>
          <w:rStyle w:val="CommentReference"/>
        </w:rPr>
        <w:commentReference w:id="8"/>
      </w:r>
      <w:r w:rsidR="00053833">
        <w:t xml:space="preserve"> </w:t>
      </w:r>
    </w:p>
    <w:p w14:paraId="616DE79F" w14:textId="20E9267F" w:rsidR="001E752E" w:rsidRDefault="00374D74" w:rsidP="00374D74">
      <w:pPr>
        <w:ind w:firstLine="720"/>
      </w:pPr>
      <w:r>
        <w:t>Warnings –</w:t>
      </w:r>
      <w:r w:rsidR="00053833">
        <w:t xml:space="preserve"> 40, </w:t>
      </w:r>
      <w:ins w:id="9" w:author="Leonid Kuzmin" w:date="2019-02-28T16:08:00Z">
        <w:r w:rsidR="0055029D">
          <w:t>45a</w:t>
        </w:r>
      </w:ins>
      <w:ins w:id="10" w:author="Leonid Kuzmin" w:date="2019-02-28T16:09:00Z">
        <w:r w:rsidR="0055029D">
          <w:t>,</w:t>
        </w:r>
      </w:ins>
      <w:ins w:id="11" w:author="Leonid Kuzmin" w:date="2019-02-28T16:08:00Z">
        <w:r w:rsidR="0055029D">
          <w:t xml:space="preserve"> </w:t>
        </w:r>
      </w:ins>
      <w:commentRangeStart w:id="12"/>
      <w:commentRangeStart w:id="13"/>
      <w:r w:rsidR="00053833">
        <w:t>1722a</w:t>
      </w:r>
      <w:commentRangeEnd w:id="12"/>
      <w:r w:rsidR="00C02A22">
        <w:rPr>
          <w:rStyle w:val="CommentReference"/>
        </w:rPr>
        <w:commentReference w:id="12"/>
      </w:r>
      <w:commentRangeEnd w:id="13"/>
      <w:r w:rsidR="003B3507">
        <w:rPr>
          <w:rStyle w:val="CommentReference"/>
        </w:rPr>
        <w:commentReference w:id="13"/>
      </w:r>
      <w:r>
        <w:br w:type="page"/>
      </w:r>
    </w:p>
    <w:tbl>
      <w:tblPr>
        <w:tblpPr w:leftFromText="180" w:rightFromText="180" w:bottomFromText="160" w:vertAnchor="text" w:tblpXSpec="center" w:tblpY="1"/>
        <w:tblOverlap w:val="never"/>
        <w:tblW w:w="10512" w:type="dxa"/>
        <w:tblLayout w:type="fixed"/>
        <w:tblLook w:val="04A0" w:firstRow="1" w:lastRow="0" w:firstColumn="1" w:lastColumn="0" w:noHBand="0" w:noVBand="1"/>
      </w:tblPr>
      <w:tblGrid>
        <w:gridCol w:w="2272"/>
        <w:gridCol w:w="326"/>
        <w:gridCol w:w="1163"/>
        <w:gridCol w:w="13"/>
        <w:gridCol w:w="1751"/>
        <w:gridCol w:w="573"/>
        <w:gridCol w:w="28"/>
        <w:gridCol w:w="644"/>
        <w:gridCol w:w="312"/>
        <w:gridCol w:w="1369"/>
        <w:gridCol w:w="433"/>
        <w:gridCol w:w="266"/>
        <w:gridCol w:w="685"/>
        <w:gridCol w:w="23"/>
        <w:gridCol w:w="654"/>
      </w:tblGrid>
      <w:tr w:rsidR="003B4B9F" w14:paraId="33AE9C9A"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43F16556"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lastRenderedPageBreak/>
              <w:t>Dataset Name</w:t>
            </w:r>
          </w:p>
        </w:tc>
        <w:tc>
          <w:tcPr>
            <w:tcW w:w="3253" w:type="dxa"/>
            <w:gridSpan w:val="4"/>
            <w:tcBorders>
              <w:top w:val="single" w:sz="4" w:space="0" w:color="auto"/>
              <w:left w:val="nil"/>
              <w:bottom w:val="single" w:sz="4" w:space="0" w:color="auto"/>
              <w:right w:val="single" w:sz="4" w:space="0" w:color="auto"/>
            </w:tcBorders>
            <w:noWrap/>
            <w:vAlign w:val="center"/>
            <w:hideMark/>
          </w:tcPr>
          <w:p w14:paraId="1EC95C67"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AA500007</w:t>
            </w:r>
          </w:p>
        </w:tc>
        <w:tc>
          <w:tcPr>
            <w:tcW w:w="1557" w:type="dxa"/>
            <w:gridSpan w:val="4"/>
            <w:tcBorders>
              <w:top w:val="single" w:sz="4" w:space="0" w:color="auto"/>
              <w:left w:val="single" w:sz="4" w:space="0" w:color="auto"/>
              <w:bottom w:val="single" w:sz="4" w:space="0" w:color="auto"/>
              <w:right w:val="single" w:sz="4" w:space="0" w:color="000000"/>
            </w:tcBorders>
            <w:vAlign w:val="center"/>
            <w:hideMark/>
          </w:tcPr>
          <w:p w14:paraId="2DEA8BD3" w14:textId="77777777" w:rsidR="003B4B9F" w:rsidRDefault="003B4B9F">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2068" w:type="dxa"/>
            <w:gridSpan w:val="3"/>
            <w:tcBorders>
              <w:top w:val="single" w:sz="4" w:space="0" w:color="auto"/>
              <w:left w:val="nil"/>
              <w:bottom w:val="single" w:sz="4" w:space="0" w:color="auto"/>
              <w:right w:val="single" w:sz="4" w:space="0" w:color="auto"/>
            </w:tcBorders>
            <w:noWrap/>
            <w:vAlign w:val="center"/>
            <w:hideMark/>
          </w:tcPr>
          <w:p w14:paraId="1A02DE2B"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29</w:t>
            </w:r>
          </w:p>
        </w:tc>
        <w:tc>
          <w:tcPr>
            <w:tcW w:w="708" w:type="dxa"/>
            <w:gridSpan w:val="2"/>
            <w:tcBorders>
              <w:top w:val="single" w:sz="4" w:space="0" w:color="auto"/>
              <w:left w:val="nil"/>
              <w:bottom w:val="single" w:sz="4" w:space="0" w:color="auto"/>
              <w:right w:val="single" w:sz="4" w:space="0" w:color="auto"/>
            </w:tcBorders>
            <w:vAlign w:val="center"/>
            <w:hideMark/>
          </w:tcPr>
          <w:p w14:paraId="7B11DA27"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654" w:type="dxa"/>
            <w:tcBorders>
              <w:top w:val="single" w:sz="4" w:space="0" w:color="auto"/>
              <w:left w:val="nil"/>
              <w:bottom w:val="single" w:sz="4" w:space="0" w:color="auto"/>
              <w:right w:val="single" w:sz="4" w:space="0" w:color="auto"/>
            </w:tcBorders>
            <w:noWrap/>
            <w:vAlign w:val="center"/>
            <w:hideMark/>
          </w:tcPr>
          <w:p w14:paraId="76EB15C2"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B4B9F" w14:paraId="0BD69971" w14:textId="77777777" w:rsidTr="000855B1">
        <w:trPr>
          <w:trHeight w:val="665"/>
        </w:trPr>
        <w:tc>
          <w:tcPr>
            <w:tcW w:w="2272" w:type="dxa"/>
            <w:tcBorders>
              <w:top w:val="nil"/>
              <w:left w:val="single" w:sz="4" w:space="0" w:color="auto"/>
              <w:bottom w:val="single" w:sz="4" w:space="0" w:color="auto"/>
              <w:right w:val="single" w:sz="4" w:space="0" w:color="auto"/>
            </w:tcBorders>
            <w:noWrap/>
            <w:vAlign w:val="center"/>
            <w:hideMark/>
          </w:tcPr>
          <w:p w14:paraId="4CBA93CA"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40" w:type="dxa"/>
            <w:gridSpan w:val="14"/>
            <w:tcBorders>
              <w:top w:val="single" w:sz="4" w:space="0" w:color="auto"/>
              <w:left w:val="nil"/>
              <w:bottom w:val="single" w:sz="4" w:space="0" w:color="auto"/>
              <w:right w:val="single" w:sz="4" w:space="0" w:color="000000"/>
            </w:tcBorders>
            <w:vAlign w:val="center"/>
            <w:hideMark/>
          </w:tcPr>
          <w:p w14:paraId="2CC4900A" w14:textId="6D680266"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 xml:space="preserve">For </w:t>
            </w:r>
            <w:r w:rsidR="003838A1">
              <w:rPr>
                <w:rFonts w:ascii="Calibri" w:hAnsi="Calibri" w:cs="Calibri"/>
                <w:color w:val="auto"/>
                <w:sz w:val="20"/>
                <w:szCs w:val="20"/>
              </w:rPr>
              <w:t>each of the following: FFPC-NFPT</w:t>
            </w:r>
            <w:r>
              <w:rPr>
                <w:rFonts w:ascii="Calibri" w:hAnsi="Calibri" w:cs="Calibri"/>
                <w:color w:val="auto"/>
                <w:sz w:val="20"/>
                <w:szCs w:val="20"/>
              </w:rPr>
              <w:t>, FSPC-NSPT, SGCC-CCNC, and VRPC-NVPT subfields where the value is Not equal to the number of records/pointers.</w:t>
            </w:r>
          </w:p>
        </w:tc>
      </w:tr>
      <w:tr w:rsidR="003B4B9F" w14:paraId="61F05084" w14:textId="77777777" w:rsidTr="000855B1">
        <w:trPr>
          <w:trHeight w:val="665"/>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42C9344E"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Message</w:t>
            </w:r>
          </w:p>
        </w:tc>
        <w:tc>
          <w:tcPr>
            <w:tcW w:w="8240" w:type="dxa"/>
            <w:gridSpan w:val="14"/>
            <w:tcBorders>
              <w:top w:val="single" w:sz="4" w:space="0" w:color="auto"/>
              <w:left w:val="nil"/>
              <w:bottom w:val="single" w:sz="4" w:space="0" w:color="auto"/>
              <w:right w:val="single" w:sz="4" w:space="0" w:color="000000"/>
            </w:tcBorders>
            <w:vAlign w:val="center"/>
            <w:hideMark/>
          </w:tcPr>
          <w:p w14:paraId="3BE86D47" w14:textId="77777777"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 xml:space="preserve">Invalid number of records/pointers in the following FFPC-NFPT, FSPC-NSPT, SGCC-CCNC or </w:t>
            </w:r>
          </w:p>
          <w:p w14:paraId="5EB50792" w14:textId="77777777"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VRPC-NVPT.</w:t>
            </w:r>
          </w:p>
        </w:tc>
      </w:tr>
      <w:tr w:rsidR="003B4B9F" w14:paraId="12AEACD6" w14:textId="77777777" w:rsidTr="000855B1">
        <w:trPr>
          <w:trHeight w:val="323"/>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5B4DC80B"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10" w:type="dxa"/>
            <w:gridSpan w:val="8"/>
            <w:tcBorders>
              <w:top w:val="nil"/>
              <w:left w:val="nil"/>
              <w:bottom w:val="single" w:sz="4" w:space="0" w:color="auto"/>
              <w:right w:val="single" w:sz="4" w:space="0" w:color="auto"/>
            </w:tcBorders>
            <w:noWrap/>
            <w:vAlign w:val="center"/>
            <w:hideMark/>
          </w:tcPr>
          <w:p w14:paraId="52004402"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subfield to equal the number of records/pointers.</w:t>
            </w:r>
          </w:p>
        </w:tc>
        <w:tc>
          <w:tcPr>
            <w:tcW w:w="1369" w:type="dxa"/>
            <w:tcBorders>
              <w:top w:val="nil"/>
              <w:left w:val="nil"/>
              <w:bottom w:val="single" w:sz="4" w:space="0" w:color="auto"/>
              <w:right w:val="single" w:sz="4" w:space="0" w:color="auto"/>
            </w:tcBorders>
            <w:noWrap/>
            <w:vAlign w:val="center"/>
            <w:hideMark/>
          </w:tcPr>
          <w:p w14:paraId="6F3DDDC9"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1" w:type="dxa"/>
            <w:gridSpan w:val="5"/>
            <w:tcBorders>
              <w:top w:val="nil"/>
              <w:left w:val="nil"/>
              <w:bottom w:val="single" w:sz="4" w:space="0" w:color="auto"/>
              <w:right w:val="single" w:sz="4" w:space="0" w:color="auto"/>
            </w:tcBorders>
            <w:noWrap/>
            <w:vAlign w:val="center"/>
            <w:hideMark/>
          </w:tcPr>
          <w:p w14:paraId="337258CA"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Part 3 (7.6.5) </w:t>
            </w:r>
          </w:p>
          <w:p w14:paraId="44C4FF18"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(7.6.7), (7.7.1.5) </w:t>
            </w:r>
          </w:p>
          <w:p w14:paraId="547B2105"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and (7.7.1.3)</w:t>
            </w:r>
          </w:p>
        </w:tc>
      </w:tr>
      <w:tr w:rsidR="003B4B9F" w14:paraId="75FE28E6"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5229566C"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40" w:type="dxa"/>
            <w:gridSpan w:val="14"/>
            <w:tcBorders>
              <w:top w:val="single" w:sz="4" w:space="0" w:color="auto"/>
              <w:left w:val="nil"/>
              <w:bottom w:val="single" w:sz="4" w:space="0" w:color="auto"/>
              <w:right w:val="single" w:sz="4" w:space="0" w:color="auto"/>
            </w:tcBorders>
            <w:noWrap/>
            <w:vAlign w:val="center"/>
            <w:hideMark/>
          </w:tcPr>
          <w:p w14:paraId="16E54E6B" w14:textId="581A88C2" w:rsidR="003B4B9F" w:rsidRDefault="003838A1">
            <w:pPr>
              <w:pStyle w:val="Default"/>
              <w:spacing w:line="256" w:lineRule="auto"/>
              <w:rPr>
                <w:rFonts w:ascii="Calibri" w:hAnsi="Calibri" w:cs="Calibri"/>
                <w:color w:val="auto"/>
                <w:sz w:val="20"/>
                <w:szCs w:val="20"/>
              </w:rPr>
            </w:pPr>
            <w:r>
              <w:rPr>
                <w:rFonts w:ascii="Calibri" w:eastAsia="Times New Roman" w:hAnsi="Calibri" w:cs="Calibri"/>
                <w:bCs/>
                <w:color w:val="auto"/>
                <w:sz w:val="20"/>
                <w:szCs w:val="20"/>
              </w:rPr>
              <w:t>FFPC-NF</w:t>
            </w:r>
            <w:r w:rsidR="003B4B9F">
              <w:rPr>
                <w:rFonts w:ascii="Calibri" w:eastAsia="Times New Roman" w:hAnsi="Calibri" w:cs="Calibri"/>
                <w:bCs/>
                <w:color w:val="auto"/>
                <w:sz w:val="20"/>
                <w:szCs w:val="20"/>
              </w:rPr>
              <w:t>PT has been set to “2” instead of “1” in update AA500007.001</w:t>
            </w:r>
            <w:r w:rsidR="003B4B9F">
              <w:rPr>
                <w:rFonts w:ascii="Calibri" w:hAnsi="Calibri" w:cs="Calibri"/>
                <w:color w:val="auto"/>
                <w:sz w:val="20"/>
                <w:szCs w:val="20"/>
              </w:rPr>
              <w:t>.</w:t>
            </w:r>
          </w:p>
        </w:tc>
      </w:tr>
      <w:tr w:rsidR="00D24BD8" w14:paraId="12583EB2" w14:textId="77777777" w:rsidTr="00D24BD8">
        <w:trPr>
          <w:trHeight w:val="300"/>
        </w:trPr>
        <w:tc>
          <w:tcPr>
            <w:tcW w:w="2598" w:type="dxa"/>
            <w:gridSpan w:val="2"/>
            <w:tcBorders>
              <w:top w:val="single" w:sz="4" w:space="0" w:color="auto"/>
              <w:left w:val="single" w:sz="4" w:space="0" w:color="auto"/>
              <w:bottom w:val="single" w:sz="4" w:space="0" w:color="auto"/>
              <w:right w:val="single" w:sz="4" w:space="0" w:color="auto"/>
            </w:tcBorders>
            <w:noWrap/>
            <w:vAlign w:val="center"/>
          </w:tcPr>
          <w:p w14:paraId="4EAD0B91" w14:textId="75CE62DF" w:rsidR="00D24BD8" w:rsidRDefault="00D24BD8" w:rsidP="00D24BD8">
            <w:pPr>
              <w:pStyle w:val="Default"/>
              <w:spacing w:line="256"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163" w:type="dxa"/>
            <w:tcBorders>
              <w:top w:val="single" w:sz="4" w:space="0" w:color="auto"/>
              <w:left w:val="single" w:sz="4" w:space="0" w:color="auto"/>
              <w:bottom w:val="single" w:sz="4" w:space="0" w:color="auto"/>
              <w:right w:val="single" w:sz="4" w:space="0" w:color="auto"/>
            </w:tcBorders>
            <w:vAlign w:val="center"/>
          </w:tcPr>
          <w:p w14:paraId="5FA19A55" w14:textId="09B3FE8D" w:rsidR="00D24BD8" w:rsidRDefault="00D24BD8" w:rsidP="00D24BD8">
            <w:pPr>
              <w:pStyle w:val="Default"/>
              <w:spacing w:line="256" w:lineRule="auto"/>
              <w:jc w:val="center"/>
              <w:rPr>
                <w:rFonts w:ascii="Calibri" w:eastAsia="Times New Roman" w:hAnsi="Calibri" w:cs="Calibri"/>
                <w:bCs/>
                <w:color w:val="auto"/>
                <w:sz w:val="20"/>
                <w:szCs w:val="20"/>
              </w:rPr>
            </w:pPr>
            <w:r>
              <w:rPr>
                <w:rFonts w:ascii="Calibri" w:eastAsia="Times New Roman" w:hAnsi="Calibri" w:cs="Calibri"/>
                <w:b/>
                <w:sz w:val="20"/>
                <w:szCs w:val="20"/>
              </w:rPr>
              <w:t>Feature</w:t>
            </w:r>
          </w:p>
        </w:tc>
        <w:tc>
          <w:tcPr>
            <w:tcW w:w="2337" w:type="dxa"/>
            <w:gridSpan w:val="3"/>
            <w:tcBorders>
              <w:top w:val="single" w:sz="4" w:space="0" w:color="auto"/>
              <w:left w:val="single" w:sz="4" w:space="0" w:color="auto"/>
              <w:bottom w:val="single" w:sz="4" w:space="0" w:color="auto"/>
              <w:right w:val="single" w:sz="4" w:space="0" w:color="auto"/>
            </w:tcBorders>
            <w:vAlign w:val="center"/>
          </w:tcPr>
          <w:p w14:paraId="55AA94DB" w14:textId="59390C50" w:rsidR="00D24BD8" w:rsidRDefault="00D24BD8" w:rsidP="00D24BD8">
            <w:pPr>
              <w:pStyle w:val="Default"/>
              <w:spacing w:line="256" w:lineRule="auto"/>
              <w:jc w:val="center"/>
              <w:rPr>
                <w:rFonts w:ascii="Calibri" w:eastAsia="Times New Roman" w:hAnsi="Calibri" w:cs="Calibri"/>
                <w:bCs/>
                <w:color w:val="auto"/>
                <w:sz w:val="20"/>
                <w:szCs w:val="20"/>
              </w:rPr>
            </w:pPr>
            <w:r>
              <w:rPr>
                <w:rFonts w:ascii="Calibri" w:eastAsia="Times New Roman" w:hAnsi="Calibri" w:cs="Calibri"/>
                <w:b/>
                <w:sz w:val="20"/>
                <w:szCs w:val="20"/>
              </w:rPr>
              <w:t>Attributes</w:t>
            </w:r>
          </w:p>
        </w:tc>
        <w:tc>
          <w:tcPr>
            <w:tcW w:w="672" w:type="dxa"/>
            <w:gridSpan w:val="2"/>
            <w:tcBorders>
              <w:top w:val="single" w:sz="4" w:space="0" w:color="auto"/>
              <w:left w:val="single" w:sz="4" w:space="0" w:color="auto"/>
              <w:bottom w:val="single" w:sz="4" w:space="0" w:color="auto"/>
              <w:right w:val="single" w:sz="4" w:space="0" w:color="auto"/>
            </w:tcBorders>
            <w:vAlign w:val="center"/>
          </w:tcPr>
          <w:p w14:paraId="0C1D7791" w14:textId="7C9A2F87" w:rsidR="00D24BD8" w:rsidRDefault="00D24BD8" w:rsidP="00D24BD8">
            <w:pPr>
              <w:pStyle w:val="Default"/>
              <w:spacing w:line="256" w:lineRule="auto"/>
              <w:jc w:val="center"/>
              <w:rPr>
                <w:rFonts w:ascii="Calibri" w:eastAsia="Times New Roman" w:hAnsi="Calibri" w:cs="Calibri"/>
                <w:bCs/>
                <w:color w:val="auto"/>
                <w:sz w:val="20"/>
                <w:szCs w:val="20"/>
              </w:rPr>
            </w:pPr>
            <w:r>
              <w:rPr>
                <w:rFonts w:ascii="Calibri" w:eastAsia="Times New Roman" w:hAnsi="Calibri" w:cs="Calibri"/>
                <w:b/>
                <w:sz w:val="20"/>
                <w:szCs w:val="20"/>
              </w:rPr>
              <w:t>FRID</w:t>
            </w:r>
          </w:p>
        </w:tc>
        <w:tc>
          <w:tcPr>
            <w:tcW w:w="2114" w:type="dxa"/>
            <w:gridSpan w:val="3"/>
            <w:tcBorders>
              <w:top w:val="single" w:sz="4" w:space="0" w:color="auto"/>
              <w:left w:val="single" w:sz="4" w:space="0" w:color="auto"/>
              <w:bottom w:val="single" w:sz="4" w:space="0" w:color="auto"/>
              <w:right w:val="single" w:sz="4" w:space="0" w:color="auto"/>
            </w:tcBorders>
            <w:vAlign w:val="center"/>
          </w:tcPr>
          <w:p w14:paraId="6180BFA1" w14:textId="421E3F69" w:rsidR="00D24BD8" w:rsidRDefault="00D24BD8" w:rsidP="00D24BD8">
            <w:pPr>
              <w:pStyle w:val="Default"/>
              <w:spacing w:line="256" w:lineRule="auto"/>
              <w:jc w:val="center"/>
              <w:rPr>
                <w:rFonts w:ascii="Calibri" w:eastAsia="Times New Roman" w:hAnsi="Calibri" w:cs="Calibri"/>
                <w:bCs/>
                <w:color w:val="auto"/>
                <w:sz w:val="20"/>
                <w:szCs w:val="20"/>
              </w:rPr>
            </w:pPr>
            <w:r>
              <w:rPr>
                <w:rFonts w:ascii="Calibri" w:eastAsia="Times New Roman" w:hAnsi="Calibri" w:cs="Calibri"/>
                <w:b/>
                <w:sz w:val="20"/>
                <w:szCs w:val="20"/>
              </w:rPr>
              <w:t>FOID</w:t>
            </w:r>
          </w:p>
        </w:tc>
        <w:tc>
          <w:tcPr>
            <w:tcW w:w="1628" w:type="dxa"/>
            <w:gridSpan w:val="4"/>
            <w:tcBorders>
              <w:top w:val="single" w:sz="4" w:space="0" w:color="auto"/>
              <w:left w:val="single" w:sz="4" w:space="0" w:color="auto"/>
              <w:bottom w:val="single" w:sz="4" w:space="0" w:color="auto"/>
              <w:right w:val="single" w:sz="4" w:space="0" w:color="auto"/>
            </w:tcBorders>
            <w:vAlign w:val="center"/>
          </w:tcPr>
          <w:p w14:paraId="2344680B" w14:textId="1D73723E" w:rsidR="00D24BD8" w:rsidRDefault="00D24BD8" w:rsidP="00D24BD8">
            <w:pPr>
              <w:pStyle w:val="Default"/>
              <w:spacing w:line="256" w:lineRule="auto"/>
              <w:jc w:val="center"/>
              <w:rPr>
                <w:rFonts w:ascii="Calibri" w:eastAsia="Times New Roman" w:hAnsi="Calibri" w:cs="Calibri"/>
                <w:bCs/>
                <w:color w:val="auto"/>
                <w:sz w:val="20"/>
                <w:szCs w:val="20"/>
              </w:rPr>
            </w:pPr>
            <w:r>
              <w:rPr>
                <w:rFonts w:ascii="Calibri" w:eastAsia="Times New Roman" w:hAnsi="Calibri" w:cs="Calibri"/>
                <w:b/>
                <w:sz w:val="20"/>
                <w:szCs w:val="20"/>
              </w:rPr>
              <w:t>VRID</w:t>
            </w:r>
          </w:p>
        </w:tc>
      </w:tr>
      <w:tr w:rsidR="00D24BD8" w14:paraId="23B09F9D" w14:textId="77777777" w:rsidTr="00D24BD8">
        <w:trPr>
          <w:trHeight w:val="300"/>
        </w:trPr>
        <w:tc>
          <w:tcPr>
            <w:tcW w:w="2598" w:type="dxa"/>
            <w:gridSpan w:val="2"/>
            <w:tcBorders>
              <w:top w:val="single" w:sz="4" w:space="0" w:color="auto"/>
              <w:left w:val="single" w:sz="4" w:space="0" w:color="auto"/>
              <w:bottom w:val="single" w:sz="4" w:space="0" w:color="auto"/>
              <w:right w:val="single" w:sz="4" w:space="0" w:color="auto"/>
            </w:tcBorders>
            <w:noWrap/>
            <w:vAlign w:val="center"/>
          </w:tcPr>
          <w:p w14:paraId="4E09E4C3" w14:textId="6A50D6CF" w:rsidR="00D24BD8" w:rsidRDefault="00D24BD8" w:rsidP="00D24BD8">
            <w:pPr>
              <w:pStyle w:val="Default"/>
              <w:spacing w:line="256" w:lineRule="auto"/>
              <w:rPr>
                <w:rFonts w:ascii="Calibri" w:eastAsia="Times New Roman" w:hAnsi="Calibri" w:cs="Calibri"/>
                <w:sz w:val="20"/>
                <w:szCs w:val="20"/>
              </w:rPr>
            </w:pPr>
            <w:r>
              <w:rPr>
                <w:rFonts w:ascii="Calibri" w:eastAsia="Times New Roman" w:hAnsi="Calibri" w:cs="Calibri"/>
                <w:sz w:val="20"/>
                <w:szCs w:val="20"/>
              </w:rPr>
              <w:t>32°31'14.10"S 61°11'40.74"E</w:t>
            </w:r>
          </w:p>
        </w:tc>
        <w:tc>
          <w:tcPr>
            <w:tcW w:w="1163" w:type="dxa"/>
            <w:tcBorders>
              <w:top w:val="single" w:sz="4" w:space="0" w:color="auto"/>
              <w:left w:val="single" w:sz="4" w:space="0" w:color="auto"/>
              <w:bottom w:val="single" w:sz="4" w:space="0" w:color="auto"/>
              <w:right w:val="single" w:sz="4" w:space="0" w:color="auto"/>
            </w:tcBorders>
            <w:vAlign w:val="center"/>
          </w:tcPr>
          <w:p w14:paraId="6C99DB36" w14:textId="3A4DA7AE" w:rsidR="00D24BD8" w:rsidRDefault="00D24BD8" w:rsidP="00D24BD8">
            <w:pPr>
              <w:pStyle w:val="Default"/>
              <w:spacing w:line="256" w:lineRule="auto"/>
              <w:rPr>
                <w:rFonts w:ascii="Calibri" w:eastAsia="Times New Roman" w:hAnsi="Calibri" w:cs="Calibri"/>
                <w:bCs/>
                <w:color w:val="auto"/>
                <w:sz w:val="20"/>
                <w:szCs w:val="20"/>
              </w:rPr>
            </w:pPr>
            <w:r>
              <w:rPr>
                <w:rFonts w:ascii="Calibri" w:eastAsia="Times New Roman" w:hAnsi="Calibri" w:cs="Calibri"/>
                <w:bCs/>
                <w:color w:val="auto"/>
                <w:sz w:val="20"/>
                <w:szCs w:val="20"/>
              </w:rPr>
              <w:t>LNDMRK</w:t>
            </w:r>
            <w:r>
              <w:rPr>
                <w:rFonts w:ascii="Calibri" w:eastAsia="Times New Roman" w:hAnsi="Calibri" w:cs="Calibri"/>
                <w:bCs/>
                <w:color w:val="auto"/>
                <w:sz w:val="20"/>
                <w:szCs w:val="20"/>
                <w:lang w:val="da-DK"/>
              </w:rPr>
              <w:t>(P)</w:t>
            </w:r>
          </w:p>
        </w:tc>
        <w:tc>
          <w:tcPr>
            <w:tcW w:w="2337" w:type="dxa"/>
            <w:gridSpan w:val="3"/>
            <w:tcBorders>
              <w:top w:val="single" w:sz="4" w:space="0" w:color="auto"/>
              <w:left w:val="single" w:sz="4" w:space="0" w:color="auto"/>
              <w:bottom w:val="single" w:sz="4" w:space="0" w:color="auto"/>
              <w:right w:val="single" w:sz="4" w:space="0" w:color="auto"/>
            </w:tcBorders>
            <w:vAlign w:val="center"/>
          </w:tcPr>
          <w:p w14:paraId="657BA6AB" w14:textId="502687F1" w:rsidR="00D24BD8" w:rsidRDefault="00D24BD8" w:rsidP="00D24BD8">
            <w:pPr>
              <w:pStyle w:val="Default"/>
              <w:spacing w:line="256" w:lineRule="auto"/>
              <w:rPr>
                <w:rFonts w:ascii="Calibri" w:eastAsia="Times New Roman" w:hAnsi="Calibri" w:cs="Calibri"/>
                <w:bCs/>
                <w:color w:val="auto"/>
                <w:sz w:val="20"/>
                <w:szCs w:val="20"/>
              </w:rPr>
            </w:pPr>
            <w:r>
              <w:rPr>
                <w:rFonts w:ascii="Calibri" w:eastAsia="Times New Roman" w:hAnsi="Calibri" w:cs="Calibri"/>
                <w:bCs/>
                <w:color w:val="auto"/>
                <w:sz w:val="20"/>
                <w:szCs w:val="20"/>
              </w:rPr>
              <w:t>CATLMK=17; FUNCTN=33; CONVIS=1</w:t>
            </w:r>
          </w:p>
        </w:tc>
        <w:tc>
          <w:tcPr>
            <w:tcW w:w="672" w:type="dxa"/>
            <w:gridSpan w:val="2"/>
            <w:tcBorders>
              <w:top w:val="single" w:sz="4" w:space="0" w:color="auto"/>
              <w:left w:val="single" w:sz="4" w:space="0" w:color="auto"/>
              <w:bottom w:val="single" w:sz="4" w:space="0" w:color="auto"/>
              <w:right w:val="single" w:sz="4" w:space="0" w:color="auto"/>
            </w:tcBorders>
            <w:vAlign w:val="center"/>
          </w:tcPr>
          <w:p w14:paraId="53B5D84B" w14:textId="7139F832" w:rsidR="00D24BD8" w:rsidRDefault="00D24BD8" w:rsidP="00D24BD8">
            <w:pPr>
              <w:pStyle w:val="Default"/>
              <w:spacing w:line="256" w:lineRule="auto"/>
              <w:rPr>
                <w:rFonts w:ascii="Calibri" w:eastAsia="Times New Roman" w:hAnsi="Calibri" w:cs="Calibri"/>
                <w:bCs/>
                <w:color w:val="auto"/>
                <w:sz w:val="20"/>
                <w:szCs w:val="20"/>
              </w:rPr>
            </w:pPr>
            <w:r>
              <w:rPr>
                <w:rFonts w:ascii="Calibri" w:eastAsia="Times New Roman" w:hAnsi="Calibri" w:cs="Calibri"/>
                <w:bCs/>
                <w:color w:val="auto"/>
                <w:sz w:val="20"/>
                <w:szCs w:val="20"/>
              </w:rPr>
              <w:t>FE</w:t>
            </w:r>
            <w:r>
              <w:rPr>
                <w:rFonts w:ascii="Calibri" w:eastAsia="Times New Roman" w:hAnsi="Calibri" w:cs="Calibri"/>
                <w:bCs/>
                <w:color w:val="auto"/>
                <w:sz w:val="20"/>
                <w:szCs w:val="20"/>
                <w:lang w:val="da-DK"/>
              </w:rPr>
              <w:t>-45</w:t>
            </w:r>
          </w:p>
        </w:tc>
        <w:tc>
          <w:tcPr>
            <w:tcW w:w="2114" w:type="dxa"/>
            <w:gridSpan w:val="3"/>
            <w:tcBorders>
              <w:top w:val="single" w:sz="4" w:space="0" w:color="auto"/>
              <w:left w:val="single" w:sz="4" w:space="0" w:color="auto"/>
              <w:bottom w:val="single" w:sz="4" w:space="0" w:color="auto"/>
              <w:right w:val="single" w:sz="4" w:space="0" w:color="auto"/>
            </w:tcBorders>
            <w:vAlign w:val="center"/>
          </w:tcPr>
          <w:p w14:paraId="02379DDA" w14:textId="57F39996" w:rsidR="00D24BD8" w:rsidRDefault="00D24BD8" w:rsidP="00D24BD8">
            <w:pPr>
              <w:pStyle w:val="Default"/>
              <w:spacing w:line="256" w:lineRule="auto"/>
              <w:rPr>
                <w:rFonts w:ascii="Calibri" w:eastAsia="Times New Roman" w:hAnsi="Calibri" w:cs="Calibri"/>
                <w:bCs/>
                <w:color w:val="auto"/>
                <w:sz w:val="20"/>
                <w:szCs w:val="20"/>
              </w:rPr>
            </w:pPr>
            <w:r>
              <w:rPr>
                <w:rFonts w:ascii="Calibri" w:eastAsia="Times New Roman" w:hAnsi="Calibri" w:cs="Calibri"/>
                <w:sz w:val="20"/>
                <w:szCs w:val="20"/>
              </w:rPr>
              <w:t>AA 4163686173 00001</w:t>
            </w:r>
          </w:p>
        </w:tc>
        <w:tc>
          <w:tcPr>
            <w:tcW w:w="1628" w:type="dxa"/>
            <w:gridSpan w:val="4"/>
            <w:tcBorders>
              <w:top w:val="single" w:sz="4" w:space="0" w:color="auto"/>
              <w:left w:val="single" w:sz="4" w:space="0" w:color="auto"/>
              <w:bottom w:val="single" w:sz="4" w:space="0" w:color="auto"/>
              <w:right w:val="single" w:sz="4" w:space="0" w:color="auto"/>
            </w:tcBorders>
            <w:vAlign w:val="center"/>
          </w:tcPr>
          <w:p w14:paraId="2AAF5730" w14:textId="37580069" w:rsidR="00D24BD8" w:rsidRDefault="00D24BD8" w:rsidP="00D24BD8">
            <w:pPr>
              <w:pStyle w:val="Default"/>
              <w:spacing w:line="256" w:lineRule="auto"/>
              <w:rPr>
                <w:rFonts w:ascii="Calibri" w:eastAsia="Times New Roman" w:hAnsi="Calibri" w:cs="Calibri"/>
                <w:bCs/>
                <w:color w:val="auto"/>
                <w:sz w:val="20"/>
                <w:szCs w:val="20"/>
              </w:rPr>
            </w:pPr>
            <w:r>
              <w:rPr>
                <w:rFonts w:ascii="Calibri" w:eastAsia="Times New Roman" w:hAnsi="Calibri" w:cs="Calibri"/>
                <w:bCs/>
                <w:color w:val="auto"/>
                <w:sz w:val="20"/>
                <w:szCs w:val="20"/>
              </w:rPr>
              <w:t>VI-1006380089</w:t>
            </w:r>
          </w:p>
        </w:tc>
      </w:tr>
      <w:tr w:rsidR="007B4C26" w14:paraId="0434C492"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34D001DA" w14:textId="34086676" w:rsidR="007B4C26" w:rsidRDefault="000855B1" w:rsidP="007B4C26">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240" w:type="dxa"/>
            <w:gridSpan w:val="14"/>
            <w:tcBorders>
              <w:top w:val="single" w:sz="4" w:space="0" w:color="auto"/>
              <w:left w:val="nil"/>
              <w:bottom w:val="single" w:sz="4" w:space="0" w:color="auto"/>
              <w:right w:val="single" w:sz="4" w:space="0" w:color="auto"/>
            </w:tcBorders>
            <w:noWrap/>
            <w:vAlign w:val="center"/>
          </w:tcPr>
          <w:p w14:paraId="361DBFF2" w14:textId="3BCF90B9" w:rsidR="007B4C26" w:rsidRDefault="007B4C26" w:rsidP="007B4C26">
            <w:pPr>
              <w:spacing w:after="0" w:line="240" w:lineRule="auto"/>
              <w:rPr>
                <w:rFonts w:ascii="Calibri" w:eastAsia="Times New Roman" w:hAnsi="Calibri" w:cs="Calibri"/>
                <w:sz w:val="20"/>
                <w:szCs w:val="20"/>
              </w:rPr>
            </w:pPr>
          </w:p>
          <w:p w14:paraId="2CB28579" w14:textId="77777777" w:rsidR="007B4C26" w:rsidRDefault="007B4C26" w:rsidP="007B4C26">
            <w:pPr>
              <w:spacing w:after="0" w:line="240" w:lineRule="auto"/>
              <w:rPr>
                <w:rFonts w:ascii="Calibri" w:eastAsia="Times New Roman" w:hAnsi="Calibri" w:cs="Calibri"/>
                <w:sz w:val="20"/>
                <w:szCs w:val="20"/>
                <w:lang w:val="en-GB"/>
              </w:rPr>
            </w:pPr>
            <w:r>
              <w:rPr>
                <w:noProof/>
                <w:lang w:val="en-GB" w:eastAsia="en-GB"/>
              </w:rPr>
              <w:drawing>
                <wp:inline distT="0" distB="0" distL="0" distR="0" wp14:anchorId="0E2BB15F" wp14:editId="2C0776EF">
                  <wp:extent cx="240792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043" b="10869"/>
                          <a:stretch/>
                        </pic:blipFill>
                        <pic:spPr bwMode="auto">
                          <a:xfrm>
                            <a:off x="0" y="0"/>
                            <a:ext cx="2409737" cy="667253"/>
                          </a:xfrm>
                          <a:prstGeom prst="rect">
                            <a:avLst/>
                          </a:prstGeom>
                          <a:ln>
                            <a:noFill/>
                          </a:ln>
                          <a:extLst>
                            <a:ext uri="{53640926-AAD7-44D8-BBD7-CCE9431645EC}">
                              <a14:shadowObscured xmlns:a14="http://schemas.microsoft.com/office/drawing/2010/main"/>
                            </a:ext>
                          </a:extLst>
                        </pic:spPr>
                      </pic:pic>
                    </a:graphicData>
                  </a:graphic>
                </wp:inline>
              </w:drawing>
            </w:r>
          </w:p>
          <w:p w14:paraId="767BBDFF" w14:textId="2AA23AB2" w:rsidR="007B4C26" w:rsidRPr="007B4C26" w:rsidRDefault="007B4C26" w:rsidP="007B4C26">
            <w:pPr>
              <w:spacing w:after="0" w:line="240" w:lineRule="auto"/>
              <w:rPr>
                <w:rFonts w:ascii="Calibri" w:eastAsia="Times New Roman" w:hAnsi="Calibri" w:cs="Calibri"/>
                <w:sz w:val="20"/>
                <w:szCs w:val="20"/>
                <w:lang w:val="en-GB"/>
              </w:rPr>
            </w:pPr>
          </w:p>
        </w:tc>
      </w:tr>
      <w:tr w:rsidR="007B4C26" w14:paraId="0A0EF309"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7765BBEC" w14:textId="77777777" w:rsidR="007B4C26" w:rsidRDefault="007B4C26" w:rsidP="007B4C26">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40" w:type="dxa"/>
            <w:gridSpan w:val="14"/>
            <w:tcBorders>
              <w:top w:val="nil"/>
              <w:left w:val="nil"/>
              <w:bottom w:val="single" w:sz="4" w:space="0" w:color="auto"/>
              <w:right w:val="single" w:sz="4" w:space="0" w:color="auto"/>
            </w:tcBorders>
            <w:noWrap/>
            <w:vAlign w:val="center"/>
            <w:hideMark/>
          </w:tcPr>
          <w:p w14:paraId="14E7575B" w14:textId="77777777" w:rsidR="007B4C26" w:rsidRDefault="007B4C26" w:rsidP="007B4C26">
            <w:pPr>
              <w:pStyle w:val="Default"/>
              <w:spacing w:line="256" w:lineRule="auto"/>
              <w:rPr>
                <w:rFonts w:ascii="Calibri" w:hAnsi="Calibri" w:cs="Calibri"/>
                <w:color w:val="auto"/>
                <w:sz w:val="20"/>
                <w:szCs w:val="20"/>
              </w:rPr>
            </w:pPr>
            <w:r>
              <w:rPr>
                <w:rFonts w:ascii="Calibri" w:eastAsia="Times New Roman" w:hAnsi="Calibri" w:cs="Calibri"/>
                <w:sz w:val="20"/>
                <w:szCs w:val="20"/>
              </w:rPr>
              <w:t>29: An error “</w:t>
            </w:r>
            <w:r>
              <w:rPr>
                <w:rFonts w:ascii="Calibri" w:hAnsi="Calibri" w:cs="Calibri"/>
                <w:color w:val="auto"/>
                <w:sz w:val="20"/>
                <w:szCs w:val="20"/>
              </w:rPr>
              <w:t>Invalid number of records/pointers in the following FFPC-NFPT</w:t>
            </w:r>
            <w:r>
              <w:rPr>
                <w:rFonts w:ascii="Calibri" w:hAnsi="Calibri" w:cs="Calibri"/>
                <w:sz w:val="20"/>
                <w:szCs w:val="20"/>
              </w:rPr>
              <w:t>” must be triggered.</w:t>
            </w:r>
          </w:p>
        </w:tc>
      </w:tr>
      <w:tr w:rsidR="007B4C26" w14:paraId="770C3F67" w14:textId="77777777" w:rsidTr="000855B1">
        <w:trPr>
          <w:trHeight w:val="197"/>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7A8E63DA" w14:textId="77777777" w:rsidR="007B4C26" w:rsidRDefault="007B4C26" w:rsidP="007B4C26">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40" w:type="dxa"/>
            <w:gridSpan w:val="14"/>
            <w:tcBorders>
              <w:top w:val="nil"/>
              <w:left w:val="nil"/>
              <w:bottom w:val="single" w:sz="4" w:space="0" w:color="auto"/>
              <w:right w:val="single" w:sz="4" w:space="0" w:color="auto"/>
            </w:tcBorders>
            <w:noWrap/>
            <w:vAlign w:val="center"/>
          </w:tcPr>
          <w:p w14:paraId="43999C41" w14:textId="0B6F9354" w:rsidR="007B4C26" w:rsidRDefault="00D24BD8" w:rsidP="007B4C26">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7B4C26" w14:paraId="14A041EB"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2BE951CC" w14:textId="77777777" w:rsidR="007B4C26" w:rsidRDefault="007B4C26" w:rsidP="007B4C26">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2</w:t>
            </w:r>
          </w:p>
        </w:tc>
        <w:tc>
          <w:tcPr>
            <w:tcW w:w="8240" w:type="dxa"/>
            <w:gridSpan w:val="14"/>
            <w:tcBorders>
              <w:top w:val="single" w:sz="4" w:space="0" w:color="auto"/>
              <w:left w:val="nil"/>
              <w:bottom w:val="single" w:sz="4" w:space="0" w:color="auto"/>
              <w:right w:val="single" w:sz="4" w:space="0" w:color="auto"/>
            </w:tcBorders>
            <w:noWrap/>
            <w:vAlign w:val="center"/>
            <w:hideMark/>
          </w:tcPr>
          <w:p w14:paraId="30F3D0DB" w14:textId="77777777" w:rsidR="007B4C26" w:rsidRDefault="007B4C26" w:rsidP="007B4C26">
            <w:pPr>
              <w:pStyle w:val="Default"/>
              <w:spacing w:line="256" w:lineRule="auto"/>
              <w:rPr>
                <w:rFonts w:ascii="Calibri" w:hAnsi="Calibri" w:cs="Calibri"/>
                <w:color w:val="auto"/>
                <w:sz w:val="20"/>
                <w:szCs w:val="20"/>
              </w:rPr>
            </w:pPr>
            <w:r>
              <w:rPr>
                <w:rFonts w:ascii="Calibri" w:eastAsia="Times New Roman" w:hAnsi="Calibri" w:cs="Calibri"/>
                <w:color w:val="auto"/>
                <w:sz w:val="20"/>
                <w:szCs w:val="20"/>
              </w:rPr>
              <w:t>FSPC-NFPT has been set to “3” instead of “2” in update AA500007.001</w:t>
            </w:r>
            <w:r>
              <w:rPr>
                <w:rFonts w:ascii="Calibri" w:hAnsi="Calibri" w:cs="Calibri"/>
                <w:color w:val="auto"/>
                <w:sz w:val="20"/>
                <w:szCs w:val="20"/>
              </w:rPr>
              <w:t>.</w:t>
            </w:r>
          </w:p>
        </w:tc>
      </w:tr>
      <w:tr w:rsidR="00D24BD8" w14:paraId="239009C1" w14:textId="77777777" w:rsidTr="00D24BD8">
        <w:trPr>
          <w:trHeight w:val="300"/>
        </w:trPr>
        <w:tc>
          <w:tcPr>
            <w:tcW w:w="2598" w:type="dxa"/>
            <w:gridSpan w:val="2"/>
            <w:tcBorders>
              <w:top w:val="single" w:sz="4" w:space="0" w:color="auto"/>
              <w:left w:val="single" w:sz="4" w:space="0" w:color="auto"/>
              <w:bottom w:val="single" w:sz="4" w:space="0" w:color="auto"/>
              <w:right w:val="single" w:sz="4" w:space="0" w:color="auto"/>
            </w:tcBorders>
            <w:noWrap/>
            <w:vAlign w:val="center"/>
          </w:tcPr>
          <w:p w14:paraId="65DC7356" w14:textId="1494BE0A" w:rsidR="00D24BD8" w:rsidRDefault="00D24BD8" w:rsidP="00D24BD8">
            <w:pPr>
              <w:pStyle w:val="Default"/>
              <w:spacing w:line="256" w:lineRule="auto"/>
              <w:jc w:val="center"/>
              <w:rPr>
                <w:rFonts w:ascii="Calibri" w:eastAsia="Times New Roman" w:hAnsi="Calibri" w:cs="Calibri"/>
                <w:color w:val="auto"/>
                <w:sz w:val="20"/>
                <w:szCs w:val="20"/>
              </w:rPr>
            </w:pPr>
            <w:r>
              <w:rPr>
                <w:rFonts w:ascii="Calibri" w:eastAsia="Times New Roman" w:hAnsi="Calibri" w:cs="Calibri"/>
                <w:b/>
                <w:bCs/>
                <w:sz w:val="20"/>
                <w:szCs w:val="20"/>
              </w:rPr>
              <w:t>Location</w:t>
            </w:r>
          </w:p>
        </w:tc>
        <w:tc>
          <w:tcPr>
            <w:tcW w:w="1163" w:type="dxa"/>
            <w:tcBorders>
              <w:top w:val="single" w:sz="4" w:space="0" w:color="auto"/>
              <w:left w:val="single" w:sz="4" w:space="0" w:color="auto"/>
              <w:bottom w:val="single" w:sz="4" w:space="0" w:color="auto"/>
              <w:right w:val="single" w:sz="4" w:space="0" w:color="auto"/>
            </w:tcBorders>
            <w:vAlign w:val="center"/>
          </w:tcPr>
          <w:p w14:paraId="55419936" w14:textId="294B3AC2" w:rsidR="00D24BD8" w:rsidRDefault="00D24BD8" w:rsidP="00D24BD8">
            <w:pPr>
              <w:pStyle w:val="Default"/>
              <w:spacing w:line="256" w:lineRule="auto"/>
              <w:jc w:val="center"/>
              <w:rPr>
                <w:rFonts w:ascii="Calibri" w:eastAsia="Times New Roman" w:hAnsi="Calibri" w:cs="Calibri"/>
                <w:color w:val="auto"/>
                <w:sz w:val="20"/>
                <w:szCs w:val="20"/>
              </w:rPr>
            </w:pPr>
            <w:r>
              <w:rPr>
                <w:rFonts w:ascii="Calibri" w:eastAsia="Times New Roman" w:hAnsi="Calibri" w:cs="Calibri"/>
                <w:b/>
                <w:sz w:val="20"/>
                <w:szCs w:val="20"/>
              </w:rPr>
              <w:t>Feature</w:t>
            </w:r>
          </w:p>
        </w:tc>
        <w:tc>
          <w:tcPr>
            <w:tcW w:w="2337" w:type="dxa"/>
            <w:gridSpan w:val="3"/>
            <w:tcBorders>
              <w:top w:val="single" w:sz="4" w:space="0" w:color="auto"/>
              <w:left w:val="single" w:sz="4" w:space="0" w:color="auto"/>
              <w:bottom w:val="single" w:sz="4" w:space="0" w:color="auto"/>
              <w:right w:val="single" w:sz="4" w:space="0" w:color="auto"/>
            </w:tcBorders>
            <w:vAlign w:val="center"/>
          </w:tcPr>
          <w:p w14:paraId="509F86D5" w14:textId="4619F600" w:rsidR="00D24BD8" w:rsidRDefault="00D24BD8" w:rsidP="00D24BD8">
            <w:pPr>
              <w:pStyle w:val="Default"/>
              <w:spacing w:line="256" w:lineRule="auto"/>
              <w:jc w:val="center"/>
              <w:rPr>
                <w:rFonts w:ascii="Calibri" w:eastAsia="Times New Roman" w:hAnsi="Calibri" w:cs="Calibri"/>
                <w:color w:val="auto"/>
                <w:sz w:val="20"/>
                <w:szCs w:val="20"/>
              </w:rPr>
            </w:pPr>
            <w:r>
              <w:rPr>
                <w:rFonts w:ascii="Calibri" w:eastAsia="Times New Roman" w:hAnsi="Calibri" w:cs="Calibri"/>
                <w:b/>
                <w:sz w:val="20"/>
                <w:szCs w:val="20"/>
              </w:rPr>
              <w:t>Attributes</w:t>
            </w:r>
          </w:p>
        </w:tc>
        <w:tc>
          <w:tcPr>
            <w:tcW w:w="672" w:type="dxa"/>
            <w:gridSpan w:val="2"/>
            <w:tcBorders>
              <w:top w:val="single" w:sz="4" w:space="0" w:color="auto"/>
              <w:left w:val="single" w:sz="4" w:space="0" w:color="auto"/>
              <w:bottom w:val="single" w:sz="4" w:space="0" w:color="auto"/>
              <w:right w:val="single" w:sz="4" w:space="0" w:color="auto"/>
            </w:tcBorders>
            <w:vAlign w:val="center"/>
          </w:tcPr>
          <w:p w14:paraId="13046788" w14:textId="6CFF2973" w:rsidR="00D24BD8" w:rsidRDefault="00D24BD8" w:rsidP="00D24BD8">
            <w:pPr>
              <w:pStyle w:val="Default"/>
              <w:spacing w:line="256" w:lineRule="auto"/>
              <w:jc w:val="center"/>
              <w:rPr>
                <w:rFonts w:ascii="Calibri" w:eastAsia="Times New Roman" w:hAnsi="Calibri" w:cs="Calibri"/>
                <w:color w:val="auto"/>
                <w:sz w:val="20"/>
                <w:szCs w:val="20"/>
              </w:rPr>
            </w:pPr>
            <w:r>
              <w:rPr>
                <w:rFonts w:ascii="Calibri" w:eastAsia="Times New Roman" w:hAnsi="Calibri" w:cs="Calibri"/>
                <w:b/>
                <w:sz w:val="20"/>
                <w:szCs w:val="20"/>
              </w:rPr>
              <w:t>FRID</w:t>
            </w:r>
          </w:p>
        </w:tc>
        <w:tc>
          <w:tcPr>
            <w:tcW w:w="2114" w:type="dxa"/>
            <w:gridSpan w:val="3"/>
            <w:tcBorders>
              <w:top w:val="single" w:sz="4" w:space="0" w:color="auto"/>
              <w:left w:val="single" w:sz="4" w:space="0" w:color="auto"/>
              <w:bottom w:val="single" w:sz="4" w:space="0" w:color="auto"/>
              <w:right w:val="single" w:sz="4" w:space="0" w:color="auto"/>
            </w:tcBorders>
            <w:vAlign w:val="center"/>
          </w:tcPr>
          <w:p w14:paraId="2B049131" w14:textId="13E61D9C" w:rsidR="00D24BD8" w:rsidRDefault="00D24BD8" w:rsidP="00D24BD8">
            <w:pPr>
              <w:pStyle w:val="Default"/>
              <w:spacing w:line="256" w:lineRule="auto"/>
              <w:jc w:val="center"/>
              <w:rPr>
                <w:rFonts w:ascii="Calibri" w:eastAsia="Times New Roman" w:hAnsi="Calibri" w:cs="Calibri"/>
                <w:color w:val="auto"/>
                <w:sz w:val="20"/>
                <w:szCs w:val="20"/>
              </w:rPr>
            </w:pPr>
            <w:r>
              <w:rPr>
                <w:rFonts w:ascii="Calibri" w:eastAsia="Times New Roman" w:hAnsi="Calibri" w:cs="Calibri"/>
                <w:b/>
                <w:sz w:val="20"/>
                <w:szCs w:val="20"/>
              </w:rPr>
              <w:t>FOID</w:t>
            </w:r>
          </w:p>
        </w:tc>
        <w:tc>
          <w:tcPr>
            <w:tcW w:w="1628" w:type="dxa"/>
            <w:gridSpan w:val="4"/>
            <w:tcBorders>
              <w:top w:val="single" w:sz="4" w:space="0" w:color="auto"/>
              <w:left w:val="single" w:sz="4" w:space="0" w:color="auto"/>
              <w:bottom w:val="single" w:sz="4" w:space="0" w:color="auto"/>
              <w:right w:val="single" w:sz="4" w:space="0" w:color="auto"/>
            </w:tcBorders>
            <w:vAlign w:val="center"/>
          </w:tcPr>
          <w:p w14:paraId="368B92EB" w14:textId="7E0AB4D2" w:rsidR="00D24BD8" w:rsidRDefault="00D24BD8" w:rsidP="00D24BD8">
            <w:pPr>
              <w:pStyle w:val="Default"/>
              <w:spacing w:line="256" w:lineRule="auto"/>
              <w:jc w:val="center"/>
              <w:rPr>
                <w:rFonts w:ascii="Calibri" w:eastAsia="Times New Roman" w:hAnsi="Calibri" w:cs="Calibri"/>
                <w:color w:val="auto"/>
                <w:sz w:val="20"/>
                <w:szCs w:val="20"/>
              </w:rPr>
            </w:pPr>
            <w:r>
              <w:rPr>
                <w:rFonts w:ascii="Calibri" w:eastAsia="Times New Roman" w:hAnsi="Calibri" w:cs="Calibri"/>
                <w:b/>
                <w:sz w:val="20"/>
                <w:szCs w:val="20"/>
              </w:rPr>
              <w:t>VRID</w:t>
            </w:r>
          </w:p>
        </w:tc>
      </w:tr>
      <w:tr w:rsidR="00D24BD8" w14:paraId="28BEABD8" w14:textId="77777777" w:rsidTr="00D24BD8">
        <w:trPr>
          <w:trHeight w:val="300"/>
        </w:trPr>
        <w:tc>
          <w:tcPr>
            <w:tcW w:w="2598" w:type="dxa"/>
            <w:gridSpan w:val="2"/>
            <w:tcBorders>
              <w:top w:val="single" w:sz="4" w:space="0" w:color="auto"/>
              <w:left w:val="single" w:sz="4" w:space="0" w:color="auto"/>
              <w:bottom w:val="single" w:sz="4" w:space="0" w:color="auto"/>
              <w:right w:val="single" w:sz="4" w:space="0" w:color="auto"/>
            </w:tcBorders>
            <w:noWrap/>
            <w:vAlign w:val="center"/>
          </w:tcPr>
          <w:p w14:paraId="76FE2BAF" w14:textId="51FDFBB5" w:rsidR="00D24BD8" w:rsidRDefault="00455749" w:rsidP="00D24BD8">
            <w:pPr>
              <w:pStyle w:val="Default"/>
              <w:spacing w:line="256" w:lineRule="auto"/>
              <w:rPr>
                <w:rFonts w:ascii="Calibri" w:eastAsia="Times New Roman" w:hAnsi="Calibri" w:cs="Calibri"/>
                <w:color w:val="auto"/>
                <w:sz w:val="20"/>
                <w:szCs w:val="20"/>
              </w:rPr>
            </w:pPr>
            <w:r>
              <w:rPr>
                <w:rFonts w:ascii="Calibri" w:eastAsia="Times New Roman" w:hAnsi="Calibri" w:cs="Calibri"/>
                <w:sz w:val="20"/>
                <w:szCs w:val="20"/>
              </w:rPr>
              <w:t>32°31'00.59"S 61°02'00.86"E</w:t>
            </w:r>
          </w:p>
        </w:tc>
        <w:tc>
          <w:tcPr>
            <w:tcW w:w="1163" w:type="dxa"/>
            <w:tcBorders>
              <w:top w:val="single" w:sz="4" w:space="0" w:color="auto"/>
              <w:left w:val="single" w:sz="4" w:space="0" w:color="auto"/>
              <w:bottom w:val="single" w:sz="4" w:space="0" w:color="auto"/>
              <w:right w:val="single" w:sz="4" w:space="0" w:color="auto"/>
            </w:tcBorders>
            <w:vAlign w:val="center"/>
          </w:tcPr>
          <w:p w14:paraId="0FDED64F" w14:textId="37045B4F" w:rsidR="00D24BD8" w:rsidRDefault="00D24BD8" w:rsidP="00D24BD8">
            <w:pPr>
              <w:pStyle w:val="Default"/>
              <w:spacing w:line="256" w:lineRule="auto"/>
              <w:rPr>
                <w:rFonts w:ascii="Calibri" w:eastAsia="Times New Roman" w:hAnsi="Calibri" w:cs="Calibri"/>
                <w:color w:val="auto"/>
                <w:sz w:val="20"/>
                <w:szCs w:val="20"/>
              </w:rPr>
            </w:pPr>
            <w:r>
              <w:rPr>
                <w:rFonts w:ascii="Calibri" w:eastAsia="Times New Roman" w:hAnsi="Calibri" w:cs="Calibri"/>
                <w:color w:val="auto"/>
                <w:sz w:val="20"/>
                <w:szCs w:val="20"/>
              </w:rPr>
              <w:t>DEPARE</w:t>
            </w:r>
          </w:p>
        </w:tc>
        <w:tc>
          <w:tcPr>
            <w:tcW w:w="2337" w:type="dxa"/>
            <w:gridSpan w:val="3"/>
            <w:tcBorders>
              <w:top w:val="single" w:sz="4" w:space="0" w:color="auto"/>
              <w:left w:val="single" w:sz="4" w:space="0" w:color="auto"/>
              <w:bottom w:val="single" w:sz="4" w:space="0" w:color="auto"/>
              <w:right w:val="single" w:sz="4" w:space="0" w:color="auto"/>
            </w:tcBorders>
            <w:vAlign w:val="center"/>
          </w:tcPr>
          <w:p w14:paraId="72D04061" w14:textId="457FD113" w:rsidR="00D24BD8" w:rsidRDefault="00455749" w:rsidP="00D24BD8">
            <w:pPr>
              <w:pStyle w:val="Default"/>
              <w:spacing w:line="256" w:lineRule="auto"/>
              <w:rPr>
                <w:rFonts w:ascii="Calibri" w:eastAsia="Times New Roman" w:hAnsi="Calibri" w:cs="Calibri"/>
                <w:color w:val="auto"/>
                <w:sz w:val="20"/>
                <w:szCs w:val="20"/>
              </w:rPr>
            </w:pPr>
            <w:r>
              <w:rPr>
                <w:rFonts w:ascii="Calibri" w:eastAsia="Times New Roman" w:hAnsi="Calibri" w:cs="Calibri"/>
                <w:color w:val="auto"/>
                <w:sz w:val="20"/>
                <w:szCs w:val="20"/>
              </w:rPr>
              <w:t>DRVAL1=-2; DRVAL2=0</w:t>
            </w:r>
          </w:p>
        </w:tc>
        <w:tc>
          <w:tcPr>
            <w:tcW w:w="672" w:type="dxa"/>
            <w:gridSpan w:val="2"/>
            <w:tcBorders>
              <w:top w:val="single" w:sz="4" w:space="0" w:color="auto"/>
              <w:left w:val="single" w:sz="4" w:space="0" w:color="auto"/>
              <w:bottom w:val="single" w:sz="4" w:space="0" w:color="auto"/>
              <w:right w:val="single" w:sz="4" w:space="0" w:color="auto"/>
            </w:tcBorders>
            <w:vAlign w:val="center"/>
          </w:tcPr>
          <w:p w14:paraId="3A42C578" w14:textId="2184FA11" w:rsidR="00D24BD8" w:rsidRDefault="00D24BD8" w:rsidP="00D24BD8">
            <w:pPr>
              <w:pStyle w:val="Default"/>
              <w:spacing w:line="256" w:lineRule="auto"/>
              <w:rPr>
                <w:rFonts w:ascii="Calibri" w:eastAsia="Times New Roman" w:hAnsi="Calibri" w:cs="Calibri"/>
                <w:color w:val="auto"/>
                <w:sz w:val="20"/>
                <w:szCs w:val="20"/>
              </w:rPr>
            </w:pPr>
            <w:r>
              <w:rPr>
                <w:rFonts w:ascii="Calibri" w:eastAsia="Times New Roman" w:hAnsi="Calibri" w:cs="Calibri"/>
                <w:color w:val="auto"/>
                <w:sz w:val="20"/>
                <w:szCs w:val="20"/>
              </w:rPr>
              <w:t>FE-02</w:t>
            </w:r>
          </w:p>
        </w:tc>
        <w:tc>
          <w:tcPr>
            <w:tcW w:w="2114" w:type="dxa"/>
            <w:gridSpan w:val="3"/>
            <w:tcBorders>
              <w:top w:val="single" w:sz="4" w:space="0" w:color="auto"/>
              <w:left w:val="single" w:sz="4" w:space="0" w:color="auto"/>
              <w:bottom w:val="single" w:sz="4" w:space="0" w:color="auto"/>
              <w:right w:val="single" w:sz="4" w:space="0" w:color="auto"/>
            </w:tcBorders>
            <w:vAlign w:val="center"/>
          </w:tcPr>
          <w:p w14:paraId="2E9E6CBA" w14:textId="6F159B1C" w:rsidR="00D24BD8" w:rsidRDefault="00D24BD8" w:rsidP="00D24BD8">
            <w:pPr>
              <w:pStyle w:val="Default"/>
              <w:spacing w:line="256" w:lineRule="auto"/>
              <w:rPr>
                <w:rFonts w:ascii="Calibri" w:eastAsia="Times New Roman" w:hAnsi="Calibri" w:cs="Calibri"/>
                <w:color w:val="auto"/>
                <w:sz w:val="20"/>
                <w:szCs w:val="20"/>
              </w:rPr>
            </w:pPr>
            <w:r>
              <w:rPr>
                <w:rFonts w:ascii="Calibri" w:eastAsia="Times New Roman" w:hAnsi="Calibri" w:cs="Calibri"/>
                <w:sz w:val="20"/>
                <w:szCs w:val="20"/>
              </w:rPr>
              <w:t>AA 4163686173 00001</w:t>
            </w:r>
          </w:p>
        </w:tc>
        <w:tc>
          <w:tcPr>
            <w:tcW w:w="1628" w:type="dxa"/>
            <w:gridSpan w:val="4"/>
            <w:tcBorders>
              <w:top w:val="single" w:sz="4" w:space="0" w:color="auto"/>
              <w:left w:val="single" w:sz="4" w:space="0" w:color="auto"/>
              <w:bottom w:val="single" w:sz="4" w:space="0" w:color="auto"/>
              <w:right w:val="single" w:sz="4" w:space="0" w:color="auto"/>
            </w:tcBorders>
            <w:vAlign w:val="center"/>
          </w:tcPr>
          <w:p w14:paraId="4D46D535" w14:textId="77777777" w:rsidR="00D24BD8" w:rsidRDefault="00D24BD8" w:rsidP="00D24BD8">
            <w:pPr>
              <w:pStyle w:val="Default"/>
              <w:spacing w:line="256" w:lineRule="auto"/>
              <w:rPr>
                <w:rFonts w:ascii="Calibri" w:eastAsia="Times New Roman" w:hAnsi="Calibri" w:cs="Calibri"/>
                <w:bCs/>
                <w:color w:val="auto"/>
                <w:sz w:val="20"/>
                <w:szCs w:val="20"/>
              </w:rPr>
            </w:pPr>
            <w:r>
              <w:rPr>
                <w:rFonts w:ascii="Calibri" w:eastAsia="Times New Roman" w:hAnsi="Calibri" w:cs="Calibri"/>
                <w:bCs/>
                <w:color w:val="auto"/>
                <w:sz w:val="20"/>
                <w:szCs w:val="20"/>
              </w:rPr>
              <w:t>VE-1006410151;</w:t>
            </w:r>
          </w:p>
          <w:p w14:paraId="0EBDF723" w14:textId="4DE56ED4" w:rsidR="00D24BD8" w:rsidRDefault="00D24BD8" w:rsidP="00D24BD8">
            <w:pPr>
              <w:pStyle w:val="Default"/>
              <w:spacing w:line="256" w:lineRule="auto"/>
              <w:rPr>
                <w:rFonts w:ascii="Calibri" w:eastAsia="Times New Roman" w:hAnsi="Calibri" w:cs="Calibri"/>
                <w:color w:val="auto"/>
                <w:sz w:val="20"/>
                <w:szCs w:val="20"/>
              </w:rPr>
            </w:pPr>
            <w:r>
              <w:rPr>
                <w:rFonts w:ascii="Calibri" w:eastAsia="Times New Roman" w:hAnsi="Calibri" w:cs="Calibri"/>
                <w:bCs/>
                <w:color w:val="auto"/>
                <w:sz w:val="20"/>
                <w:szCs w:val="20"/>
              </w:rPr>
              <w:t>VE-1006410135</w:t>
            </w:r>
          </w:p>
        </w:tc>
      </w:tr>
      <w:tr w:rsidR="00D24BD8" w14:paraId="4B89B1C3"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588F77B8" w14:textId="446A6E9A" w:rsidR="00D24BD8" w:rsidRDefault="000855B1" w:rsidP="00D24BD8">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240" w:type="dxa"/>
            <w:gridSpan w:val="14"/>
            <w:tcBorders>
              <w:top w:val="single" w:sz="4" w:space="0" w:color="auto"/>
              <w:left w:val="nil"/>
              <w:bottom w:val="single" w:sz="4" w:space="0" w:color="auto"/>
              <w:right w:val="single" w:sz="4" w:space="0" w:color="auto"/>
            </w:tcBorders>
            <w:noWrap/>
            <w:vAlign w:val="center"/>
          </w:tcPr>
          <w:p w14:paraId="12F0A54A" w14:textId="77777777" w:rsidR="00D24BD8" w:rsidRDefault="00D24BD8" w:rsidP="00D24BD8">
            <w:pPr>
              <w:spacing w:after="0" w:line="240" w:lineRule="auto"/>
              <w:rPr>
                <w:rFonts w:ascii="Calibri" w:eastAsia="Times New Roman" w:hAnsi="Calibri" w:cs="Calibri"/>
                <w:sz w:val="20"/>
                <w:szCs w:val="20"/>
              </w:rPr>
            </w:pPr>
          </w:p>
          <w:p w14:paraId="3501BA63" w14:textId="6C727166" w:rsidR="00D24BD8" w:rsidRDefault="00D24BD8" w:rsidP="00D24BD8">
            <w:pPr>
              <w:spacing w:after="0" w:line="240" w:lineRule="auto"/>
              <w:rPr>
                <w:rFonts w:ascii="Calibri" w:eastAsia="Times New Roman" w:hAnsi="Calibri" w:cs="Calibri"/>
                <w:sz w:val="20"/>
                <w:szCs w:val="20"/>
              </w:rPr>
            </w:pPr>
            <w:r>
              <w:rPr>
                <w:noProof/>
                <w:lang w:val="en-GB" w:eastAsia="en-GB"/>
              </w:rPr>
              <w:drawing>
                <wp:inline distT="0" distB="0" distL="0" distR="0" wp14:anchorId="7D755A3A" wp14:editId="7C80DBD5">
                  <wp:extent cx="2143125" cy="77293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9567" cy="778860"/>
                          </a:xfrm>
                          <a:prstGeom prst="rect">
                            <a:avLst/>
                          </a:prstGeom>
                        </pic:spPr>
                      </pic:pic>
                    </a:graphicData>
                  </a:graphic>
                </wp:inline>
              </w:drawing>
            </w:r>
          </w:p>
          <w:p w14:paraId="37943388" w14:textId="5E8155C3" w:rsidR="00D24BD8" w:rsidRDefault="00D24BD8" w:rsidP="00D24BD8">
            <w:pPr>
              <w:spacing w:after="0" w:line="240" w:lineRule="auto"/>
              <w:rPr>
                <w:rFonts w:ascii="Calibri" w:eastAsia="Times New Roman" w:hAnsi="Calibri" w:cs="Calibri"/>
                <w:sz w:val="20"/>
                <w:szCs w:val="20"/>
              </w:rPr>
            </w:pPr>
          </w:p>
        </w:tc>
      </w:tr>
      <w:tr w:rsidR="00D24BD8" w14:paraId="27F7524C"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7C755902" w14:textId="77777777" w:rsidR="00D24BD8" w:rsidRDefault="00D24BD8" w:rsidP="00D24BD8">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40" w:type="dxa"/>
            <w:gridSpan w:val="14"/>
            <w:tcBorders>
              <w:top w:val="nil"/>
              <w:left w:val="nil"/>
              <w:bottom w:val="single" w:sz="4" w:space="0" w:color="auto"/>
              <w:right w:val="single" w:sz="4" w:space="0" w:color="auto"/>
            </w:tcBorders>
            <w:noWrap/>
            <w:vAlign w:val="center"/>
            <w:hideMark/>
          </w:tcPr>
          <w:p w14:paraId="3CE49365" w14:textId="77777777" w:rsidR="00D24BD8" w:rsidRDefault="00D24BD8" w:rsidP="00D24BD8">
            <w:pPr>
              <w:pStyle w:val="Default"/>
              <w:spacing w:line="256" w:lineRule="auto"/>
              <w:rPr>
                <w:rFonts w:ascii="Calibri" w:hAnsi="Calibri" w:cs="Calibri"/>
                <w:color w:val="auto"/>
                <w:sz w:val="20"/>
                <w:szCs w:val="20"/>
              </w:rPr>
            </w:pPr>
            <w:r>
              <w:rPr>
                <w:rFonts w:ascii="Calibri" w:eastAsia="Times New Roman" w:hAnsi="Calibri" w:cs="Calibri"/>
                <w:sz w:val="20"/>
                <w:szCs w:val="20"/>
              </w:rPr>
              <w:t>29: An error “</w:t>
            </w:r>
            <w:r>
              <w:rPr>
                <w:rFonts w:ascii="Calibri" w:hAnsi="Calibri" w:cs="Calibri"/>
                <w:color w:val="auto"/>
                <w:sz w:val="20"/>
                <w:szCs w:val="20"/>
              </w:rPr>
              <w:t>Invalid number of records/pointers in the following FSPC-NSPT</w:t>
            </w:r>
            <w:r>
              <w:rPr>
                <w:rFonts w:ascii="Calibri" w:hAnsi="Calibri" w:cs="Calibri"/>
                <w:sz w:val="20"/>
                <w:szCs w:val="20"/>
              </w:rPr>
              <w:t>” must be triggered.</w:t>
            </w:r>
          </w:p>
        </w:tc>
      </w:tr>
      <w:tr w:rsidR="00D24BD8" w14:paraId="564C5E9E" w14:textId="77777777" w:rsidTr="000855B1">
        <w:trPr>
          <w:trHeight w:val="197"/>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561D07D2" w14:textId="77777777" w:rsidR="00D24BD8" w:rsidRDefault="00D24BD8" w:rsidP="00D24BD8">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40" w:type="dxa"/>
            <w:gridSpan w:val="14"/>
            <w:tcBorders>
              <w:top w:val="single" w:sz="4" w:space="0" w:color="auto"/>
              <w:left w:val="nil"/>
              <w:bottom w:val="single" w:sz="4" w:space="0" w:color="auto"/>
              <w:right w:val="single" w:sz="4" w:space="0" w:color="auto"/>
            </w:tcBorders>
            <w:noWrap/>
            <w:vAlign w:val="center"/>
            <w:hideMark/>
          </w:tcPr>
          <w:p w14:paraId="07CD2F20" w14:textId="77777777" w:rsidR="00D24BD8" w:rsidRDefault="006743DA" w:rsidP="00D24BD8">
            <w:pPr>
              <w:spacing w:after="0" w:line="240" w:lineRule="auto"/>
              <w:rPr>
                <w:ins w:id="14" w:author="Leonid Kuzmin" w:date="2019-02-28T15:49:00Z"/>
                <w:rFonts w:ascii="Calibri" w:eastAsia="Times New Roman" w:hAnsi="Calibri" w:cs="Calibri"/>
                <w:sz w:val="20"/>
                <w:szCs w:val="20"/>
              </w:rPr>
            </w:pPr>
            <w:commentRangeStart w:id="15"/>
            <w:commentRangeStart w:id="16"/>
            <w:ins w:id="17" w:author="Leonid Kuzmin" w:date="2019-02-28T15:48:00Z">
              <w:r w:rsidRPr="006743DA">
                <w:rPr>
                  <w:rFonts w:ascii="Calibri" w:eastAsia="Times New Roman" w:hAnsi="Calibri" w:cs="Calibri"/>
                  <w:sz w:val="20"/>
                  <w:szCs w:val="20"/>
                </w:rPr>
                <w:t>13c</w:t>
              </w:r>
              <w:r>
                <w:rPr>
                  <w:rFonts w:ascii="Calibri" w:eastAsia="Times New Roman" w:hAnsi="Calibri" w:cs="Calibri"/>
                  <w:sz w:val="20"/>
                  <w:szCs w:val="20"/>
                </w:rPr>
                <w:t>:</w:t>
              </w:r>
              <w:r w:rsidRPr="006743DA">
                <w:rPr>
                  <w:rFonts w:ascii="Calibri" w:eastAsia="Times New Roman" w:hAnsi="Calibri" w:cs="Calibri"/>
                  <w:sz w:val="20"/>
                  <w:szCs w:val="20"/>
                </w:rPr>
                <w:t xml:space="preserve"> </w:t>
              </w:r>
            </w:ins>
            <w:commentRangeEnd w:id="15"/>
            <w:ins w:id="18" w:author="Leonid Kuzmin" w:date="2019-02-28T15:49:00Z">
              <w:r>
                <w:rPr>
                  <w:rStyle w:val="CommentReference"/>
                </w:rPr>
                <w:commentReference w:id="15"/>
              </w:r>
            </w:ins>
            <w:commentRangeEnd w:id="16"/>
            <w:r w:rsidR="003B3507">
              <w:rPr>
                <w:rStyle w:val="CommentReference"/>
              </w:rPr>
              <w:commentReference w:id="16"/>
            </w:r>
            <w:ins w:id="19" w:author="Leonid Kuzmin" w:date="2019-02-28T15:48:00Z">
              <w:r w:rsidRPr="006743DA">
                <w:rPr>
                  <w:rFonts w:ascii="Calibri" w:eastAsia="Times New Roman" w:hAnsi="Calibri" w:cs="Calibri"/>
                  <w:sz w:val="20"/>
                  <w:szCs w:val="20"/>
                </w:rPr>
                <w:t>Edges are not referenced sequentially</w:t>
              </w:r>
            </w:ins>
          </w:p>
          <w:p w14:paraId="5BF6D373" w14:textId="77777777" w:rsidR="006743DA" w:rsidRDefault="006743DA" w:rsidP="00EF4222">
            <w:pPr>
              <w:spacing w:after="0" w:line="240" w:lineRule="auto"/>
              <w:rPr>
                <w:ins w:id="20" w:author="Leonid Kuzmin" w:date="2019-02-28T16:20:00Z"/>
                <w:rFonts w:ascii="Calibri" w:eastAsia="Times New Roman" w:hAnsi="Calibri" w:cs="Calibri"/>
                <w:sz w:val="20"/>
                <w:szCs w:val="20"/>
              </w:rPr>
            </w:pPr>
            <w:ins w:id="21" w:author="Leonid Kuzmin" w:date="2019-02-28T15:49:00Z">
              <w:r w:rsidRPr="006743DA">
                <w:rPr>
                  <w:rFonts w:ascii="Calibri" w:eastAsia="Times New Roman" w:hAnsi="Calibri" w:cs="Calibri"/>
                  <w:sz w:val="20"/>
                  <w:szCs w:val="20"/>
                </w:rPr>
                <w:t>15</w:t>
              </w:r>
              <w:r>
                <w:rPr>
                  <w:rFonts w:ascii="Calibri" w:eastAsia="Times New Roman" w:hAnsi="Calibri" w:cs="Calibri"/>
                  <w:sz w:val="20"/>
                  <w:szCs w:val="20"/>
                </w:rPr>
                <w:t xml:space="preserve">: </w:t>
              </w:r>
              <w:r w:rsidRPr="006743DA">
                <w:rPr>
                  <w:rFonts w:ascii="Calibri" w:eastAsia="Times New Roman" w:hAnsi="Calibri" w:cs="Calibri"/>
                  <w:sz w:val="20"/>
                  <w:szCs w:val="20"/>
                </w:rPr>
                <w:t>contour is not closed</w:t>
              </w:r>
            </w:ins>
          </w:p>
          <w:p w14:paraId="32C1F7CE" w14:textId="4C1D852A" w:rsidR="005439F2" w:rsidRPr="005439F2" w:rsidRDefault="005439F2" w:rsidP="005439F2">
            <w:pPr>
              <w:pStyle w:val="Default"/>
              <w:spacing w:line="256" w:lineRule="auto"/>
              <w:rPr>
                <w:rFonts w:ascii="Calibri" w:eastAsia="Times New Roman" w:hAnsi="Calibri" w:cs="Calibri"/>
                <w:sz w:val="20"/>
                <w:szCs w:val="20"/>
                <w:lang w:val="en-US"/>
              </w:rPr>
            </w:pPr>
            <w:commentRangeStart w:id="22"/>
            <w:commentRangeStart w:id="23"/>
            <w:ins w:id="24" w:author="Leonid Kuzmin" w:date="2019-02-28T16:20:00Z">
              <w:r w:rsidRPr="005439F2">
                <w:rPr>
                  <w:rFonts w:ascii="Calibri" w:eastAsia="Times New Roman" w:hAnsi="Calibri" w:cs="Calibri"/>
                  <w:sz w:val="20"/>
                  <w:szCs w:val="20"/>
                </w:rPr>
                <w:t>519b</w:t>
              </w:r>
              <w:r>
                <w:rPr>
                  <w:rFonts w:ascii="Calibri" w:eastAsia="Times New Roman" w:hAnsi="Calibri" w:cs="Calibri"/>
                  <w:sz w:val="20"/>
                  <w:szCs w:val="20"/>
                </w:rPr>
                <w:t>:</w:t>
              </w:r>
              <w:r w:rsidRPr="005439F2">
                <w:rPr>
                  <w:rFonts w:ascii="Calibri" w:eastAsia="Times New Roman" w:hAnsi="Calibri" w:cs="Calibri"/>
                  <w:sz w:val="20"/>
                  <w:szCs w:val="20"/>
                </w:rPr>
                <w:t xml:space="preserve">  </w:t>
              </w:r>
            </w:ins>
            <w:commentRangeEnd w:id="22"/>
            <w:ins w:id="25" w:author="Leonid Kuzmin" w:date="2019-02-28T16:21:00Z">
              <w:r>
                <w:rPr>
                  <w:rStyle w:val="CommentReference"/>
                  <w:rFonts w:asciiTheme="minorHAnsi" w:hAnsiTheme="minorHAnsi" w:cstheme="minorBidi"/>
                  <w:color w:val="auto"/>
                </w:rPr>
                <w:commentReference w:id="22"/>
              </w:r>
            </w:ins>
            <w:commentRangeEnd w:id="23"/>
            <w:r w:rsidR="003B3507">
              <w:rPr>
                <w:rStyle w:val="CommentReference"/>
                <w:rFonts w:asciiTheme="minorHAnsi" w:hAnsiTheme="minorHAnsi" w:cstheme="minorBidi"/>
                <w:color w:val="auto"/>
              </w:rPr>
              <w:commentReference w:id="23"/>
            </w:r>
            <w:ins w:id="26" w:author="Leonid Kuzmin" w:date="2019-02-28T16:20:00Z">
              <w:r w:rsidRPr="005439F2">
                <w:rPr>
                  <w:rFonts w:ascii="Calibri" w:eastAsia="Times New Roman" w:hAnsi="Calibri" w:cs="Calibri"/>
                  <w:sz w:val="20"/>
                  <w:szCs w:val="20"/>
                </w:rPr>
                <w:t>Skin of the earth (Group1) objects overlap</w:t>
              </w:r>
            </w:ins>
          </w:p>
        </w:tc>
      </w:tr>
      <w:tr w:rsidR="00EF4222" w14:paraId="71992871" w14:textId="77777777" w:rsidTr="000855B1">
        <w:trPr>
          <w:trHeight w:val="300"/>
          <w:ins w:id="27" w:author="Leonid Kuzmin" w:date="2019-02-28T16:01:00Z"/>
        </w:trPr>
        <w:tc>
          <w:tcPr>
            <w:tcW w:w="2272" w:type="dxa"/>
            <w:tcBorders>
              <w:top w:val="single" w:sz="4" w:space="0" w:color="auto"/>
              <w:left w:val="single" w:sz="4" w:space="0" w:color="auto"/>
              <w:bottom w:val="single" w:sz="4" w:space="0" w:color="auto"/>
              <w:right w:val="single" w:sz="4" w:space="0" w:color="auto"/>
            </w:tcBorders>
            <w:noWrap/>
            <w:vAlign w:val="center"/>
          </w:tcPr>
          <w:p w14:paraId="28ACAFB8" w14:textId="447E37EA" w:rsidR="00EF4222" w:rsidRDefault="00EF4222" w:rsidP="00EF4222">
            <w:pPr>
              <w:spacing w:after="0" w:line="240" w:lineRule="auto"/>
              <w:rPr>
                <w:ins w:id="28" w:author="Leonid Kuzmin" w:date="2019-02-28T16:01:00Z"/>
                <w:rFonts w:ascii="Calibri" w:eastAsia="Times New Roman" w:hAnsi="Calibri" w:cs="Calibri"/>
                <w:b/>
                <w:sz w:val="20"/>
                <w:szCs w:val="20"/>
              </w:rPr>
            </w:pPr>
            <w:ins w:id="29" w:author="Leonid Kuzmin" w:date="2019-02-28T16:01:00Z">
              <w:r>
                <w:rPr>
                  <w:rFonts w:ascii="Calibri" w:eastAsia="Times New Roman" w:hAnsi="Calibri" w:cs="Calibri"/>
                  <w:b/>
                  <w:sz w:val="20"/>
                  <w:szCs w:val="20"/>
                </w:rPr>
                <w:t>Secondary Errors</w:t>
              </w:r>
            </w:ins>
          </w:p>
        </w:tc>
        <w:tc>
          <w:tcPr>
            <w:tcW w:w="8240" w:type="dxa"/>
            <w:gridSpan w:val="14"/>
            <w:tcBorders>
              <w:top w:val="single" w:sz="4" w:space="0" w:color="auto"/>
              <w:left w:val="nil"/>
              <w:bottom w:val="single" w:sz="4" w:space="0" w:color="auto"/>
              <w:right w:val="single" w:sz="4" w:space="0" w:color="auto"/>
            </w:tcBorders>
            <w:noWrap/>
            <w:vAlign w:val="center"/>
          </w:tcPr>
          <w:p w14:paraId="03DDDDF8" w14:textId="2BAB1B44" w:rsidR="00EF4222" w:rsidRDefault="00EF4222" w:rsidP="00EF4222">
            <w:pPr>
              <w:pStyle w:val="Default"/>
              <w:spacing w:line="256" w:lineRule="auto"/>
              <w:rPr>
                <w:ins w:id="30" w:author="Leonid Kuzmin" w:date="2019-02-28T16:01:00Z"/>
                <w:rFonts w:ascii="Calibri" w:eastAsia="Times New Roman" w:hAnsi="Calibri" w:cs="Calibri"/>
                <w:color w:val="auto"/>
                <w:sz w:val="20"/>
                <w:szCs w:val="20"/>
              </w:rPr>
            </w:pPr>
            <w:commentRangeStart w:id="31"/>
            <w:commentRangeStart w:id="32"/>
            <w:ins w:id="33" w:author="Leonid Kuzmin" w:date="2019-02-28T16:01:00Z">
              <w:r>
                <w:rPr>
                  <w:rFonts w:ascii="Calibri" w:eastAsia="Times New Roman" w:hAnsi="Calibri" w:cs="Calibri"/>
                  <w:sz w:val="20"/>
                  <w:szCs w:val="20"/>
                </w:rPr>
                <w:t xml:space="preserve">1: </w:t>
              </w:r>
              <w:r w:rsidRPr="006743DA">
                <w:rPr>
                  <w:rFonts w:ascii="Calibri" w:eastAsia="Times New Roman" w:hAnsi="Calibri" w:cs="Calibri"/>
                  <w:sz w:val="20"/>
                  <w:szCs w:val="20"/>
                </w:rPr>
                <w:t>Partially duplicated edges.</w:t>
              </w:r>
              <w:commentRangeEnd w:id="31"/>
              <w:r>
                <w:rPr>
                  <w:rStyle w:val="CommentReference"/>
                </w:rPr>
                <w:commentReference w:id="31"/>
              </w:r>
            </w:ins>
            <w:commentRangeEnd w:id="32"/>
            <w:r w:rsidR="003B3507">
              <w:rPr>
                <w:rStyle w:val="CommentReference"/>
                <w:rFonts w:asciiTheme="minorHAnsi" w:hAnsiTheme="minorHAnsi" w:cstheme="minorBidi"/>
                <w:color w:val="auto"/>
              </w:rPr>
              <w:commentReference w:id="32"/>
            </w:r>
          </w:p>
        </w:tc>
      </w:tr>
      <w:tr w:rsidR="00EF4222" w14:paraId="14DD9D01"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4AD6C9DC" w14:textId="77777777" w:rsidR="00EF4222" w:rsidRDefault="00EF4222" w:rsidP="00EF4222">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3</w:t>
            </w:r>
          </w:p>
        </w:tc>
        <w:tc>
          <w:tcPr>
            <w:tcW w:w="8240" w:type="dxa"/>
            <w:gridSpan w:val="14"/>
            <w:tcBorders>
              <w:top w:val="single" w:sz="4" w:space="0" w:color="auto"/>
              <w:left w:val="nil"/>
              <w:bottom w:val="single" w:sz="4" w:space="0" w:color="auto"/>
              <w:right w:val="single" w:sz="4" w:space="0" w:color="auto"/>
            </w:tcBorders>
            <w:noWrap/>
            <w:vAlign w:val="center"/>
            <w:hideMark/>
          </w:tcPr>
          <w:p w14:paraId="2D0ADD6E" w14:textId="77777777" w:rsidR="00EF4222" w:rsidRDefault="00EF4222" w:rsidP="00EF4222">
            <w:pPr>
              <w:pStyle w:val="Default"/>
              <w:spacing w:line="256" w:lineRule="auto"/>
              <w:rPr>
                <w:rFonts w:ascii="Calibri" w:hAnsi="Calibri" w:cs="Calibri"/>
                <w:color w:val="auto"/>
                <w:sz w:val="20"/>
                <w:szCs w:val="20"/>
              </w:rPr>
            </w:pPr>
            <w:r>
              <w:rPr>
                <w:rFonts w:ascii="Calibri" w:eastAsia="Times New Roman" w:hAnsi="Calibri" w:cs="Calibri"/>
                <w:color w:val="auto"/>
                <w:sz w:val="20"/>
                <w:szCs w:val="20"/>
              </w:rPr>
              <w:t>VRPC-NVPT has been set to “2” instead of “1” in update AA500007.001</w:t>
            </w:r>
            <w:r>
              <w:rPr>
                <w:rFonts w:ascii="Calibri" w:hAnsi="Calibri" w:cs="Calibri"/>
                <w:color w:val="auto"/>
                <w:sz w:val="20"/>
                <w:szCs w:val="20"/>
              </w:rPr>
              <w:t>.</w:t>
            </w:r>
          </w:p>
        </w:tc>
      </w:tr>
      <w:tr w:rsidR="00EF4222" w14:paraId="7E6A8804" w14:textId="77777777" w:rsidTr="00455749">
        <w:trPr>
          <w:trHeight w:val="300"/>
        </w:trPr>
        <w:tc>
          <w:tcPr>
            <w:tcW w:w="2598" w:type="dxa"/>
            <w:gridSpan w:val="2"/>
            <w:tcBorders>
              <w:top w:val="single" w:sz="4" w:space="0" w:color="auto"/>
              <w:left w:val="single" w:sz="4" w:space="0" w:color="auto"/>
              <w:bottom w:val="single" w:sz="4" w:space="0" w:color="auto"/>
              <w:right w:val="single" w:sz="4" w:space="0" w:color="auto"/>
            </w:tcBorders>
            <w:noWrap/>
            <w:vAlign w:val="center"/>
          </w:tcPr>
          <w:p w14:paraId="3DFCDC13" w14:textId="30B53104" w:rsidR="00EF4222" w:rsidRDefault="00EF4222" w:rsidP="00EF4222">
            <w:pPr>
              <w:pStyle w:val="Default"/>
              <w:spacing w:line="256" w:lineRule="auto"/>
              <w:jc w:val="center"/>
              <w:rPr>
                <w:rFonts w:ascii="Calibri" w:eastAsia="Times New Roman" w:hAnsi="Calibri" w:cs="Calibri"/>
                <w:color w:val="auto"/>
                <w:sz w:val="20"/>
                <w:szCs w:val="20"/>
              </w:rPr>
            </w:pPr>
            <w:r>
              <w:rPr>
                <w:rFonts w:ascii="Calibri" w:eastAsia="Times New Roman" w:hAnsi="Calibri" w:cs="Calibri"/>
                <w:b/>
                <w:bCs/>
                <w:sz w:val="20"/>
                <w:szCs w:val="20"/>
              </w:rPr>
              <w:t>Location</w:t>
            </w:r>
          </w:p>
        </w:tc>
        <w:tc>
          <w:tcPr>
            <w:tcW w:w="1163" w:type="dxa"/>
            <w:tcBorders>
              <w:top w:val="single" w:sz="4" w:space="0" w:color="auto"/>
              <w:left w:val="single" w:sz="4" w:space="0" w:color="auto"/>
              <w:bottom w:val="single" w:sz="4" w:space="0" w:color="auto"/>
              <w:right w:val="single" w:sz="4" w:space="0" w:color="auto"/>
            </w:tcBorders>
            <w:vAlign w:val="center"/>
          </w:tcPr>
          <w:p w14:paraId="28939B26" w14:textId="3226241F" w:rsidR="00EF4222" w:rsidRDefault="00EF4222" w:rsidP="00EF4222">
            <w:pPr>
              <w:pStyle w:val="Default"/>
              <w:spacing w:line="256" w:lineRule="auto"/>
              <w:jc w:val="center"/>
              <w:rPr>
                <w:rFonts w:ascii="Calibri" w:eastAsia="Times New Roman" w:hAnsi="Calibri" w:cs="Calibri"/>
                <w:color w:val="auto"/>
                <w:sz w:val="20"/>
                <w:szCs w:val="20"/>
              </w:rPr>
            </w:pPr>
            <w:r>
              <w:rPr>
                <w:rFonts w:ascii="Calibri" w:eastAsia="Times New Roman" w:hAnsi="Calibri" w:cs="Calibri"/>
                <w:b/>
                <w:sz w:val="20"/>
                <w:szCs w:val="20"/>
              </w:rPr>
              <w:t>Feature</w:t>
            </w:r>
          </w:p>
        </w:tc>
        <w:tc>
          <w:tcPr>
            <w:tcW w:w="2337" w:type="dxa"/>
            <w:gridSpan w:val="3"/>
            <w:tcBorders>
              <w:top w:val="single" w:sz="4" w:space="0" w:color="auto"/>
              <w:left w:val="single" w:sz="4" w:space="0" w:color="auto"/>
              <w:bottom w:val="single" w:sz="4" w:space="0" w:color="auto"/>
              <w:right w:val="single" w:sz="4" w:space="0" w:color="auto"/>
            </w:tcBorders>
            <w:vAlign w:val="center"/>
          </w:tcPr>
          <w:p w14:paraId="41B3B6E7" w14:textId="7C447F8B" w:rsidR="00EF4222" w:rsidRDefault="00EF4222" w:rsidP="00EF4222">
            <w:pPr>
              <w:pStyle w:val="Default"/>
              <w:spacing w:line="256" w:lineRule="auto"/>
              <w:jc w:val="center"/>
              <w:rPr>
                <w:rFonts w:ascii="Calibri" w:eastAsia="Times New Roman" w:hAnsi="Calibri" w:cs="Calibri"/>
                <w:color w:val="auto"/>
                <w:sz w:val="20"/>
                <w:szCs w:val="20"/>
              </w:rPr>
            </w:pPr>
            <w:r>
              <w:rPr>
                <w:rFonts w:ascii="Calibri" w:eastAsia="Times New Roman" w:hAnsi="Calibri" w:cs="Calibri"/>
                <w:b/>
                <w:sz w:val="20"/>
                <w:szCs w:val="20"/>
              </w:rPr>
              <w:t>Attributes</w:t>
            </w:r>
          </w:p>
        </w:tc>
        <w:tc>
          <w:tcPr>
            <w:tcW w:w="672" w:type="dxa"/>
            <w:gridSpan w:val="2"/>
            <w:tcBorders>
              <w:top w:val="single" w:sz="4" w:space="0" w:color="auto"/>
              <w:left w:val="single" w:sz="4" w:space="0" w:color="auto"/>
              <w:bottom w:val="single" w:sz="4" w:space="0" w:color="auto"/>
              <w:right w:val="single" w:sz="4" w:space="0" w:color="auto"/>
            </w:tcBorders>
            <w:vAlign w:val="center"/>
          </w:tcPr>
          <w:p w14:paraId="267C9B4E" w14:textId="6ADDDFDE" w:rsidR="00EF4222" w:rsidRDefault="00EF4222" w:rsidP="00EF4222">
            <w:pPr>
              <w:pStyle w:val="Default"/>
              <w:spacing w:line="256" w:lineRule="auto"/>
              <w:jc w:val="center"/>
              <w:rPr>
                <w:rFonts w:ascii="Calibri" w:eastAsia="Times New Roman" w:hAnsi="Calibri" w:cs="Calibri"/>
                <w:color w:val="auto"/>
                <w:sz w:val="20"/>
                <w:szCs w:val="20"/>
              </w:rPr>
            </w:pPr>
            <w:r>
              <w:rPr>
                <w:rFonts w:ascii="Calibri" w:eastAsia="Times New Roman" w:hAnsi="Calibri" w:cs="Calibri"/>
                <w:b/>
                <w:sz w:val="20"/>
                <w:szCs w:val="20"/>
              </w:rPr>
              <w:t>FRID</w:t>
            </w:r>
          </w:p>
        </w:tc>
        <w:tc>
          <w:tcPr>
            <w:tcW w:w="2114" w:type="dxa"/>
            <w:gridSpan w:val="3"/>
            <w:tcBorders>
              <w:top w:val="single" w:sz="4" w:space="0" w:color="auto"/>
              <w:left w:val="single" w:sz="4" w:space="0" w:color="auto"/>
              <w:bottom w:val="single" w:sz="4" w:space="0" w:color="auto"/>
              <w:right w:val="single" w:sz="4" w:space="0" w:color="auto"/>
            </w:tcBorders>
            <w:vAlign w:val="center"/>
          </w:tcPr>
          <w:p w14:paraId="155EBB95" w14:textId="5CE248E6" w:rsidR="00EF4222" w:rsidRDefault="00EF4222" w:rsidP="00EF4222">
            <w:pPr>
              <w:pStyle w:val="Default"/>
              <w:spacing w:line="256" w:lineRule="auto"/>
              <w:jc w:val="center"/>
              <w:rPr>
                <w:rFonts w:ascii="Calibri" w:eastAsia="Times New Roman" w:hAnsi="Calibri" w:cs="Calibri"/>
                <w:color w:val="auto"/>
                <w:sz w:val="20"/>
                <w:szCs w:val="20"/>
              </w:rPr>
            </w:pPr>
            <w:r>
              <w:rPr>
                <w:rFonts w:ascii="Calibri" w:eastAsia="Times New Roman" w:hAnsi="Calibri" w:cs="Calibri"/>
                <w:b/>
                <w:sz w:val="20"/>
                <w:szCs w:val="20"/>
              </w:rPr>
              <w:t>FOID</w:t>
            </w:r>
          </w:p>
        </w:tc>
        <w:tc>
          <w:tcPr>
            <w:tcW w:w="1628" w:type="dxa"/>
            <w:gridSpan w:val="4"/>
            <w:tcBorders>
              <w:top w:val="single" w:sz="4" w:space="0" w:color="auto"/>
              <w:left w:val="single" w:sz="4" w:space="0" w:color="auto"/>
              <w:bottom w:val="single" w:sz="4" w:space="0" w:color="auto"/>
              <w:right w:val="single" w:sz="4" w:space="0" w:color="auto"/>
            </w:tcBorders>
            <w:vAlign w:val="center"/>
          </w:tcPr>
          <w:p w14:paraId="3A4183D0" w14:textId="70138621" w:rsidR="00EF4222" w:rsidRDefault="00EF4222" w:rsidP="00EF4222">
            <w:pPr>
              <w:pStyle w:val="Default"/>
              <w:spacing w:line="256" w:lineRule="auto"/>
              <w:jc w:val="center"/>
              <w:rPr>
                <w:rFonts w:ascii="Calibri" w:eastAsia="Times New Roman" w:hAnsi="Calibri" w:cs="Calibri"/>
                <w:color w:val="auto"/>
                <w:sz w:val="20"/>
                <w:szCs w:val="20"/>
              </w:rPr>
            </w:pPr>
            <w:r>
              <w:rPr>
                <w:rFonts w:ascii="Calibri" w:eastAsia="Times New Roman" w:hAnsi="Calibri" w:cs="Calibri"/>
                <w:b/>
                <w:sz w:val="20"/>
                <w:szCs w:val="20"/>
              </w:rPr>
              <w:t>VRID</w:t>
            </w:r>
          </w:p>
        </w:tc>
      </w:tr>
      <w:tr w:rsidR="00EF4222" w14:paraId="2614A403" w14:textId="77777777" w:rsidTr="00455749">
        <w:trPr>
          <w:trHeight w:val="300"/>
        </w:trPr>
        <w:tc>
          <w:tcPr>
            <w:tcW w:w="2598" w:type="dxa"/>
            <w:gridSpan w:val="2"/>
            <w:tcBorders>
              <w:top w:val="single" w:sz="4" w:space="0" w:color="auto"/>
              <w:left w:val="single" w:sz="4" w:space="0" w:color="auto"/>
              <w:bottom w:val="single" w:sz="4" w:space="0" w:color="auto"/>
              <w:right w:val="single" w:sz="4" w:space="0" w:color="auto"/>
            </w:tcBorders>
            <w:noWrap/>
            <w:vAlign w:val="center"/>
          </w:tcPr>
          <w:p w14:paraId="53A139E1" w14:textId="6DB42F5C" w:rsidR="00EF4222" w:rsidRDefault="00EF4222" w:rsidP="00EF4222">
            <w:pPr>
              <w:pStyle w:val="Default"/>
              <w:spacing w:line="256" w:lineRule="auto"/>
              <w:rPr>
                <w:rFonts w:ascii="Calibri" w:eastAsia="Times New Roman" w:hAnsi="Calibri" w:cs="Calibri"/>
                <w:color w:val="auto"/>
                <w:sz w:val="20"/>
                <w:szCs w:val="20"/>
              </w:rPr>
            </w:pPr>
            <w:r>
              <w:rPr>
                <w:rFonts w:ascii="Calibri" w:eastAsia="Times New Roman" w:hAnsi="Calibri" w:cs="Calibri"/>
                <w:sz w:val="20"/>
                <w:szCs w:val="20"/>
              </w:rPr>
              <w:t>32°30'32.15"S 61°02'15.21"E</w:t>
            </w:r>
          </w:p>
        </w:tc>
        <w:tc>
          <w:tcPr>
            <w:tcW w:w="1163" w:type="dxa"/>
            <w:tcBorders>
              <w:top w:val="single" w:sz="4" w:space="0" w:color="auto"/>
              <w:left w:val="single" w:sz="4" w:space="0" w:color="auto"/>
              <w:bottom w:val="single" w:sz="4" w:space="0" w:color="auto"/>
              <w:right w:val="single" w:sz="4" w:space="0" w:color="auto"/>
            </w:tcBorders>
            <w:vAlign w:val="center"/>
          </w:tcPr>
          <w:p w14:paraId="6B365B68" w14:textId="396E97DE" w:rsidR="00EF4222" w:rsidRDefault="00EF4222" w:rsidP="00EF4222">
            <w:pPr>
              <w:pStyle w:val="Default"/>
              <w:spacing w:line="256" w:lineRule="auto"/>
              <w:rPr>
                <w:rFonts w:ascii="Calibri" w:eastAsia="Times New Roman" w:hAnsi="Calibri" w:cs="Calibri"/>
                <w:color w:val="auto"/>
                <w:sz w:val="20"/>
                <w:szCs w:val="20"/>
              </w:rPr>
            </w:pPr>
            <w:r>
              <w:rPr>
                <w:rFonts w:ascii="Calibri" w:eastAsia="Times New Roman" w:hAnsi="Calibri" w:cs="Calibri"/>
                <w:sz w:val="20"/>
                <w:szCs w:val="20"/>
              </w:rPr>
              <w:t>COALNE (L)</w:t>
            </w:r>
          </w:p>
        </w:tc>
        <w:tc>
          <w:tcPr>
            <w:tcW w:w="2337" w:type="dxa"/>
            <w:gridSpan w:val="3"/>
            <w:tcBorders>
              <w:top w:val="single" w:sz="4" w:space="0" w:color="auto"/>
              <w:left w:val="single" w:sz="4" w:space="0" w:color="auto"/>
              <w:bottom w:val="single" w:sz="4" w:space="0" w:color="auto"/>
              <w:right w:val="single" w:sz="4" w:space="0" w:color="auto"/>
            </w:tcBorders>
            <w:vAlign w:val="center"/>
          </w:tcPr>
          <w:p w14:paraId="1F5D897D" w14:textId="02C69D51" w:rsidR="00EF4222" w:rsidRDefault="00EF4222" w:rsidP="00EF4222">
            <w:pPr>
              <w:pStyle w:val="Default"/>
              <w:spacing w:line="256" w:lineRule="auto"/>
              <w:rPr>
                <w:rFonts w:ascii="Calibri" w:eastAsia="Times New Roman" w:hAnsi="Calibri" w:cs="Calibri"/>
                <w:color w:val="auto"/>
                <w:sz w:val="20"/>
                <w:szCs w:val="20"/>
              </w:rPr>
            </w:pPr>
            <w:r>
              <w:rPr>
                <w:rFonts w:ascii="Calibri" w:eastAsia="Times New Roman" w:hAnsi="Calibri" w:cs="Calibri"/>
                <w:color w:val="auto"/>
                <w:sz w:val="20"/>
                <w:szCs w:val="20"/>
              </w:rPr>
              <w:t>-</w:t>
            </w:r>
          </w:p>
        </w:tc>
        <w:tc>
          <w:tcPr>
            <w:tcW w:w="672" w:type="dxa"/>
            <w:gridSpan w:val="2"/>
            <w:tcBorders>
              <w:top w:val="single" w:sz="4" w:space="0" w:color="auto"/>
              <w:left w:val="single" w:sz="4" w:space="0" w:color="auto"/>
              <w:bottom w:val="single" w:sz="4" w:space="0" w:color="auto"/>
              <w:right w:val="single" w:sz="4" w:space="0" w:color="auto"/>
            </w:tcBorders>
            <w:vAlign w:val="center"/>
          </w:tcPr>
          <w:p w14:paraId="627038AE" w14:textId="46C832A7" w:rsidR="00EF4222" w:rsidRDefault="00EF4222" w:rsidP="00EF4222">
            <w:pPr>
              <w:pStyle w:val="Default"/>
              <w:spacing w:line="256" w:lineRule="auto"/>
              <w:rPr>
                <w:rFonts w:ascii="Calibri" w:eastAsia="Times New Roman" w:hAnsi="Calibri" w:cs="Calibri"/>
                <w:color w:val="auto"/>
                <w:sz w:val="20"/>
                <w:szCs w:val="20"/>
              </w:rPr>
            </w:pPr>
            <w:r>
              <w:rPr>
                <w:rFonts w:ascii="Calibri" w:eastAsia="Times New Roman" w:hAnsi="Calibri" w:cs="Calibri"/>
                <w:color w:val="auto"/>
                <w:sz w:val="20"/>
                <w:szCs w:val="20"/>
              </w:rPr>
              <w:t>FE-53</w:t>
            </w:r>
          </w:p>
        </w:tc>
        <w:tc>
          <w:tcPr>
            <w:tcW w:w="2114" w:type="dxa"/>
            <w:gridSpan w:val="3"/>
            <w:tcBorders>
              <w:top w:val="single" w:sz="4" w:space="0" w:color="auto"/>
              <w:left w:val="single" w:sz="4" w:space="0" w:color="auto"/>
              <w:bottom w:val="single" w:sz="4" w:space="0" w:color="auto"/>
              <w:right w:val="single" w:sz="4" w:space="0" w:color="auto"/>
            </w:tcBorders>
            <w:vAlign w:val="center"/>
          </w:tcPr>
          <w:p w14:paraId="063B54DD" w14:textId="6E3F5F3B" w:rsidR="00EF4222" w:rsidRDefault="00EF4222" w:rsidP="00EF4222">
            <w:pPr>
              <w:pStyle w:val="Default"/>
              <w:spacing w:line="256" w:lineRule="auto"/>
              <w:rPr>
                <w:rFonts w:ascii="Calibri" w:eastAsia="Times New Roman" w:hAnsi="Calibri" w:cs="Calibri"/>
                <w:color w:val="auto"/>
                <w:sz w:val="20"/>
                <w:szCs w:val="20"/>
              </w:rPr>
            </w:pPr>
            <w:r>
              <w:rPr>
                <w:rFonts w:ascii="Calibri" w:eastAsia="Times New Roman" w:hAnsi="Calibri" w:cs="Calibri"/>
                <w:sz w:val="20"/>
                <w:szCs w:val="20"/>
              </w:rPr>
              <w:t>AA 2382700586 00009</w:t>
            </w:r>
          </w:p>
        </w:tc>
        <w:tc>
          <w:tcPr>
            <w:tcW w:w="1628" w:type="dxa"/>
            <w:gridSpan w:val="4"/>
            <w:tcBorders>
              <w:top w:val="single" w:sz="4" w:space="0" w:color="auto"/>
              <w:left w:val="single" w:sz="4" w:space="0" w:color="auto"/>
              <w:bottom w:val="single" w:sz="4" w:space="0" w:color="auto"/>
              <w:right w:val="single" w:sz="4" w:space="0" w:color="auto"/>
            </w:tcBorders>
            <w:vAlign w:val="center"/>
          </w:tcPr>
          <w:p w14:paraId="2D335A1C" w14:textId="281DB159" w:rsidR="00EF4222" w:rsidRDefault="00EF4222" w:rsidP="00EF4222">
            <w:pPr>
              <w:pStyle w:val="Default"/>
              <w:spacing w:line="256" w:lineRule="auto"/>
              <w:rPr>
                <w:rFonts w:ascii="Calibri" w:eastAsia="Times New Roman" w:hAnsi="Calibri" w:cs="Calibri"/>
                <w:color w:val="auto"/>
                <w:sz w:val="20"/>
                <w:szCs w:val="20"/>
              </w:rPr>
            </w:pPr>
            <w:r>
              <w:rPr>
                <w:rFonts w:ascii="Calibri" w:eastAsia="Times New Roman" w:hAnsi="Calibri" w:cs="Calibri"/>
                <w:color w:val="auto"/>
                <w:sz w:val="20"/>
                <w:szCs w:val="20"/>
              </w:rPr>
              <w:t>VE-26</w:t>
            </w:r>
          </w:p>
        </w:tc>
      </w:tr>
      <w:tr w:rsidR="00EF4222" w14:paraId="132A64E2"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5FD6BD35" w14:textId="7857D521"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240" w:type="dxa"/>
            <w:gridSpan w:val="14"/>
            <w:tcBorders>
              <w:top w:val="single" w:sz="4" w:space="0" w:color="auto"/>
              <w:left w:val="nil"/>
              <w:bottom w:val="single" w:sz="4" w:space="0" w:color="auto"/>
              <w:right w:val="single" w:sz="4" w:space="0" w:color="auto"/>
            </w:tcBorders>
            <w:noWrap/>
            <w:vAlign w:val="center"/>
          </w:tcPr>
          <w:p w14:paraId="53A1715D" w14:textId="5691C012" w:rsidR="00EF4222" w:rsidRDefault="00EF4222" w:rsidP="00EF4222">
            <w:pPr>
              <w:spacing w:after="0" w:line="240" w:lineRule="auto"/>
              <w:rPr>
                <w:rFonts w:ascii="Calibri" w:eastAsia="Times New Roman" w:hAnsi="Calibri" w:cs="Calibri"/>
                <w:sz w:val="20"/>
                <w:szCs w:val="20"/>
              </w:rPr>
            </w:pPr>
          </w:p>
          <w:p w14:paraId="7386E83B" w14:textId="4F0543A9" w:rsidR="00EF4222" w:rsidRDefault="00EF4222" w:rsidP="00EF4222">
            <w:pPr>
              <w:spacing w:after="0" w:line="240" w:lineRule="auto"/>
              <w:rPr>
                <w:rFonts w:ascii="Calibri" w:eastAsia="Times New Roman" w:hAnsi="Calibri" w:cs="Calibri"/>
                <w:sz w:val="20"/>
                <w:szCs w:val="20"/>
              </w:rPr>
            </w:pPr>
            <w:r>
              <w:rPr>
                <w:noProof/>
                <w:lang w:val="en-GB" w:eastAsia="en-GB"/>
              </w:rPr>
              <w:drawing>
                <wp:inline distT="0" distB="0" distL="0" distR="0" wp14:anchorId="18019266" wp14:editId="055B0A82">
                  <wp:extent cx="2407920" cy="6749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9976" cy="681179"/>
                          </a:xfrm>
                          <a:prstGeom prst="rect">
                            <a:avLst/>
                          </a:prstGeom>
                        </pic:spPr>
                      </pic:pic>
                    </a:graphicData>
                  </a:graphic>
                </wp:inline>
              </w:drawing>
            </w:r>
            <w:r>
              <w:rPr>
                <w:rFonts w:ascii="Calibri" w:eastAsia="Times New Roman" w:hAnsi="Calibri" w:cs="Calibri"/>
                <w:sz w:val="20"/>
                <w:szCs w:val="20"/>
              </w:rPr>
              <w:t xml:space="preserve">  </w:t>
            </w:r>
          </w:p>
          <w:p w14:paraId="19880B68" w14:textId="54337EBB" w:rsidR="00EF4222" w:rsidRDefault="00EF4222" w:rsidP="00EF4222">
            <w:pPr>
              <w:spacing w:after="0" w:line="240" w:lineRule="auto"/>
              <w:rPr>
                <w:rFonts w:ascii="Calibri" w:eastAsia="Times New Roman" w:hAnsi="Calibri" w:cs="Calibri"/>
                <w:sz w:val="20"/>
                <w:szCs w:val="20"/>
              </w:rPr>
            </w:pPr>
          </w:p>
        </w:tc>
      </w:tr>
      <w:tr w:rsidR="00EF4222" w14:paraId="50B9E258"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5C6CEC3F" w14:textId="77777777" w:rsidR="00EF4222" w:rsidRDefault="00EF4222" w:rsidP="00EF4222">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40" w:type="dxa"/>
            <w:gridSpan w:val="14"/>
            <w:tcBorders>
              <w:top w:val="nil"/>
              <w:left w:val="nil"/>
              <w:bottom w:val="single" w:sz="4" w:space="0" w:color="auto"/>
              <w:right w:val="single" w:sz="4" w:space="0" w:color="auto"/>
            </w:tcBorders>
            <w:noWrap/>
            <w:vAlign w:val="center"/>
            <w:hideMark/>
          </w:tcPr>
          <w:p w14:paraId="59B004ED" w14:textId="77777777" w:rsidR="00EF4222" w:rsidRDefault="00EF4222" w:rsidP="00EF4222">
            <w:pPr>
              <w:pStyle w:val="Default"/>
              <w:spacing w:line="256" w:lineRule="auto"/>
              <w:rPr>
                <w:rFonts w:ascii="Calibri" w:hAnsi="Calibri" w:cs="Calibri"/>
                <w:color w:val="auto"/>
                <w:sz w:val="20"/>
                <w:szCs w:val="20"/>
              </w:rPr>
            </w:pPr>
            <w:r>
              <w:rPr>
                <w:rFonts w:ascii="Calibri" w:eastAsia="Times New Roman" w:hAnsi="Calibri" w:cs="Calibri"/>
                <w:sz w:val="20"/>
                <w:szCs w:val="20"/>
              </w:rPr>
              <w:t>29: An error “</w:t>
            </w:r>
            <w:r>
              <w:rPr>
                <w:rFonts w:ascii="Calibri" w:hAnsi="Calibri" w:cs="Calibri"/>
                <w:color w:val="auto"/>
                <w:sz w:val="20"/>
                <w:szCs w:val="20"/>
              </w:rPr>
              <w:t>Invalid number of records/pointers in the following VRPC-NVPT</w:t>
            </w:r>
            <w:r>
              <w:rPr>
                <w:rFonts w:ascii="Calibri" w:hAnsi="Calibri" w:cs="Calibri"/>
                <w:sz w:val="20"/>
                <w:szCs w:val="20"/>
              </w:rPr>
              <w:t>” must be triggered.</w:t>
            </w:r>
          </w:p>
        </w:tc>
      </w:tr>
      <w:tr w:rsidR="00EF4222" w14:paraId="30EA71B2" w14:textId="77777777" w:rsidTr="000855B1">
        <w:trPr>
          <w:trHeight w:val="197"/>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062D398A" w14:textId="77777777" w:rsidR="00EF4222" w:rsidRDefault="00EF4222" w:rsidP="00EF4222">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40" w:type="dxa"/>
            <w:gridSpan w:val="14"/>
            <w:tcBorders>
              <w:top w:val="nil"/>
              <w:left w:val="nil"/>
              <w:bottom w:val="single" w:sz="4" w:space="0" w:color="auto"/>
              <w:right w:val="single" w:sz="4" w:space="0" w:color="auto"/>
            </w:tcBorders>
            <w:noWrap/>
            <w:vAlign w:val="center"/>
            <w:hideMark/>
          </w:tcPr>
          <w:p w14:paraId="1005285F" w14:textId="6C6B3F14"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EF4222" w14:paraId="24FBEA83"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2D188172" w14:textId="77777777" w:rsidR="00EF4222" w:rsidRDefault="00EF4222" w:rsidP="00EF4222">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4</w:t>
            </w:r>
          </w:p>
        </w:tc>
        <w:tc>
          <w:tcPr>
            <w:tcW w:w="8240" w:type="dxa"/>
            <w:gridSpan w:val="14"/>
            <w:tcBorders>
              <w:top w:val="single" w:sz="4" w:space="0" w:color="auto"/>
              <w:left w:val="nil"/>
              <w:bottom w:val="single" w:sz="4" w:space="0" w:color="auto"/>
              <w:right w:val="single" w:sz="4" w:space="0" w:color="auto"/>
            </w:tcBorders>
            <w:noWrap/>
            <w:vAlign w:val="center"/>
            <w:hideMark/>
          </w:tcPr>
          <w:p w14:paraId="202ACCB4" w14:textId="77777777" w:rsidR="00EF4222" w:rsidRDefault="00EF4222" w:rsidP="00EF4222">
            <w:pPr>
              <w:pStyle w:val="Default"/>
              <w:spacing w:line="256" w:lineRule="auto"/>
              <w:rPr>
                <w:rFonts w:ascii="Calibri" w:hAnsi="Calibri" w:cs="Calibri"/>
                <w:color w:val="auto"/>
                <w:sz w:val="20"/>
                <w:szCs w:val="20"/>
              </w:rPr>
            </w:pPr>
            <w:r>
              <w:rPr>
                <w:rFonts w:ascii="Calibri" w:eastAsia="Times New Roman" w:hAnsi="Calibri" w:cs="Calibri"/>
                <w:color w:val="auto"/>
                <w:sz w:val="20"/>
                <w:szCs w:val="20"/>
              </w:rPr>
              <w:t>SGCC-CNCC has been set to “11” instead of “10” in update AA500007.001</w:t>
            </w:r>
            <w:r>
              <w:rPr>
                <w:rFonts w:ascii="Calibri" w:hAnsi="Calibri" w:cs="Calibri"/>
                <w:color w:val="auto"/>
                <w:sz w:val="20"/>
                <w:szCs w:val="20"/>
              </w:rPr>
              <w:t>.</w:t>
            </w:r>
          </w:p>
        </w:tc>
      </w:tr>
      <w:tr w:rsidR="00EF4222" w14:paraId="01758F07" w14:textId="77777777" w:rsidTr="000855B1">
        <w:trPr>
          <w:trHeight w:val="300"/>
        </w:trPr>
        <w:tc>
          <w:tcPr>
            <w:tcW w:w="2598" w:type="dxa"/>
            <w:gridSpan w:val="2"/>
            <w:tcBorders>
              <w:top w:val="single" w:sz="4" w:space="0" w:color="auto"/>
              <w:left w:val="single" w:sz="4" w:space="0" w:color="auto"/>
              <w:bottom w:val="single" w:sz="4" w:space="0" w:color="auto"/>
              <w:right w:val="single" w:sz="4" w:space="0" w:color="auto"/>
            </w:tcBorders>
            <w:noWrap/>
            <w:vAlign w:val="center"/>
          </w:tcPr>
          <w:p w14:paraId="02BE0B83" w14:textId="7BF45C11" w:rsidR="00EF4222" w:rsidRDefault="00EF4222" w:rsidP="00EF4222">
            <w:pPr>
              <w:pStyle w:val="Default"/>
              <w:spacing w:line="256" w:lineRule="auto"/>
              <w:jc w:val="center"/>
              <w:rPr>
                <w:rFonts w:ascii="Calibri" w:eastAsia="Times New Roman" w:hAnsi="Calibri" w:cs="Calibri"/>
                <w:b/>
                <w:sz w:val="20"/>
                <w:szCs w:val="20"/>
              </w:rPr>
            </w:pPr>
            <w:r>
              <w:rPr>
                <w:rFonts w:ascii="Calibri" w:eastAsia="Times New Roman" w:hAnsi="Calibri" w:cs="Calibri"/>
                <w:b/>
                <w:bCs/>
                <w:sz w:val="20"/>
                <w:szCs w:val="20"/>
              </w:rPr>
              <w:lastRenderedPageBreak/>
              <w:t>Location</w:t>
            </w:r>
          </w:p>
        </w:tc>
        <w:tc>
          <w:tcPr>
            <w:tcW w:w="1163" w:type="dxa"/>
            <w:tcBorders>
              <w:top w:val="single" w:sz="4" w:space="0" w:color="auto"/>
              <w:left w:val="single" w:sz="4" w:space="0" w:color="auto"/>
              <w:bottom w:val="single" w:sz="4" w:space="0" w:color="auto"/>
              <w:right w:val="single" w:sz="4" w:space="0" w:color="auto"/>
            </w:tcBorders>
            <w:vAlign w:val="center"/>
          </w:tcPr>
          <w:p w14:paraId="4FCC6526" w14:textId="687D01AB" w:rsidR="00EF4222" w:rsidRDefault="00EF4222" w:rsidP="00EF4222">
            <w:pPr>
              <w:pStyle w:val="Default"/>
              <w:spacing w:line="256" w:lineRule="auto"/>
              <w:jc w:val="center"/>
              <w:rPr>
                <w:rFonts w:ascii="Calibri" w:eastAsia="Times New Roman" w:hAnsi="Calibri" w:cs="Calibri"/>
                <w:b/>
                <w:sz w:val="20"/>
                <w:szCs w:val="20"/>
              </w:rPr>
            </w:pPr>
            <w:r>
              <w:rPr>
                <w:rFonts w:ascii="Calibri" w:eastAsia="Times New Roman" w:hAnsi="Calibri" w:cs="Calibri"/>
                <w:b/>
                <w:sz w:val="20"/>
                <w:szCs w:val="20"/>
              </w:rPr>
              <w:t>Feature</w:t>
            </w:r>
          </w:p>
        </w:tc>
        <w:tc>
          <w:tcPr>
            <w:tcW w:w="2337" w:type="dxa"/>
            <w:gridSpan w:val="3"/>
            <w:tcBorders>
              <w:top w:val="single" w:sz="4" w:space="0" w:color="auto"/>
              <w:left w:val="single" w:sz="4" w:space="0" w:color="auto"/>
              <w:bottom w:val="single" w:sz="4" w:space="0" w:color="auto"/>
              <w:right w:val="single" w:sz="4" w:space="0" w:color="auto"/>
            </w:tcBorders>
            <w:vAlign w:val="center"/>
          </w:tcPr>
          <w:p w14:paraId="6F51445C" w14:textId="1EB5E2F3" w:rsidR="00EF4222" w:rsidRDefault="00EF4222" w:rsidP="00EF4222">
            <w:pPr>
              <w:pStyle w:val="Default"/>
              <w:spacing w:line="256" w:lineRule="auto"/>
              <w:jc w:val="center"/>
              <w:rPr>
                <w:rFonts w:ascii="Calibri" w:eastAsia="Times New Roman" w:hAnsi="Calibri" w:cs="Calibri"/>
                <w:b/>
                <w:sz w:val="20"/>
                <w:szCs w:val="20"/>
              </w:rPr>
            </w:pPr>
            <w:r>
              <w:rPr>
                <w:rFonts w:ascii="Calibri" w:eastAsia="Times New Roman" w:hAnsi="Calibri" w:cs="Calibri"/>
                <w:b/>
                <w:sz w:val="20"/>
                <w:szCs w:val="20"/>
              </w:rPr>
              <w:t>Attributes</w:t>
            </w:r>
          </w:p>
        </w:tc>
        <w:tc>
          <w:tcPr>
            <w:tcW w:w="672" w:type="dxa"/>
            <w:gridSpan w:val="2"/>
            <w:tcBorders>
              <w:top w:val="single" w:sz="4" w:space="0" w:color="auto"/>
              <w:left w:val="single" w:sz="4" w:space="0" w:color="auto"/>
              <w:bottom w:val="single" w:sz="4" w:space="0" w:color="auto"/>
              <w:right w:val="single" w:sz="4" w:space="0" w:color="auto"/>
            </w:tcBorders>
            <w:vAlign w:val="center"/>
          </w:tcPr>
          <w:p w14:paraId="1BB8814C" w14:textId="42D05859" w:rsidR="00EF4222" w:rsidRDefault="00EF4222" w:rsidP="00EF4222">
            <w:pPr>
              <w:pStyle w:val="Default"/>
              <w:spacing w:line="256" w:lineRule="auto"/>
              <w:jc w:val="center"/>
              <w:rPr>
                <w:rFonts w:ascii="Calibri" w:eastAsia="Times New Roman" w:hAnsi="Calibri" w:cs="Calibri"/>
                <w:b/>
                <w:sz w:val="20"/>
                <w:szCs w:val="20"/>
              </w:rPr>
            </w:pPr>
            <w:r>
              <w:rPr>
                <w:rFonts w:ascii="Calibri" w:eastAsia="Times New Roman" w:hAnsi="Calibri" w:cs="Calibri"/>
                <w:b/>
                <w:sz w:val="20"/>
                <w:szCs w:val="20"/>
              </w:rPr>
              <w:t>FRID</w:t>
            </w:r>
          </w:p>
        </w:tc>
        <w:tc>
          <w:tcPr>
            <w:tcW w:w="2114" w:type="dxa"/>
            <w:gridSpan w:val="3"/>
            <w:tcBorders>
              <w:top w:val="single" w:sz="4" w:space="0" w:color="auto"/>
              <w:left w:val="single" w:sz="4" w:space="0" w:color="auto"/>
              <w:bottom w:val="single" w:sz="4" w:space="0" w:color="auto"/>
              <w:right w:val="single" w:sz="4" w:space="0" w:color="auto"/>
            </w:tcBorders>
            <w:vAlign w:val="center"/>
          </w:tcPr>
          <w:p w14:paraId="10450E77" w14:textId="4DDA2087" w:rsidR="00EF4222" w:rsidRDefault="00EF4222" w:rsidP="00EF4222">
            <w:pPr>
              <w:pStyle w:val="Default"/>
              <w:spacing w:line="256" w:lineRule="auto"/>
              <w:jc w:val="center"/>
              <w:rPr>
                <w:rFonts w:ascii="Calibri" w:eastAsia="Times New Roman" w:hAnsi="Calibri" w:cs="Calibri"/>
                <w:b/>
                <w:sz w:val="20"/>
                <w:szCs w:val="20"/>
              </w:rPr>
            </w:pPr>
            <w:r>
              <w:rPr>
                <w:rFonts w:ascii="Calibri" w:eastAsia="Times New Roman" w:hAnsi="Calibri" w:cs="Calibri"/>
                <w:b/>
                <w:sz w:val="20"/>
                <w:szCs w:val="20"/>
              </w:rPr>
              <w:t>FOID</w:t>
            </w:r>
          </w:p>
        </w:tc>
        <w:tc>
          <w:tcPr>
            <w:tcW w:w="1628" w:type="dxa"/>
            <w:gridSpan w:val="4"/>
            <w:tcBorders>
              <w:top w:val="single" w:sz="4" w:space="0" w:color="auto"/>
              <w:left w:val="single" w:sz="4" w:space="0" w:color="auto"/>
              <w:bottom w:val="single" w:sz="4" w:space="0" w:color="auto"/>
              <w:right w:val="single" w:sz="4" w:space="0" w:color="auto"/>
            </w:tcBorders>
            <w:vAlign w:val="center"/>
          </w:tcPr>
          <w:p w14:paraId="0D689DAC" w14:textId="441EBED9" w:rsidR="00EF4222" w:rsidRDefault="00EF4222" w:rsidP="00EF4222">
            <w:pPr>
              <w:pStyle w:val="Default"/>
              <w:spacing w:line="256" w:lineRule="auto"/>
              <w:jc w:val="center"/>
              <w:rPr>
                <w:rFonts w:ascii="Calibri" w:eastAsia="Times New Roman" w:hAnsi="Calibri" w:cs="Calibri"/>
                <w:b/>
                <w:sz w:val="20"/>
                <w:szCs w:val="20"/>
              </w:rPr>
            </w:pPr>
            <w:r>
              <w:rPr>
                <w:rFonts w:ascii="Calibri" w:eastAsia="Times New Roman" w:hAnsi="Calibri" w:cs="Calibri"/>
                <w:b/>
                <w:sz w:val="20"/>
                <w:szCs w:val="20"/>
              </w:rPr>
              <w:t>VRID</w:t>
            </w:r>
          </w:p>
        </w:tc>
      </w:tr>
      <w:tr w:rsidR="00EF4222" w14:paraId="7CFE0413" w14:textId="77777777" w:rsidTr="000855B1">
        <w:trPr>
          <w:trHeight w:val="300"/>
        </w:trPr>
        <w:tc>
          <w:tcPr>
            <w:tcW w:w="2598" w:type="dxa"/>
            <w:gridSpan w:val="2"/>
            <w:tcBorders>
              <w:top w:val="single" w:sz="4" w:space="0" w:color="auto"/>
              <w:left w:val="single" w:sz="4" w:space="0" w:color="auto"/>
              <w:bottom w:val="single" w:sz="4" w:space="0" w:color="auto"/>
              <w:right w:val="single" w:sz="4" w:space="0" w:color="auto"/>
            </w:tcBorders>
            <w:noWrap/>
            <w:vAlign w:val="center"/>
          </w:tcPr>
          <w:p w14:paraId="0C6B98DF" w14:textId="45A655E3" w:rsidR="00EF4222" w:rsidRDefault="00EF4222" w:rsidP="00EF4222">
            <w:pPr>
              <w:pStyle w:val="Default"/>
              <w:spacing w:line="256" w:lineRule="auto"/>
              <w:jc w:val="center"/>
              <w:rPr>
                <w:rFonts w:ascii="Calibri" w:eastAsia="Times New Roman" w:hAnsi="Calibri" w:cs="Calibri"/>
                <w:b/>
                <w:bCs/>
                <w:sz w:val="20"/>
                <w:szCs w:val="20"/>
              </w:rPr>
            </w:pPr>
            <w:r>
              <w:rPr>
                <w:rFonts w:ascii="Calibri" w:eastAsia="Times New Roman" w:hAnsi="Calibri" w:cs="Calibri"/>
                <w:sz w:val="20"/>
                <w:szCs w:val="20"/>
              </w:rPr>
              <w:t>32°30'32.15"S 61°02'15.21"E</w:t>
            </w:r>
          </w:p>
        </w:tc>
        <w:tc>
          <w:tcPr>
            <w:tcW w:w="1163" w:type="dxa"/>
            <w:tcBorders>
              <w:top w:val="single" w:sz="4" w:space="0" w:color="auto"/>
              <w:left w:val="single" w:sz="4" w:space="0" w:color="auto"/>
              <w:bottom w:val="single" w:sz="4" w:space="0" w:color="auto"/>
              <w:right w:val="single" w:sz="4" w:space="0" w:color="auto"/>
            </w:tcBorders>
            <w:vAlign w:val="center"/>
          </w:tcPr>
          <w:p w14:paraId="16D4596A" w14:textId="1939BBDC" w:rsidR="00EF4222" w:rsidRDefault="00EF4222" w:rsidP="00EF4222">
            <w:pPr>
              <w:pStyle w:val="Default"/>
              <w:spacing w:line="256" w:lineRule="auto"/>
              <w:jc w:val="center"/>
              <w:rPr>
                <w:rFonts w:ascii="Calibri" w:eastAsia="Times New Roman" w:hAnsi="Calibri" w:cs="Calibri"/>
                <w:b/>
                <w:sz w:val="20"/>
                <w:szCs w:val="20"/>
              </w:rPr>
            </w:pPr>
            <w:r>
              <w:rPr>
                <w:rFonts w:ascii="Calibri" w:eastAsia="Times New Roman" w:hAnsi="Calibri" w:cs="Calibri"/>
                <w:sz w:val="20"/>
                <w:szCs w:val="20"/>
              </w:rPr>
              <w:t>COALNE (L)</w:t>
            </w:r>
          </w:p>
        </w:tc>
        <w:tc>
          <w:tcPr>
            <w:tcW w:w="2337" w:type="dxa"/>
            <w:gridSpan w:val="3"/>
            <w:tcBorders>
              <w:top w:val="single" w:sz="4" w:space="0" w:color="auto"/>
              <w:left w:val="single" w:sz="4" w:space="0" w:color="auto"/>
              <w:bottom w:val="single" w:sz="4" w:space="0" w:color="auto"/>
              <w:right w:val="single" w:sz="4" w:space="0" w:color="auto"/>
            </w:tcBorders>
            <w:vAlign w:val="center"/>
          </w:tcPr>
          <w:p w14:paraId="6B76E609" w14:textId="56E8AAF5" w:rsidR="00EF4222" w:rsidRDefault="00EF4222" w:rsidP="00EF4222">
            <w:pPr>
              <w:pStyle w:val="Default"/>
              <w:spacing w:line="256" w:lineRule="auto"/>
              <w:jc w:val="center"/>
              <w:rPr>
                <w:rFonts w:ascii="Calibri" w:eastAsia="Times New Roman" w:hAnsi="Calibri" w:cs="Calibri"/>
                <w:b/>
                <w:sz w:val="20"/>
                <w:szCs w:val="20"/>
              </w:rPr>
            </w:pPr>
            <w:r>
              <w:rPr>
                <w:rFonts w:ascii="Calibri" w:eastAsia="Times New Roman" w:hAnsi="Calibri" w:cs="Calibri"/>
                <w:color w:val="auto"/>
                <w:sz w:val="20"/>
                <w:szCs w:val="20"/>
              </w:rPr>
              <w:t>-</w:t>
            </w:r>
          </w:p>
        </w:tc>
        <w:tc>
          <w:tcPr>
            <w:tcW w:w="672" w:type="dxa"/>
            <w:gridSpan w:val="2"/>
            <w:tcBorders>
              <w:top w:val="single" w:sz="4" w:space="0" w:color="auto"/>
              <w:left w:val="single" w:sz="4" w:space="0" w:color="auto"/>
              <w:bottom w:val="single" w:sz="4" w:space="0" w:color="auto"/>
              <w:right w:val="single" w:sz="4" w:space="0" w:color="auto"/>
            </w:tcBorders>
            <w:vAlign w:val="center"/>
          </w:tcPr>
          <w:p w14:paraId="4B63DFC1" w14:textId="36F35025" w:rsidR="00EF4222" w:rsidRDefault="00EF4222" w:rsidP="00EF4222">
            <w:pPr>
              <w:pStyle w:val="Default"/>
              <w:spacing w:line="256" w:lineRule="auto"/>
              <w:jc w:val="center"/>
              <w:rPr>
                <w:rFonts w:ascii="Calibri" w:eastAsia="Times New Roman" w:hAnsi="Calibri" w:cs="Calibri"/>
                <w:b/>
                <w:sz w:val="20"/>
                <w:szCs w:val="20"/>
              </w:rPr>
            </w:pPr>
            <w:r>
              <w:rPr>
                <w:rFonts w:ascii="Calibri" w:eastAsia="Times New Roman" w:hAnsi="Calibri" w:cs="Calibri"/>
                <w:color w:val="auto"/>
                <w:sz w:val="20"/>
                <w:szCs w:val="20"/>
              </w:rPr>
              <w:t>FE-53</w:t>
            </w:r>
          </w:p>
        </w:tc>
        <w:tc>
          <w:tcPr>
            <w:tcW w:w="2114" w:type="dxa"/>
            <w:gridSpan w:val="3"/>
            <w:tcBorders>
              <w:top w:val="single" w:sz="4" w:space="0" w:color="auto"/>
              <w:left w:val="single" w:sz="4" w:space="0" w:color="auto"/>
              <w:bottom w:val="single" w:sz="4" w:space="0" w:color="auto"/>
              <w:right w:val="single" w:sz="4" w:space="0" w:color="auto"/>
            </w:tcBorders>
            <w:vAlign w:val="center"/>
          </w:tcPr>
          <w:p w14:paraId="518BCBF3" w14:textId="2F567ECC" w:rsidR="00EF4222" w:rsidRDefault="00EF4222" w:rsidP="00EF4222">
            <w:pPr>
              <w:pStyle w:val="Default"/>
              <w:spacing w:line="256" w:lineRule="auto"/>
              <w:jc w:val="center"/>
              <w:rPr>
                <w:rFonts w:ascii="Calibri" w:eastAsia="Times New Roman" w:hAnsi="Calibri" w:cs="Calibri"/>
                <w:b/>
                <w:sz w:val="20"/>
                <w:szCs w:val="20"/>
              </w:rPr>
            </w:pPr>
            <w:r>
              <w:rPr>
                <w:rFonts w:ascii="Calibri" w:eastAsia="Times New Roman" w:hAnsi="Calibri" w:cs="Calibri"/>
                <w:sz w:val="20"/>
                <w:szCs w:val="20"/>
              </w:rPr>
              <w:t>AA 2382700586 00009</w:t>
            </w:r>
          </w:p>
        </w:tc>
        <w:tc>
          <w:tcPr>
            <w:tcW w:w="1628" w:type="dxa"/>
            <w:gridSpan w:val="4"/>
            <w:tcBorders>
              <w:top w:val="single" w:sz="4" w:space="0" w:color="auto"/>
              <w:left w:val="single" w:sz="4" w:space="0" w:color="auto"/>
              <w:bottom w:val="single" w:sz="4" w:space="0" w:color="auto"/>
              <w:right w:val="single" w:sz="4" w:space="0" w:color="auto"/>
            </w:tcBorders>
            <w:vAlign w:val="center"/>
          </w:tcPr>
          <w:p w14:paraId="7B1C0523" w14:textId="72F35284" w:rsidR="00EF4222" w:rsidRDefault="00EF4222" w:rsidP="00EF4222">
            <w:pPr>
              <w:pStyle w:val="Default"/>
              <w:spacing w:line="256" w:lineRule="auto"/>
              <w:jc w:val="center"/>
              <w:rPr>
                <w:rFonts w:ascii="Calibri" w:eastAsia="Times New Roman" w:hAnsi="Calibri" w:cs="Calibri"/>
                <w:b/>
                <w:sz w:val="20"/>
                <w:szCs w:val="20"/>
              </w:rPr>
            </w:pPr>
            <w:r>
              <w:rPr>
                <w:rFonts w:ascii="Calibri" w:eastAsia="Times New Roman" w:hAnsi="Calibri" w:cs="Calibri"/>
                <w:color w:val="auto"/>
                <w:sz w:val="20"/>
                <w:szCs w:val="20"/>
              </w:rPr>
              <w:t>VE-26</w:t>
            </w:r>
          </w:p>
        </w:tc>
      </w:tr>
      <w:tr w:rsidR="00EF4222" w14:paraId="027C7023"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4CB045D6"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240" w:type="dxa"/>
            <w:gridSpan w:val="14"/>
            <w:tcBorders>
              <w:top w:val="single" w:sz="4" w:space="0" w:color="auto"/>
              <w:left w:val="nil"/>
              <w:bottom w:val="single" w:sz="4" w:space="0" w:color="auto"/>
              <w:right w:val="single" w:sz="4" w:space="0" w:color="auto"/>
            </w:tcBorders>
            <w:noWrap/>
            <w:vAlign w:val="center"/>
          </w:tcPr>
          <w:p w14:paraId="217406EC" w14:textId="77777777" w:rsidR="00EF4222" w:rsidRDefault="00EF4222" w:rsidP="00EF4222">
            <w:pPr>
              <w:spacing w:after="0" w:line="240" w:lineRule="auto"/>
              <w:rPr>
                <w:rFonts w:ascii="Calibri" w:eastAsia="Times New Roman" w:hAnsi="Calibri" w:cs="Calibri"/>
                <w:sz w:val="20"/>
                <w:szCs w:val="20"/>
              </w:rPr>
            </w:pPr>
          </w:p>
          <w:p w14:paraId="7B3A5FF3" w14:textId="1A9C324A" w:rsidR="00EF4222" w:rsidRDefault="00EF4222" w:rsidP="00EF4222">
            <w:pPr>
              <w:spacing w:after="0" w:line="240" w:lineRule="auto"/>
              <w:rPr>
                <w:rFonts w:ascii="Calibri" w:eastAsia="Times New Roman" w:hAnsi="Calibri" w:cs="Calibri"/>
                <w:sz w:val="20"/>
                <w:szCs w:val="20"/>
              </w:rPr>
            </w:pPr>
          </w:p>
          <w:p w14:paraId="75420BE2" w14:textId="7C59B81C"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w:t>
            </w:r>
            <w:r>
              <w:rPr>
                <w:noProof/>
                <w:lang w:val="en-GB" w:eastAsia="en-GB"/>
              </w:rPr>
              <w:drawing>
                <wp:inline distT="0" distB="0" distL="0" distR="0" wp14:anchorId="03A34E22" wp14:editId="3511584C">
                  <wp:extent cx="2486025" cy="12636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63449"/>
                          <a:stretch/>
                        </pic:blipFill>
                        <pic:spPr bwMode="auto">
                          <a:xfrm>
                            <a:off x="0" y="0"/>
                            <a:ext cx="2502330" cy="1271960"/>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Times New Roman" w:hAnsi="Calibri" w:cs="Calibri"/>
                <w:sz w:val="20"/>
                <w:szCs w:val="20"/>
              </w:rPr>
              <w:t xml:space="preserve"> </w:t>
            </w:r>
            <w:r>
              <w:rPr>
                <w:noProof/>
                <w:lang w:val="en-GB" w:eastAsia="en-GB"/>
              </w:rPr>
              <w:drawing>
                <wp:inline distT="0" distB="0" distL="0" distR="0" wp14:anchorId="56FAB794" wp14:editId="6B617F75">
                  <wp:extent cx="1925751"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2608" cy="2122079"/>
                          </a:xfrm>
                          <a:prstGeom prst="rect">
                            <a:avLst/>
                          </a:prstGeom>
                        </pic:spPr>
                      </pic:pic>
                    </a:graphicData>
                  </a:graphic>
                </wp:inline>
              </w:drawing>
            </w:r>
          </w:p>
          <w:p w14:paraId="097FF3C7"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 </w:t>
            </w:r>
          </w:p>
          <w:p w14:paraId="0CB7CE92" w14:textId="200929FA" w:rsidR="00EF4222" w:rsidRDefault="00EF4222" w:rsidP="00EF4222">
            <w:pPr>
              <w:spacing w:after="0" w:line="240" w:lineRule="auto"/>
              <w:rPr>
                <w:rFonts w:ascii="Calibri" w:eastAsia="Times New Roman" w:hAnsi="Calibri" w:cs="Calibri"/>
                <w:sz w:val="20"/>
                <w:szCs w:val="20"/>
              </w:rPr>
            </w:pPr>
          </w:p>
        </w:tc>
      </w:tr>
      <w:tr w:rsidR="00EF4222" w14:paraId="07FA0678"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7AE6B1EC" w14:textId="77777777" w:rsidR="00EF4222" w:rsidRDefault="00EF4222" w:rsidP="00EF4222">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40" w:type="dxa"/>
            <w:gridSpan w:val="14"/>
            <w:tcBorders>
              <w:top w:val="single" w:sz="4" w:space="0" w:color="auto"/>
              <w:left w:val="nil"/>
              <w:bottom w:val="single" w:sz="4" w:space="0" w:color="auto"/>
              <w:right w:val="single" w:sz="4" w:space="0" w:color="auto"/>
            </w:tcBorders>
            <w:noWrap/>
            <w:vAlign w:val="center"/>
            <w:hideMark/>
          </w:tcPr>
          <w:p w14:paraId="7F44A850" w14:textId="77777777" w:rsidR="00EF4222" w:rsidRDefault="00EF4222" w:rsidP="00EF4222">
            <w:pPr>
              <w:pStyle w:val="Default"/>
              <w:spacing w:line="256" w:lineRule="auto"/>
              <w:rPr>
                <w:rFonts w:ascii="Calibri" w:hAnsi="Calibri" w:cs="Calibri"/>
                <w:color w:val="auto"/>
                <w:sz w:val="20"/>
                <w:szCs w:val="20"/>
              </w:rPr>
            </w:pPr>
            <w:r>
              <w:rPr>
                <w:rFonts w:ascii="Calibri" w:eastAsia="Times New Roman" w:hAnsi="Calibri" w:cs="Calibri"/>
                <w:sz w:val="20"/>
                <w:szCs w:val="20"/>
              </w:rPr>
              <w:t>29: An error “</w:t>
            </w:r>
            <w:r>
              <w:rPr>
                <w:rFonts w:ascii="Calibri" w:hAnsi="Calibri" w:cs="Calibri"/>
                <w:color w:val="auto"/>
                <w:sz w:val="20"/>
                <w:szCs w:val="20"/>
              </w:rPr>
              <w:t>Invalid number of records/pointers in the following SGCC-CCNC</w:t>
            </w:r>
            <w:r>
              <w:rPr>
                <w:rFonts w:ascii="Calibri" w:hAnsi="Calibri" w:cs="Calibri"/>
                <w:sz w:val="20"/>
                <w:szCs w:val="20"/>
              </w:rPr>
              <w:t>” must be triggered.</w:t>
            </w:r>
          </w:p>
        </w:tc>
      </w:tr>
      <w:tr w:rsidR="00EF4222" w14:paraId="7C43E30F" w14:textId="77777777" w:rsidTr="000855B1">
        <w:trPr>
          <w:trHeight w:val="197"/>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1DD6D162" w14:textId="77777777" w:rsidR="00EF4222" w:rsidRDefault="00EF4222" w:rsidP="00EF4222">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40" w:type="dxa"/>
            <w:gridSpan w:val="14"/>
            <w:tcBorders>
              <w:top w:val="nil"/>
              <w:left w:val="nil"/>
              <w:bottom w:val="single" w:sz="4" w:space="0" w:color="auto"/>
              <w:right w:val="single" w:sz="4" w:space="0" w:color="auto"/>
            </w:tcBorders>
            <w:noWrap/>
            <w:vAlign w:val="center"/>
            <w:hideMark/>
          </w:tcPr>
          <w:p w14:paraId="552B6163" w14:textId="1E48A502" w:rsidR="00EF4222" w:rsidRPr="005439F2" w:rsidRDefault="005439F2" w:rsidP="005439F2">
            <w:pPr>
              <w:pStyle w:val="Default"/>
              <w:spacing w:line="256" w:lineRule="auto"/>
              <w:rPr>
                <w:rFonts w:ascii="Calibri" w:eastAsia="Times New Roman" w:hAnsi="Calibri" w:cs="Calibri"/>
                <w:sz w:val="20"/>
                <w:szCs w:val="20"/>
              </w:rPr>
            </w:pPr>
            <w:commentRangeStart w:id="34"/>
            <w:commentRangeStart w:id="35"/>
            <w:ins w:id="36" w:author="Leonid Kuzmin" w:date="2019-02-28T16:17:00Z">
              <w:r>
                <w:rPr>
                  <w:rFonts w:ascii="Calibri" w:eastAsia="Times New Roman" w:hAnsi="Calibri" w:cs="Calibri"/>
                  <w:sz w:val="20"/>
                  <w:szCs w:val="20"/>
                </w:rPr>
                <w:t>42:</w:t>
              </w:r>
            </w:ins>
            <w:del w:id="37" w:author="Leonid Kuzmin" w:date="2019-02-28T16:17:00Z">
              <w:r w:rsidR="00EF4222" w:rsidDel="005439F2">
                <w:rPr>
                  <w:rFonts w:ascii="Calibri" w:eastAsia="Times New Roman" w:hAnsi="Calibri" w:cs="Calibri"/>
                  <w:sz w:val="20"/>
                  <w:szCs w:val="20"/>
                </w:rPr>
                <w:delText>None</w:delText>
              </w:r>
            </w:del>
            <w:ins w:id="38" w:author="Leonid Kuzmin" w:date="2019-02-28T16:17:00Z">
              <w:r w:rsidRPr="005439F2">
                <w:rPr>
                  <w:rFonts w:ascii="Calibri" w:eastAsia="Times New Roman" w:hAnsi="Calibri" w:cs="Calibri"/>
                  <w:sz w:val="20"/>
                  <w:szCs w:val="20"/>
                </w:rPr>
                <w:t xml:space="preserve"> </w:t>
              </w:r>
            </w:ins>
            <w:commentRangeEnd w:id="34"/>
            <w:ins w:id="39" w:author="Leonid Kuzmin" w:date="2019-02-28T16:18:00Z">
              <w:r>
                <w:rPr>
                  <w:rStyle w:val="CommentReference"/>
                  <w:rFonts w:asciiTheme="minorHAnsi" w:hAnsiTheme="minorHAnsi" w:cstheme="minorBidi"/>
                  <w:color w:val="auto"/>
                </w:rPr>
                <w:commentReference w:id="34"/>
              </w:r>
            </w:ins>
            <w:commentRangeEnd w:id="35"/>
            <w:r w:rsidR="003B3507">
              <w:rPr>
                <w:rStyle w:val="CommentReference"/>
                <w:rFonts w:asciiTheme="minorHAnsi" w:hAnsiTheme="minorHAnsi" w:cstheme="minorBidi"/>
                <w:color w:val="auto"/>
              </w:rPr>
              <w:commentReference w:id="35"/>
            </w:r>
            <w:ins w:id="41" w:author="Leonid Kuzmin" w:date="2019-02-28T16:17:00Z">
              <w:r w:rsidRPr="005439F2">
                <w:rPr>
                  <w:rFonts w:ascii="Calibri" w:eastAsia="Times New Roman" w:hAnsi="Calibri" w:cs="Calibri"/>
                  <w:sz w:val="20"/>
                  <w:szCs w:val="20"/>
                </w:rPr>
                <w:t>Group 1 coverage is not correct, a hole or an overlap exists.</w:t>
              </w:r>
            </w:ins>
          </w:p>
        </w:tc>
      </w:tr>
      <w:tr w:rsidR="00EF4222" w14:paraId="1F7B1E93" w14:textId="77777777" w:rsidTr="000855B1">
        <w:trPr>
          <w:trHeight w:val="197"/>
          <w:ins w:id="42" w:author="Leonid Kuzmin" w:date="2019-02-28T16:03:00Z"/>
        </w:trPr>
        <w:tc>
          <w:tcPr>
            <w:tcW w:w="2272" w:type="dxa"/>
            <w:tcBorders>
              <w:top w:val="single" w:sz="4" w:space="0" w:color="auto"/>
              <w:left w:val="single" w:sz="4" w:space="0" w:color="auto"/>
              <w:bottom w:val="single" w:sz="4" w:space="0" w:color="auto"/>
              <w:right w:val="single" w:sz="4" w:space="0" w:color="auto"/>
            </w:tcBorders>
            <w:noWrap/>
            <w:vAlign w:val="center"/>
          </w:tcPr>
          <w:p w14:paraId="72111DC6" w14:textId="0EB593A6" w:rsidR="00EF4222" w:rsidRDefault="00EF4222" w:rsidP="00EF4222">
            <w:pPr>
              <w:spacing w:after="0" w:line="240" w:lineRule="auto"/>
              <w:rPr>
                <w:ins w:id="43" w:author="Leonid Kuzmin" w:date="2019-02-28T16:03:00Z"/>
                <w:rFonts w:ascii="Calibri" w:eastAsia="Times New Roman" w:hAnsi="Calibri" w:cs="Calibri"/>
                <w:b/>
                <w:sz w:val="20"/>
                <w:szCs w:val="20"/>
              </w:rPr>
            </w:pPr>
            <w:ins w:id="44" w:author="Leonid Kuzmin" w:date="2019-02-28T16:03:00Z">
              <w:r>
                <w:rPr>
                  <w:rFonts w:ascii="Calibri" w:eastAsia="Times New Roman" w:hAnsi="Calibri" w:cs="Calibri"/>
                  <w:b/>
                  <w:sz w:val="20"/>
                  <w:szCs w:val="20"/>
                </w:rPr>
                <w:t>Secondary Errors</w:t>
              </w:r>
            </w:ins>
          </w:p>
        </w:tc>
        <w:tc>
          <w:tcPr>
            <w:tcW w:w="8240" w:type="dxa"/>
            <w:gridSpan w:val="14"/>
            <w:tcBorders>
              <w:top w:val="nil"/>
              <w:left w:val="nil"/>
              <w:bottom w:val="single" w:sz="4" w:space="0" w:color="auto"/>
              <w:right w:val="single" w:sz="4" w:space="0" w:color="auto"/>
            </w:tcBorders>
            <w:noWrap/>
            <w:vAlign w:val="center"/>
          </w:tcPr>
          <w:p w14:paraId="15B01750" w14:textId="09B26FA3" w:rsidR="00EF4222" w:rsidRPr="0055029D" w:rsidRDefault="00EF4222" w:rsidP="0055029D">
            <w:pPr>
              <w:pStyle w:val="Default"/>
              <w:spacing w:line="256" w:lineRule="auto"/>
              <w:rPr>
                <w:ins w:id="45" w:author="Leonid Kuzmin" w:date="2019-02-28T16:03:00Z"/>
                <w:rFonts w:ascii="Calibri" w:eastAsia="Times New Roman" w:hAnsi="Calibri" w:cs="Calibri"/>
                <w:sz w:val="20"/>
                <w:szCs w:val="20"/>
              </w:rPr>
            </w:pPr>
            <w:ins w:id="46" w:author="Leonid Kuzmin" w:date="2019-02-28T16:04:00Z">
              <w:r>
                <w:rPr>
                  <w:rFonts w:ascii="Calibri" w:eastAsia="Times New Roman" w:hAnsi="Calibri" w:cs="Calibri"/>
                  <w:sz w:val="20"/>
                  <w:szCs w:val="20"/>
                </w:rPr>
                <w:t xml:space="preserve">57a: </w:t>
              </w:r>
              <w:r w:rsidRPr="0055029D">
                <w:rPr>
                  <w:rFonts w:ascii="Calibri" w:eastAsia="Times New Roman" w:hAnsi="Calibri" w:cs="Calibri"/>
                  <w:sz w:val="20"/>
                  <w:szCs w:val="20"/>
                </w:rPr>
                <w:t xml:space="preserve"> COALNE object not bounding LNDARE</w:t>
              </w:r>
            </w:ins>
          </w:p>
        </w:tc>
      </w:tr>
      <w:tr w:rsidR="00EF4222" w14:paraId="076D3F3E" w14:textId="77777777" w:rsidTr="000855B1">
        <w:trPr>
          <w:trHeight w:val="197"/>
          <w:ins w:id="47" w:author="Leonid Kuzmin" w:date="2019-02-28T16:04:00Z"/>
        </w:trPr>
        <w:tc>
          <w:tcPr>
            <w:tcW w:w="2272" w:type="dxa"/>
            <w:tcBorders>
              <w:top w:val="single" w:sz="4" w:space="0" w:color="auto"/>
              <w:left w:val="single" w:sz="4" w:space="0" w:color="auto"/>
              <w:bottom w:val="single" w:sz="4" w:space="0" w:color="auto"/>
              <w:right w:val="single" w:sz="4" w:space="0" w:color="auto"/>
            </w:tcBorders>
            <w:noWrap/>
            <w:vAlign w:val="center"/>
          </w:tcPr>
          <w:p w14:paraId="177DFD2C" w14:textId="58FC7F09" w:rsidR="00EF4222" w:rsidRDefault="00EF4222" w:rsidP="00EF4222">
            <w:pPr>
              <w:spacing w:after="0" w:line="240" w:lineRule="auto"/>
              <w:rPr>
                <w:ins w:id="48" w:author="Leonid Kuzmin" w:date="2019-02-28T16:04:00Z"/>
                <w:rFonts w:ascii="Calibri" w:eastAsia="Times New Roman" w:hAnsi="Calibri" w:cs="Calibri"/>
                <w:b/>
                <w:sz w:val="20"/>
                <w:szCs w:val="20"/>
              </w:rPr>
            </w:pPr>
            <w:ins w:id="49" w:author="Leonid Kuzmin" w:date="2019-02-28T16:04:00Z">
              <w:r>
                <w:rPr>
                  <w:rFonts w:ascii="Calibri" w:eastAsia="Times New Roman" w:hAnsi="Calibri" w:cs="Calibri"/>
                  <w:b/>
                  <w:sz w:val="20"/>
                  <w:szCs w:val="20"/>
                </w:rPr>
                <w:t>Secondary Warning</w:t>
              </w:r>
            </w:ins>
          </w:p>
        </w:tc>
        <w:tc>
          <w:tcPr>
            <w:tcW w:w="8240" w:type="dxa"/>
            <w:gridSpan w:val="14"/>
            <w:tcBorders>
              <w:top w:val="nil"/>
              <w:left w:val="nil"/>
              <w:bottom w:val="single" w:sz="4" w:space="0" w:color="auto"/>
              <w:right w:val="single" w:sz="4" w:space="0" w:color="auto"/>
            </w:tcBorders>
            <w:noWrap/>
            <w:vAlign w:val="center"/>
          </w:tcPr>
          <w:p w14:paraId="1DF91D68" w14:textId="77777777" w:rsidR="00EF4222" w:rsidRPr="0055029D" w:rsidRDefault="00EF4222" w:rsidP="0055029D">
            <w:pPr>
              <w:pStyle w:val="Default"/>
              <w:spacing w:line="256" w:lineRule="auto"/>
              <w:rPr>
                <w:ins w:id="50" w:author="Leonid Kuzmin" w:date="2019-02-28T16:05:00Z"/>
                <w:rFonts w:ascii="Calibri" w:eastAsia="Times New Roman" w:hAnsi="Calibri" w:cs="Calibri"/>
                <w:sz w:val="20"/>
                <w:szCs w:val="20"/>
              </w:rPr>
            </w:pPr>
            <w:ins w:id="51" w:author="Leonid Kuzmin" w:date="2019-02-28T16:04:00Z">
              <w:r>
                <w:rPr>
                  <w:rFonts w:ascii="Calibri" w:eastAsia="Times New Roman" w:hAnsi="Calibri" w:cs="Calibri"/>
                  <w:sz w:val="20"/>
                  <w:szCs w:val="20"/>
                </w:rPr>
                <w:t>40</w:t>
              </w:r>
            </w:ins>
            <w:ins w:id="52" w:author="Leonid Kuzmin" w:date="2019-02-28T16:05:00Z">
              <w:r>
                <w:rPr>
                  <w:rFonts w:ascii="Calibri" w:eastAsia="Times New Roman" w:hAnsi="Calibri" w:cs="Calibri"/>
                  <w:sz w:val="20"/>
                  <w:szCs w:val="20"/>
                </w:rPr>
                <w:t>:</w:t>
              </w:r>
              <w:r w:rsidRPr="0055029D">
                <w:rPr>
                  <w:rFonts w:ascii="Calibri" w:eastAsia="Times New Roman" w:hAnsi="Calibri" w:cs="Calibri"/>
                  <w:sz w:val="20"/>
                  <w:szCs w:val="20"/>
                </w:rPr>
                <w:t xml:space="preserve"> Linear objects with the same class, attribute values which are connected and are not chained together</w:t>
              </w:r>
            </w:ins>
          </w:p>
          <w:p w14:paraId="57663788" w14:textId="713AD6FC" w:rsidR="00EF4222" w:rsidRPr="0055029D" w:rsidRDefault="00EF4222" w:rsidP="0055029D">
            <w:pPr>
              <w:pStyle w:val="Default"/>
              <w:spacing w:line="256" w:lineRule="auto"/>
              <w:rPr>
                <w:ins w:id="53" w:author="Leonid Kuzmin" w:date="2019-02-28T16:04:00Z"/>
                <w:rFonts w:ascii="Calibri" w:eastAsia="Times New Roman" w:hAnsi="Calibri" w:cs="Calibri"/>
                <w:sz w:val="20"/>
                <w:szCs w:val="20"/>
              </w:rPr>
            </w:pPr>
            <w:ins w:id="54" w:author="Leonid Kuzmin" w:date="2019-02-28T16:05:00Z">
              <w:r w:rsidRPr="0055029D">
                <w:rPr>
                  <w:rFonts w:ascii="Calibri" w:eastAsia="Times New Roman" w:hAnsi="Calibri" w:cs="Calibri"/>
                  <w:sz w:val="20"/>
                  <w:szCs w:val="20"/>
                </w:rPr>
                <w:t xml:space="preserve">45a:  Coincident linear objects of the same class. </w:t>
              </w:r>
            </w:ins>
          </w:p>
        </w:tc>
      </w:tr>
      <w:tr w:rsidR="00EF4222" w14:paraId="40EDCAD4" w14:textId="77777777" w:rsidTr="00374D74">
        <w:trPr>
          <w:trHeight w:val="300"/>
        </w:trPr>
        <w:tc>
          <w:tcPr>
            <w:tcW w:w="10512" w:type="dxa"/>
            <w:gridSpan w:val="15"/>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36ABD52" w14:textId="77777777" w:rsidR="00EF4222" w:rsidRDefault="00EF4222" w:rsidP="00EF4222">
            <w:pPr>
              <w:rPr>
                <w:rFonts w:ascii="Calibri" w:eastAsia="Times New Roman" w:hAnsi="Calibri" w:cs="Calibri"/>
                <w:sz w:val="20"/>
                <w:szCs w:val="20"/>
              </w:rPr>
            </w:pPr>
          </w:p>
        </w:tc>
      </w:tr>
      <w:tr w:rsidR="00EF4222" w14:paraId="264046D4"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7D8B1143" w14:textId="77777777" w:rsidR="00EF4222" w:rsidRDefault="00EF4222" w:rsidP="00EF4222">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53" w:type="dxa"/>
            <w:gridSpan w:val="4"/>
            <w:tcBorders>
              <w:top w:val="single" w:sz="4" w:space="0" w:color="auto"/>
              <w:left w:val="nil"/>
              <w:bottom w:val="single" w:sz="4" w:space="0" w:color="auto"/>
              <w:right w:val="single" w:sz="4" w:space="0" w:color="auto"/>
            </w:tcBorders>
            <w:noWrap/>
            <w:vAlign w:val="center"/>
            <w:hideMark/>
          </w:tcPr>
          <w:p w14:paraId="5B2226E8"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sz w:val="20"/>
                <w:szCs w:val="20"/>
              </w:rPr>
              <w:t>AA500007</w:t>
            </w:r>
          </w:p>
        </w:tc>
        <w:tc>
          <w:tcPr>
            <w:tcW w:w="1557" w:type="dxa"/>
            <w:gridSpan w:val="4"/>
            <w:tcBorders>
              <w:top w:val="single" w:sz="4" w:space="0" w:color="auto"/>
              <w:left w:val="single" w:sz="4" w:space="0" w:color="auto"/>
              <w:bottom w:val="single" w:sz="4" w:space="0" w:color="auto"/>
              <w:right w:val="single" w:sz="4" w:space="0" w:color="000000"/>
            </w:tcBorders>
            <w:vAlign w:val="center"/>
            <w:hideMark/>
          </w:tcPr>
          <w:p w14:paraId="483B7DF4" w14:textId="77777777" w:rsidR="00EF4222" w:rsidRDefault="00EF4222" w:rsidP="00EF4222">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2068" w:type="dxa"/>
            <w:gridSpan w:val="3"/>
            <w:tcBorders>
              <w:top w:val="single" w:sz="4" w:space="0" w:color="auto"/>
              <w:left w:val="nil"/>
              <w:bottom w:val="single" w:sz="4" w:space="0" w:color="auto"/>
              <w:right w:val="single" w:sz="4" w:space="0" w:color="auto"/>
            </w:tcBorders>
            <w:noWrap/>
            <w:vAlign w:val="center"/>
            <w:hideMark/>
          </w:tcPr>
          <w:p w14:paraId="2D5BD428"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sz w:val="20"/>
                <w:szCs w:val="20"/>
              </w:rPr>
              <w:t>32</w:t>
            </w:r>
          </w:p>
        </w:tc>
        <w:tc>
          <w:tcPr>
            <w:tcW w:w="708" w:type="dxa"/>
            <w:gridSpan w:val="2"/>
            <w:tcBorders>
              <w:top w:val="single" w:sz="4" w:space="0" w:color="auto"/>
              <w:left w:val="nil"/>
              <w:bottom w:val="single" w:sz="4" w:space="0" w:color="auto"/>
              <w:right w:val="single" w:sz="4" w:space="0" w:color="auto"/>
            </w:tcBorders>
            <w:vAlign w:val="center"/>
            <w:hideMark/>
          </w:tcPr>
          <w:p w14:paraId="36E6C631" w14:textId="77777777" w:rsidR="00EF4222" w:rsidRDefault="00EF4222" w:rsidP="00EF4222">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654" w:type="dxa"/>
            <w:tcBorders>
              <w:top w:val="single" w:sz="4" w:space="0" w:color="auto"/>
              <w:left w:val="nil"/>
              <w:bottom w:val="single" w:sz="4" w:space="0" w:color="auto"/>
              <w:right w:val="single" w:sz="4" w:space="0" w:color="auto"/>
            </w:tcBorders>
            <w:noWrap/>
            <w:vAlign w:val="center"/>
            <w:hideMark/>
          </w:tcPr>
          <w:p w14:paraId="4E4E2077"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EF4222" w14:paraId="6C4060A5" w14:textId="77777777" w:rsidTr="000855B1">
        <w:trPr>
          <w:trHeight w:val="665"/>
        </w:trPr>
        <w:tc>
          <w:tcPr>
            <w:tcW w:w="2272" w:type="dxa"/>
            <w:tcBorders>
              <w:top w:val="nil"/>
              <w:left w:val="single" w:sz="4" w:space="0" w:color="auto"/>
              <w:bottom w:val="single" w:sz="4" w:space="0" w:color="auto"/>
              <w:right w:val="single" w:sz="4" w:space="0" w:color="auto"/>
            </w:tcBorders>
            <w:noWrap/>
            <w:vAlign w:val="center"/>
            <w:hideMark/>
          </w:tcPr>
          <w:p w14:paraId="0AEA0571" w14:textId="77777777" w:rsidR="00EF4222" w:rsidRDefault="00EF4222" w:rsidP="00EF4222">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40" w:type="dxa"/>
            <w:gridSpan w:val="14"/>
            <w:tcBorders>
              <w:top w:val="single" w:sz="4" w:space="0" w:color="auto"/>
              <w:left w:val="nil"/>
              <w:bottom w:val="single" w:sz="4" w:space="0" w:color="auto"/>
              <w:right w:val="single" w:sz="4" w:space="0" w:color="000000"/>
            </w:tcBorders>
            <w:vAlign w:val="center"/>
            <w:hideMark/>
          </w:tcPr>
          <w:p w14:paraId="4EDF6C08" w14:textId="77777777" w:rsidR="00EF4222" w:rsidRDefault="00EF4222" w:rsidP="00EF4222">
            <w:pPr>
              <w:pStyle w:val="Default"/>
              <w:spacing w:line="256" w:lineRule="auto"/>
              <w:rPr>
                <w:rFonts w:ascii="Calibri" w:hAnsi="Calibri" w:cs="Calibri"/>
                <w:color w:val="auto"/>
                <w:sz w:val="20"/>
                <w:szCs w:val="20"/>
              </w:rPr>
            </w:pPr>
            <w:r>
              <w:rPr>
                <w:rFonts w:ascii="Calibri" w:hAnsi="Calibri" w:cs="Calibri"/>
                <w:color w:val="auto"/>
                <w:sz w:val="20"/>
                <w:szCs w:val="20"/>
              </w:rPr>
              <w:t>For each record update which does not refer to a valid record NAME.</w:t>
            </w:r>
          </w:p>
        </w:tc>
      </w:tr>
      <w:tr w:rsidR="00EF4222" w14:paraId="31CBAFF6" w14:textId="77777777" w:rsidTr="000855B1">
        <w:trPr>
          <w:trHeight w:val="665"/>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7CC88FCD" w14:textId="77777777" w:rsidR="00EF4222" w:rsidRDefault="00EF4222" w:rsidP="00EF4222">
            <w:pPr>
              <w:spacing w:after="0" w:line="240" w:lineRule="auto"/>
              <w:rPr>
                <w:rFonts w:ascii="Calibri" w:eastAsia="Times New Roman" w:hAnsi="Calibri" w:cs="Calibri"/>
                <w:b/>
                <w:bCs/>
                <w:sz w:val="20"/>
                <w:szCs w:val="20"/>
              </w:rPr>
            </w:pPr>
            <w:r>
              <w:rPr>
                <w:rFonts w:ascii="Calibri" w:eastAsia="Times New Roman" w:hAnsi="Calibri" w:cs="Calibri"/>
                <w:b/>
                <w:sz w:val="20"/>
                <w:szCs w:val="20"/>
              </w:rPr>
              <w:t>Message</w:t>
            </w:r>
          </w:p>
        </w:tc>
        <w:tc>
          <w:tcPr>
            <w:tcW w:w="8240" w:type="dxa"/>
            <w:gridSpan w:val="14"/>
            <w:tcBorders>
              <w:top w:val="single" w:sz="4" w:space="0" w:color="auto"/>
              <w:left w:val="nil"/>
              <w:bottom w:val="single" w:sz="4" w:space="0" w:color="auto"/>
              <w:right w:val="single" w:sz="4" w:space="0" w:color="000000"/>
            </w:tcBorders>
            <w:vAlign w:val="center"/>
            <w:hideMark/>
          </w:tcPr>
          <w:p w14:paraId="3541A109" w14:textId="77777777" w:rsidR="00EF4222" w:rsidRDefault="00EF4222" w:rsidP="00EF4222">
            <w:pPr>
              <w:pStyle w:val="Default"/>
              <w:spacing w:line="256" w:lineRule="auto"/>
              <w:rPr>
                <w:rFonts w:ascii="Calibri" w:hAnsi="Calibri" w:cs="Calibri"/>
                <w:color w:val="auto"/>
                <w:sz w:val="20"/>
                <w:szCs w:val="20"/>
              </w:rPr>
            </w:pPr>
            <w:r>
              <w:rPr>
                <w:rFonts w:ascii="Calibri" w:hAnsi="Calibri" w:cs="Calibri"/>
                <w:color w:val="auto"/>
                <w:sz w:val="20"/>
                <w:szCs w:val="20"/>
              </w:rPr>
              <w:t>Record update does not refer to a valid record NAME.</w:t>
            </w:r>
          </w:p>
        </w:tc>
      </w:tr>
      <w:tr w:rsidR="00EF4222" w14:paraId="38C47301" w14:textId="77777777" w:rsidTr="000855B1">
        <w:trPr>
          <w:trHeight w:val="323"/>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6E2A341A" w14:textId="77777777" w:rsidR="00EF4222" w:rsidRDefault="00EF4222" w:rsidP="00EF4222">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10" w:type="dxa"/>
            <w:gridSpan w:val="8"/>
            <w:tcBorders>
              <w:top w:val="nil"/>
              <w:left w:val="nil"/>
              <w:bottom w:val="single" w:sz="4" w:space="0" w:color="auto"/>
              <w:right w:val="single" w:sz="4" w:space="0" w:color="auto"/>
            </w:tcBorders>
            <w:noWrap/>
            <w:vAlign w:val="center"/>
            <w:hideMark/>
          </w:tcPr>
          <w:p w14:paraId="641DAB13" w14:textId="77777777" w:rsidR="00EF4222" w:rsidRDefault="00EF4222" w:rsidP="00EF4222">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record update to refer to a valid record NAME.</w:t>
            </w:r>
          </w:p>
        </w:tc>
        <w:tc>
          <w:tcPr>
            <w:tcW w:w="1369" w:type="dxa"/>
            <w:tcBorders>
              <w:top w:val="nil"/>
              <w:left w:val="nil"/>
              <w:bottom w:val="single" w:sz="4" w:space="0" w:color="auto"/>
              <w:right w:val="single" w:sz="4" w:space="0" w:color="auto"/>
            </w:tcBorders>
            <w:noWrap/>
            <w:vAlign w:val="center"/>
            <w:hideMark/>
          </w:tcPr>
          <w:p w14:paraId="6138EBD1" w14:textId="77777777" w:rsidR="00EF4222" w:rsidRDefault="00EF4222" w:rsidP="00EF4222">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1" w:type="dxa"/>
            <w:gridSpan w:val="5"/>
            <w:tcBorders>
              <w:top w:val="nil"/>
              <w:left w:val="nil"/>
              <w:bottom w:val="single" w:sz="4" w:space="0" w:color="auto"/>
              <w:right w:val="single" w:sz="4" w:space="0" w:color="auto"/>
            </w:tcBorders>
            <w:noWrap/>
            <w:vAlign w:val="center"/>
            <w:hideMark/>
          </w:tcPr>
          <w:p w14:paraId="5FBB8AB0"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sz w:val="20"/>
                <w:szCs w:val="20"/>
              </w:rPr>
              <w:t>Part 3 (8.3.2)</w:t>
            </w:r>
          </w:p>
        </w:tc>
      </w:tr>
      <w:tr w:rsidR="00EF4222" w14:paraId="51249D58"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637CCADF" w14:textId="77777777" w:rsidR="00EF4222" w:rsidRDefault="00EF4222" w:rsidP="00EF4222">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40" w:type="dxa"/>
            <w:gridSpan w:val="14"/>
            <w:tcBorders>
              <w:top w:val="single" w:sz="4" w:space="0" w:color="auto"/>
              <w:left w:val="nil"/>
              <w:bottom w:val="single" w:sz="4" w:space="0" w:color="auto"/>
              <w:right w:val="single" w:sz="4" w:space="0" w:color="auto"/>
            </w:tcBorders>
            <w:noWrap/>
            <w:vAlign w:val="center"/>
            <w:hideMark/>
          </w:tcPr>
          <w:p w14:paraId="457FC13A" w14:textId="7FF98278" w:rsidR="00EF4222" w:rsidRDefault="00EF4222" w:rsidP="00EF4222">
            <w:pPr>
              <w:spacing w:after="0" w:line="240" w:lineRule="auto"/>
              <w:rPr>
                <w:rFonts w:ascii="Calibri" w:eastAsia="Times New Roman" w:hAnsi="Calibri" w:cs="Calibri"/>
                <w:bCs/>
                <w:sz w:val="20"/>
                <w:szCs w:val="20"/>
              </w:rPr>
            </w:pPr>
            <w:r>
              <w:rPr>
                <w:rFonts w:ascii="Calibri" w:eastAsia="Times New Roman" w:hAnsi="Calibri" w:cs="Calibri"/>
                <w:bCs/>
                <w:sz w:val="20"/>
                <w:szCs w:val="20"/>
              </w:rPr>
              <w:t>The FRID.RCNM for ISO record &lt;0001&gt;&lt;22&gt; in the update file AA500007.001 is set to NULL.</w:t>
            </w:r>
          </w:p>
        </w:tc>
      </w:tr>
      <w:tr w:rsidR="00EF4222" w14:paraId="13D8E7D2" w14:textId="77777777" w:rsidTr="00EC1F52">
        <w:trPr>
          <w:trHeight w:val="300"/>
        </w:trPr>
        <w:tc>
          <w:tcPr>
            <w:tcW w:w="2598" w:type="dxa"/>
            <w:gridSpan w:val="2"/>
            <w:tcBorders>
              <w:top w:val="single" w:sz="4" w:space="0" w:color="auto"/>
              <w:left w:val="single" w:sz="4" w:space="0" w:color="auto"/>
              <w:bottom w:val="single" w:sz="4" w:space="0" w:color="auto"/>
              <w:right w:val="single" w:sz="4" w:space="0" w:color="auto"/>
            </w:tcBorders>
            <w:noWrap/>
            <w:vAlign w:val="center"/>
          </w:tcPr>
          <w:p w14:paraId="1E5B0324" w14:textId="46EB16E8" w:rsidR="00EF4222" w:rsidRDefault="00EF4222" w:rsidP="00EF4222">
            <w:pPr>
              <w:spacing w:after="0" w:line="240" w:lineRule="auto"/>
              <w:jc w:val="center"/>
              <w:rPr>
                <w:rFonts w:ascii="Calibri" w:eastAsia="Times New Roman" w:hAnsi="Calibri" w:cs="Calibri"/>
                <w:bCs/>
                <w:sz w:val="20"/>
                <w:szCs w:val="20"/>
              </w:rPr>
            </w:pPr>
            <w:r>
              <w:rPr>
                <w:rFonts w:ascii="Calibri" w:eastAsia="Times New Roman" w:hAnsi="Calibri" w:cs="Calibri"/>
                <w:b/>
                <w:bCs/>
                <w:sz w:val="20"/>
                <w:szCs w:val="20"/>
              </w:rPr>
              <w:t>Location</w:t>
            </w:r>
          </w:p>
        </w:tc>
        <w:tc>
          <w:tcPr>
            <w:tcW w:w="1176" w:type="dxa"/>
            <w:gridSpan w:val="2"/>
            <w:tcBorders>
              <w:top w:val="single" w:sz="4" w:space="0" w:color="auto"/>
              <w:left w:val="single" w:sz="4" w:space="0" w:color="auto"/>
              <w:bottom w:val="single" w:sz="4" w:space="0" w:color="auto"/>
              <w:right w:val="single" w:sz="4" w:space="0" w:color="auto"/>
            </w:tcBorders>
            <w:vAlign w:val="center"/>
          </w:tcPr>
          <w:p w14:paraId="2494358D" w14:textId="43DAA0C5" w:rsidR="00EF4222" w:rsidRDefault="00EF4222" w:rsidP="00EF4222">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Feature</w:t>
            </w:r>
          </w:p>
        </w:tc>
        <w:tc>
          <w:tcPr>
            <w:tcW w:w="2352" w:type="dxa"/>
            <w:gridSpan w:val="3"/>
            <w:tcBorders>
              <w:top w:val="single" w:sz="4" w:space="0" w:color="auto"/>
              <w:left w:val="single" w:sz="4" w:space="0" w:color="auto"/>
              <w:bottom w:val="single" w:sz="4" w:space="0" w:color="auto"/>
              <w:right w:val="single" w:sz="4" w:space="0" w:color="auto"/>
            </w:tcBorders>
            <w:vAlign w:val="center"/>
          </w:tcPr>
          <w:p w14:paraId="64D721E9" w14:textId="355671EB" w:rsidR="00EF4222" w:rsidRDefault="00EF4222" w:rsidP="00EF4222">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Attributes</w:t>
            </w:r>
          </w:p>
        </w:tc>
        <w:tc>
          <w:tcPr>
            <w:tcW w:w="956" w:type="dxa"/>
            <w:gridSpan w:val="2"/>
            <w:tcBorders>
              <w:top w:val="single" w:sz="4" w:space="0" w:color="auto"/>
              <w:left w:val="single" w:sz="4" w:space="0" w:color="auto"/>
              <w:bottom w:val="single" w:sz="4" w:space="0" w:color="auto"/>
              <w:right w:val="single" w:sz="4" w:space="0" w:color="auto"/>
            </w:tcBorders>
            <w:vAlign w:val="center"/>
          </w:tcPr>
          <w:p w14:paraId="2C3CD09F" w14:textId="505D21BB" w:rsidR="00EF4222" w:rsidRDefault="00EF4222" w:rsidP="00EF4222">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FRID</w:t>
            </w:r>
          </w:p>
        </w:tc>
        <w:tc>
          <w:tcPr>
            <w:tcW w:w="2753" w:type="dxa"/>
            <w:gridSpan w:val="4"/>
            <w:tcBorders>
              <w:top w:val="single" w:sz="4" w:space="0" w:color="auto"/>
              <w:left w:val="single" w:sz="4" w:space="0" w:color="auto"/>
              <w:bottom w:val="single" w:sz="4" w:space="0" w:color="auto"/>
              <w:right w:val="single" w:sz="4" w:space="0" w:color="auto"/>
            </w:tcBorders>
            <w:vAlign w:val="center"/>
          </w:tcPr>
          <w:p w14:paraId="341C2999" w14:textId="1FE3E937" w:rsidR="00EF4222" w:rsidRDefault="00EF4222" w:rsidP="00EF4222">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FOID</w:t>
            </w:r>
          </w:p>
        </w:tc>
        <w:tc>
          <w:tcPr>
            <w:tcW w:w="677" w:type="dxa"/>
            <w:gridSpan w:val="2"/>
            <w:tcBorders>
              <w:top w:val="single" w:sz="4" w:space="0" w:color="auto"/>
              <w:left w:val="single" w:sz="4" w:space="0" w:color="auto"/>
              <w:bottom w:val="single" w:sz="4" w:space="0" w:color="auto"/>
              <w:right w:val="single" w:sz="4" w:space="0" w:color="auto"/>
            </w:tcBorders>
            <w:vAlign w:val="center"/>
          </w:tcPr>
          <w:p w14:paraId="0D0F0253" w14:textId="05769423" w:rsidR="00EF4222" w:rsidRDefault="00EF4222" w:rsidP="00EF4222">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VRID</w:t>
            </w:r>
          </w:p>
        </w:tc>
      </w:tr>
      <w:tr w:rsidR="00EF4222" w14:paraId="29770395" w14:textId="77777777" w:rsidTr="00EC1F52">
        <w:trPr>
          <w:trHeight w:val="300"/>
        </w:trPr>
        <w:tc>
          <w:tcPr>
            <w:tcW w:w="2598" w:type="dxa"/>
            <w:gridSpan w:val="2"/>
            <w:tcBorders>
              <w:top w:val="single" w:sz="4" w:space="0" w:color="auto"/>
              <w:left w:val="single" w:sz="4" w:space="0" w:color="auto"/>
              <w:bottom w:val="single" w:sz="4" w:space="0" w:color="auto"/>
              <w:right w:val="single" w:sz="4" w:space="0" w:color="auto"/>
            </w:tcBorders>
            <w:noWrap/>
            <w:vAlign w:val="center"/>
          </w:tcPr>
          <w:p w14:paraId="04EA6693" w14:textId="63BBCF81" w:rsidR="00EF4222" w:rsidRDefault="00EF4222" w:rsidP="00EF4222">
            <w:pPr>
              <w:spacing w:after="0" w:line="240" w:lineRule="auto"/>
              <w:rPr>
                <w:rFonts w:ascii="Calibri" w:eastAsia="Times New Roman" w:hAnsi="Calibri" w:cs="Calibri"/>
                <w:bCs/>
                <w:sz w:val="20"/>
                <w:szCs w:val="20"/>
              </w:rPr>
            </w:pPr>
            <w:r>
              <w:rPr>
                <w:rFonts w:ascii="Calibri" w:eastAsia="Times New Roman" w:hAnsi="Calibri" w:cs="Calibri"/>
                <w:bCs/>
                <w:sz w:val="20"/>
                <w:szCs w:val="20"/>
              </w:rPr>
              <w:t>-</w:t>
            </w:r>
          </w:p>
        </w:tc>
        <w:tc>
          <w:tcPr>
            <w:tcW w:w="1176" w:type="dxa"/>
            <w:gridSpan w:val="2"/>
            <w:tcBorders>
              <w:top w:val="single" w:sz="4" w:space="0" w:color="auto"/>
              <w:left w:val="single" w:sz="4" w:space="0" w:color="auto"/>
              <w:bottom w:val="single" w:sz="4" w:space="0" w:color="auto"/>
              <w:right w:val="single" w:sz="4" w:space="0" w:color="auto"/>
            </w:tcBorders>
            <w:vAlign w:val="center"/>
          </w:tcPr>
          <w:p w14:paraId="2F6DC642" w14:textId="4A6D7204" w:rsidR="00EF4222" w:rsidRDefault="00EF4222" w:rsidP="00EF4222">
            <w:pPr>
              <w:spacing w:after="0" w:line="240" w:lineRule="auto"/>
              <w:rPr>
                <w:rFonts w:ascii="Calibri" w:eastAsia="Times New Roman" w:hAnsi="Calibri" w:cs="Calibri"/>
                <w:bCs/>
                <w:sz w:val="20"/>
                <w:szCs w:val="20"/>
              </w:rPr>
            </w:pPr>
            <w:r>
              <w:rPr>
                <w:rFonts w:ascii="Calibri" w:eastAsia="Times New Roman" w:hAnsi="Calibri" w:cs="Calibri"/>
                <w:bCs/>
                <w:sz w:val="20"/>
                <w:szCs w:val="20"/>
              </w:rPr>
              <w:t>-</w:t>
            </w:r>
          </w:p>
        </w:tc>
        <w:tc>
          <w:tcPr>
            <w:tcW w:w="2352" w:type="dxa"/>
            <w:gridSpan w:val="3"/>
            <w:tcBorders>
              <w:top w:val="single" w:sz="4" w:space="0" w:color="auto"/>
              <w:left w:val="single" w:sz="4" w:space="0" w:color="auto"/>
              <w:bottom w:val="single" w:sz="4" w:space="0" w:color="auto"/>
              <w:right w:val="single" w:sz="4" w:space="0" w:color="auto"/>
            </w:tcBorders>
            <w:vAlign w:val="center"/>
          </w:tcPr>
          <w:p w14:paraId="215B95F0" w14:textId="4413E60E" w:rsidR="00EF4222" w:rsidRDefault="00EF4222" w:rsidP="00EF4222">
            <w:pPr>
              <w:spacing w:after="0" w:line="240" w:lineRule="auto"/>
              <w:rPr>
                <w:rFonts w:ascii="Calibri" w:eastAsia="Times New Roman" w:hAnsi="Calibri" w:cs="Calibri"/>
                <w:bCs/>
                <w:sz w:val="20"/>
                <w:szCs w:val="20"/>
              </w:rPr>
            </w:pPr>
            <w:r>
              <w:rPr>
                <w:rFonts w:ascii="Calibri" w:eastAsia="Times New Roman" w:hAnsi="Calibri" w:cs="Calibri"/>
                <w:bCs/>
                <w:sz w:val="20"/>
                <w:szCs w:val="20"/>
              </w:rPr>
              <w:t>-</w:t>
            </w:r>
          </w:p>
        </w:tc>
        <w:tc>
          <w:tcPr>
            <w:tcW w:w="956" w:type="dxa"/>
            <w:gridSpan w:val="2"/>
            <w:tcBorders>
              <w:top w:val="single" w:sz="4" w:space="0" w:color="auto"/>
              <w:left w:val="single" w:sz="4" w:space="0" w:color="auto"/>
              <w:bottom w:val="single" w:sz="4" w:space="0" w:color="auto"/>
              <w:right w:val="single" w:sz="4" w:space="0" w:color="auto"/>
            </w:tcBorders>
            <w:vAlign w:val="center"/>
          </w:tcPr>
          <w:p w14:paraId="5193E85C" w14:textId="0DE277A0" w:rsidR="00EF4222" w:rsidRDefault="00EF4222" w:rsidP="00EF4222">
            <w:pPr>
              <w:spacing w:after="0" w:line="240" w:lineRule="auto"/>
              <w:rPr>
                <w:rFonts w:ascii="Calibri" w:eastAsia="Times New Roman" w:hAnsi="Calibri" w:cs="Calibri"/>
                <w:bCs/>
                <w:sz w:val="20"/>
                <w:szCs w:val="20"/>
              </w:rPr>
            </w:pPr>
            <w:r>
              <w:rPr>
                <w:rFonts w:ascii="Calibri" w:eastAsia="Times New Roman" w:hAnsi="Calibri" w:cs="Calibri"/>
                <w:bCs/>
                <w:sz w:val="20"/>
                <w:szCs w:val="20"/>
              </w:rPr>
              <w:t xml:space="preserve">  -3</w:t>
            </w:r>
          </w:p>
        </w:tc>
        <w:tc>
          <w:tcPr>
            <w:tcW w:w="2753" w:type="dxa"/>
            <w:gridSpan w:val="4"/>
            <w:tcBorders>
              <w:top w:val="single" w:sz="4" w:space="0" w:color="auto"/>
              <w:left w:val="single" w:sz="4" w:space="0" w:color="auto"/>
              <w:bottom w:val="single" w:sz="4" w:space="0" w:color="auto"/>
              <w:right w:val="single" w:sz="4" w:space="0" w:color="auto"/>
            </w:tcBorders>
            <w:vAlign w:val="center"/>
          </w:tcPr>
          <w:p w14:paraId="3245F8E6" w14:textId="39553A80" w:rsidR="00EF4222" w:rsidRDefault="00EF4222" w:rsidP="00EF4222">
            <w:pPr>
              <w:spacing w:after="0" w:line="240" w:lineRule="auto"/>
              <w:rPr>
                <w:rFonts w:ascii="Calibri" w:eastAsia="Times New Roman" w:hAnsi="Calibri" w:cs="Calibri"/>
                <w:bCs/>
                <w:sz w:val="20"/>
                <w:szCs w:val="20"/>
              </w:rPr>
            </w:pPr>
            <w:r>
              <w:rPr>
                <w:rFonts w:ascii="Calibri" w:eastAsia="Times New Roman" w:hAnsi="Calibri" w:cs="Calibri"/>
                <w:bCs/>
                <w:sz w:val="20"/>
                <w:szCs w:val="20"/>
              </w:rPr>
              <w:t>AA-3093866859</w:t>
            </w:r>
            <w:r>
              <w:rPr>
                <w:rFonts w:ascii="Calibri" w:eastAsia="Times New Roman" w:hAnsi="Calibri" w:cs="Calibri"/>
                <w:sz w:val="20"/>
                <w:szCs w:val="20"/>
              </w:rPr>
              <w:t xml:space="preserve"> 00054</w:t>
            </w:r>
          </w:p>
        </w:tc>
        <w:tc>
          <w:tcPr>
            <w:tcW w:w="677" w:type="dxa"/>
            <w:gridSpan w:val="2"/>
            <w:tcBorders>
              <w:top w:val="single" w:sz="4" w:space="0" w:color="auto"/>
              <w:left w:val="single" w:sz="4" w:space="0" w:color="auto"/>
              <w:bottom w:val="single" w:sz="4" w:space="0" w:color="auto"/>
              <w:right w:val="single" w:sz="4" w:space="0" w:color="auto"/>
            </w:tcBorders>
            <w:vAlign w:val="center"/>
          </w:tcPr>
          <w:p w14:paraId="416A637A" w14:textId="5E861A80" w:rsidR="00EF4222" w:rsidRDefault="00EF4222" w:rsidP="00EF4222">
            <w:pPr>
              <w:spacing w:after="0" w:line="240" w:lineRule="auto"/>
              <w:rPr>
                <w:rFonts w:ascii="Calibri" w:eastAsia="Times New Roman" w:hAnsi="Calibri" w:cs="Calibri"/>
                <w:bCs/>
                <w:sz w:val="20"/>
                <w:szCs w:val="20"/>
              </w:rPr>
            </w:pPr>
            <w:r>
              <w:rPr>
                <w:rFonts w:ascii="Calibri" w:eastAsia="Times New Roman" w:hAnsi="Calibri" w:cs="Calibri"/>
                <w:bCs/>
                <w:sz w:val="20"/>
                <w:szCs w:val="20"/>
              </w:rPr>
              <w:t>-</w:t>
            </w:r>
          </w:p>
        </w:tc>
      </w:tr>
      <w:tr w:rsidR="00EF4222" w14:paraId="21522437"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1255C377"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240" w:type="dxa"/>
            <w:gridSpan w:val="14"/>
            <w:tcBorders>
              <w:top w:val="single" w:sz="4" w:space="0" w:color="auto"/>
              <w:left w:val="nil"/>
              <w:bottom w:val="single" w:sz="4" w:space="0" w:color="auto"/>
              <w:right w:val="single" w:sz="4" w:space="0" w:color="auto"/>
            </w:tcBorders>
            <w:noWrap/>
            <w:vAlign w:val="center"/>
          </w:tcPr>
          <w:p w14:paraId="7F3861A7" w14:textId="48C8B8C4" w:rsidR="00EF4222" w:rsidRDefault="00EF4222" w:rsidP="00EF4222">
            <w:pPr>
              <w:spacing w:after="0" w:line="240" w:lineRule="auto"/>
              <w:rPr>
                <w:rFonts w:ascii="Calibri" w:eastAsia="Times New Roman" w:hAnsi="Calibri" w:cs="Calibri"/>
                <w:sz w:val="20"/>
                <w:szCs w:val="20"/>
              </w:rPr>
            </w:pPr>
          </w:p>
          <w:p w14:paraId="57650F78" w14:textId="61590BE3" w:rsidR="00EF4222" w:rsidRDefault="00EF4222" w:rsidP="00EF4222">
            <w:pPr>
              <w:spacing w:after="0" w:line="240" w:lineRule="auto"/>
              <w:rPr>
                <w:rFonts w:ascii="Calibri" w:eastAsia="Times New Roman" w:hAnsi="Calibri" w:cs="Calibri"/>
                <w:sz w:val="20"/>
                <w:szCs w:val="20"/>
              </w:rPr>
            </w:pPr>
            <w:r>
              <w:rPr>
                <w:noProof/>
                <w:lang w:val="en-GB" w:eastAsia="en-GB"/>
              </w:rPr>
              <w:drawing>
                <wp:inline distT="0" distB="0" distL="0" distR="0" wp14:anchorId="3029F49C" wp14:editId="7400D206">
                  <wp:extent cx="1905000" cy="7632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3260" cy="770557"/>
                          </a:xfrm>
                          <a:prstGeom prst="rect">
                            <a:avLst/>
                          </a:prstGeom>
                        </pic:spPr>
                      </pic:pic>
                    </a:graphicData>
                  </a:graphic>
                </wp:inline>
              </w:drawing>
            </w:r>
          </w:p>
          <w:p w14:paraId="10FBA769" w14:textId="4FF6C3F7" w:rsidR="00EF4222" w:rsidRDefault="00EF4222" w:rsidP="00EF4222">
            <w:pPr>
              <w:spacing w:after="0" w:line="240" w:lineRule="auto"/>
              <w:rPr>
                <w:rFonts w:ascii="Calibri" w:eastAsia="Times New Roman" w:hAnsi="Calibri" w:cs="Calibri"/>
                <w:sz w:val="20"/>
                <w:szCs w:val="20"/>
              </w:rPr>
            </w:pPr>
          </w:p>
        </w:tc>
      </w:tr>
      <w:tr w:rsidR="00EF4222" w14:paraId="2CC912A9"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674406E1" w14:textId="77777777" w:rsidR="00EF4222" w:rsidRDefault="00EF4222" w:rsidP="00EF4222">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40" w:type="dxa"/>
            <w:gridSpan w:val="14"/>
            <w:tcBorders>
              <w:top w:val="nil"/>
              <w:left w:val="nil"/>
              <w:bottom w:val="single" w:sz="4" w:space="0" w:color="auto"/>
              <w:right w:val="single" w:sz="4" w:space="0" w:color="auto"/>
            </w:tcBorders>
            <w:noWrap/>
            <w:vAlign w:val="center"/>
            <w:hideMark/>
          </w:tcPr>
          <w:p w14:paraId="37C8C8B8"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sz w:val="20"/>
                <w:szCs w:val="20"/>
              </w:rPr>
              <w:t>32: An error “</w:t>
            </w:r>
            <w:r>
              <w:rPr>
                <w:rFonts w:ascii="Calibri" w:hAnsi="Calibri" w:cs="Calibri"/>
                <w:sz w:val="20"/>
                <w:szCs w:val="20"/>
              </w:rPr>
              <w:t>Record update does not refer to a valid record NAME” must be triggered.</w:t>
            </w:r>
          </w:p>
        </w:tc>
      </w:tr>
      <w:tr w:rsidR="00EF4222" w14:paraId="3573E58B" w14:textId="77777777" w:rsidTr="000855B1">
        <w:trPr>
          <w:trHeight w:val="197"/>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38DDB2BD" w14:textId="77777777" w:rsidR="00EF4222" w:rsidRDefault="00EF4222" w:rsidP="00EF4222">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40" w:type="dxa"/>
            <w:gridSpan w:val="14"/>
            <w:tcBorders>
              <w:top w:val="nil"/>
              <w:left w:val="nil"/>
              <w:bottom w:val="single" w:sz="4" w:space="0" w:color="auto"/>
              <w:right w:val="single" w:sz="4" w:space="0" w:color="auto"/>
            </w:tcBorders>
            <w:noWrap/>
            <w:vAlign w:val="center"/>
            <w:hideMark/>
          </w:tcPr>
          <w:p w14:paraId="2C1ED23B"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EF4222" w14:paraId="59DD908B" w14:textId="77777777" w:rsidTr="00374D74">
        <w:trPr>
          <w:trHeight w:val="300"/>
        </w:trPr>
        <w:tc>
          <w:tcPr>
            <w:tcW w:w="10512" w:type="dxa"/>
            <w:gridSpan w:val="15"/>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3A39E39B" w14:textId="77777777" w:rsidR="00EF4222" w:rsidRDefault="00EF4222" w:rsidP="00EF4222">
            <w:pPr>
              <w:spacing w:after="0" w:line="240" w:lineRule="auto"/>
              <w:rPr>
                <w:rFonts w:ascii="Calibri" w:eastAsia="Times New Roman" w:hAnsi="Calibri" w:cs="Calibri"/>
                <w:sz w:val="20"/>
                <w:szCs w:val="20"/>
              </w:rPr>
            </w:pPr>
          </w:p>
        </w:tc>
      </w:tr>
      <w:tr w:rsidR="00EF4222" w14:paraId="5C75F3FC"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23FEF92B" w14:textId="77777777" w:rsidR="00EF4222" w:rsidRDefault="00EF4222" w:rsidP="00EF4222">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53" w:type="dxa"/>
            <w:gridSpan w:val="4"/>
            <w:tcBorders>
              <w:top w:val="single" w:sz="4" w:space="0" w:color="auto"/>
              <w:left w:val="nil"/>
              <w:bottom w:val="single" w:sz="4" w:space="0" w:color="auto"/>
              <w:right w:val="single" w:sz="4" w:space="0" w:color="auto"/>
            </w:tcBorders>
            <w:noWrap/>
            <w:vAlign w:val="center"/>
            <w:hideMark/>
          </w:tcPr>
          <w:p w14:paraId="07A9A3D7"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sz w:val="20"/>
                <w:szCs w:val="20"/>
              </w:rPr>
              <w:t>AA500007</w:t>
            </w:r>
          </w:p>
        </w:tc>
        <w:tc>
          <w:tcPr>
            <w:tcW w:w="1557" w:type="dxa"/>
            <w:gridSpan w:val="4"/>
            <w:tcBorders>
              <w:top w:val="single" w:sz="4" w:space="0" w:color="auto"/>
              <w:left w:val="single" w:sz="4" w:space="0" w:color="auto"/>
              <w:bottom w:val="single" w:sz="4" w:space="0" w:color="auto"/>
              <w:right w:val="single" w:sz="4" w:space="0" w:color="000000"/>
            </w:tcBorders>
            <w:vAlign w:val="center"/>
            <w:hideMark/>
          </w:tcPr>
          <w:p w14:paraId="11FF31F2" w14:textId="77777777" w:rsidR="00EF4222" w:rsidRDefault="00EF4222" w:rsidP="00EF4222">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2068" w:type="dxa"/>
            <w:gridSpan w:val="3"/>
            <w:tcBorders>
              <w:top w:val="single" w:sz="4" w:space="0" w:color="auto"/>
              <w:left w:val="nil"/>
              <w:bottom w:val="single" w:sz="4" w:space="0" w:color="auto"/>
              <w:right w:val="single" w:sz="4" w:space="0" w:color="auto"/>
            </w:tcBorders>
            <w:noWrap/>
            <w:vAlign w:val="center"/>
            <w:hideMark/>
          </w:tcPr>
          <w:p w14:paraId="062BC54B"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sz w:val="20"/>
                <w:szCs w:val="20"/>
              </w:rPr>
              <w:t>33</w:t>
            </w:r>
          </w:p>
        </w:tc>
        <w:tc>
          <w:tcPr>
            <w:tcW w:w="708" w:type="dxa"/>
            <w:gridSpan w:val="2"/>
            <w:tcBorders>
              <w:top w:val="single" w:sz="4" w:space="0" w:color="auto"/>
              <w:left w:val="nil"/>
              <w:bottom w:val="single" w:sz="4" w:space="0" w:color="auto"/>
              <w:right w:val="single" w:sz="4" w:space="0" w:color="auto"/>
            </w:tcBorders>
            <w:vAlign w:val="center"/>
            <w:hideMark/>
          </w:tcPr>
          <w:p w14:paraId="583C8072" w14:textId="77777777" w:rsidR="00EF4222" w:rsidRDefault="00EF4222" w:rsidP="00EF4222">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654" w:type="dxa"/>
            <w:tcBorders>
              <w:top w:val="single" w:sz="4" w:space="0" w:color="auto"/>
              <w:left w:val="nil"/>
              <w:bottom w:val="single" w:sz="4" w:space="0" w:color="auto"/>
              <w:right w:val="single" w:sz="4" w:space="0" w:color="auto"/>
            </w:tcBorders>
            <w:noWrap/>
            <w:vAlign w:val="center"/>
            <w:hideMark/>
          </w:tcPr>
          <w:p w14:paraId="24188A14"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EF4222" w14:paraId="529777DD" w14:textId="77777777" w:rsidTr="000855B1">
        <w:trPr>
          <w:trHeight w:val="665"/>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341DF8C4" w14:textId="77777777" w:rsidR="00EF4222" w:rsidRDefault="00EF4222" w:rsidP="00EF4222">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240" w:type="dxa"/>
            <w:gridSpan w:val="14"/>
            <w:tcBorders>
              <w:top w:val="single" w:sz="4" w:space="0" w:color="auto"/>
              <w:left w:val="nil"/>
              <w:bottom w:val="single" w:sz="4" w:space="0" w:color="auto"/>
              <w:right w:val="single" w:sz="4" w:space="0" w:color="000000"/>
            </w:tcBorders>
            <w:vAlign w:val="center"/>
            <w:hideMark/>
          </w:tcPr>
          <w:p w14:paraId="7CDD5875" w14:textId="77777777" w:rsidR="00EF4222" w:rsidRDefault="00EF4222" w:rsidP="00EF4222">
            <w:pPr>
              <w:pStyle w:val="Default"/>
              <w:spacing w:line="256" w:lineRule="auto"/>
              <w:rPr>
                <w:rFonts w:ascii="Calibri" w:hAnsi="Calibri" w:cs="Calibri"/>
                <w:color w:val="auto"/>
                <w:sz w:val="20"/>
                <w:szCs w:val="20"/>
              </w:rPr>
            </w:pPr>
            <w:r>
              <w:rPr>
                <w:rFonts w:ascii="Calibri" w:hAnsi="Calibri" w:cs="Calibri"/>
                <w:color w:val="auto"/>
                <w:sz w:val="20"/>
                <w:szCs w:val="20"/>
              </w:rPr>
              <w:t>For each attribute update which does not refer to a valid record NAME and attribute label/code.</w:t>
            </w:r>
          </w:p>
        </w:tc>
      </w:tr>
      <w:tr w:rsidR="00EF4222" w14:paraId="49F89919" w14:textId="77777777" w:rsidTr="000855B1">
        <w:trPr>
          <w:trHeight w:val="665"/>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17DE40C4" w14:textId="77777777" w:rsidR="00EF4222" w:rsidRDefault="00EF4222" w:rsidP="00EF4222">
            <w:pPr>
              <w:spacing w:after="0" w:line="240" w:lineRule="auto"/>
              <w:rPr>
                <w:rFonts w:ascii="Calibri" w:eastAsia="Times New Roman" w:hAnsi="Calibri" w:cs="Calibri"/>
                <w:b/>
                <w:bCs/>
                <w:sz w:val="20"/>
                <w:szCs w:val="20"/>
              </w:rPr>
            </w:pPr>
            <w:r>
              <w:rPr>
                <w:rFonts w:ascii="Calibri" w:eastAsia="Times New Roman" w:hAnsi="Calibri" w:cs="Calibri"/>
                <w:b/>
                <w:sz w:val="20"/>
                <w:szCs w:val="20"/>
              </w:rPr>
              <w:lastRenderedPageBreak/>
              <w:t>Message</w:t>
            </w:r>
          </w:p>
        </w:tc>
        <w:tc>
          <w:tcPr>
            <w:tcW w:w="8240" w:type="dxa"/>
            <w:gridSpan w:val="14"/>
            <w:tcBorders>
              <w:top w:val="single" w:sz="4" w:space="0" w:color="auto"/>
              <w:left w:val="nil"/>
              <w:bottom w:val="single" w:sz="4" w:space="0" w:color="auto"/>
              <w:right w:val="single" w:sz="4" w:space="0" w:color="000000"/>
            </w:tcBorders>
            <w:vAlign w:val="center"/>
            <w:hideMark/>
          </w:tcPr>
          <w:p w14:paraId="44674CC2" w14:textId="77777777" w:rsidR="00EF4222" w:rsidRDefault="00EF4222" w:rsidP="00EF4222">
            <w:pPr>
              <w:pStyle w:val="Default"/>
              <w:spacing w:line="256" w:lineRule="auto"/>
              <w:rPr>
                <w:rFonts w:ascii="Calibri" w:hAnsi="Calibri" w:cs="Calibri"/>
                <w:color w:val="auto"/>
                <w:sz w:val="20"/>
                <w:szCs w:val="20"/>
              </w:rPr>
            </w:pPr>
            <w:r>
              <w:rPr>
                <w:rFonts w:ascii="Calibri" w:hAnsi="Calibri" w:cs="Calibri"/>
                <w:color w:val="auto"/>
                <w:sz w:val="20"/>
                <w:szCs w:val="20"/>
              </w:rPr>
              <w:t>Attribute update does not refer to valid record NAME and attribute label/code.</w:t>
            </w:r>
          </w:p>
        </w:tc>
      </w:tr>
      <w:tr w:rsidR="00EF4222" w14:paraId="6E162F1C" w14:textId="77777777" w:rsidTr="000855B1">
        <w:trPr>
          <w:trHeight w:val="323"/>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61164020" w14:textId="77777777" w:rsidR="00EF4222" w:rsidRDefault="00EF4222" w:rsidP="00EF4222">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10" w:type="dxa"/>
            <w:gridSpan w:val="8"/>
            <w:tcBorders>
              <w:top w:val="nil"/>
              <w:left w:val="nil"/>
              <w:bottom w:val="single" w:sz="4" w:space="0" w:color="auto"/>
              <w:right w:val="single" w:sz="4" w:space="0" w:color="auto"/>
            </w:tcBorders>
            <w:noWrap/>
            <w:vAlign w:val="center"/>
            <w:hideMark/>
          </w:tcPr>
          <w:p w14:paraId="2DA708FB" w14:textId="77777777" w:rsidR="00EF4222" w:rsidRDefault="00EF4222" w:rsidP="00EF4222">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attribute update to refer to valid values.</w:t>
            </w:r>
          </w:p>
        </w:tc>
        <w:tc>
          <w:tcPr>
            <w:tcW w:w="1369" w:type="dxa"/>
            <w:tcBorders>
              <w:top w:val="nil"/>
              <w:left w:val="nil"/>
              <w:bottom w:val="single" w:sz="4" w:space="0" w:color="auto"/>
              <w:right w:val="single" w:sz="4" w:space="0" w:color="auto"/>
            </w:tcBorders>
            <w:noWrap/>
            <w:vAlign w:val="center"/>
            <w:hideMark/>
          </w:tcPr>
          <w:p w14:paraId="7C105A99" w14:textId="77777777" w:rsidR="00EF4222" w:rsidRDefault="00EF4222" w:rsidP="00EF4222">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061" w:type="dxa"/>
            <w:gridSpan w:val="5"/>
            <w:tcBorders>
              <w:top w:val="nil"/>
              <w:left w:val="nil"/>
              <w:bottom w:val="single" w:sz="4" w:space="0" w:color="auto"/>
              <w:right w:val="single" w:sz="4" w:space="0" w:color="auto"/>
            </w:tcBorders>
            <w:noWrap/>
            <w:vAlign w:val="center"/>
            <w:hideMark/>
          </w:tcPr>
          <w:p w14:paraId="1A70A27C"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sz w:val="20"/>
                <w:szCs w:val="20"/>
              </w:rPr>
              <w:t>Part 3 (8.3.3)</w:t>
            </w:r>
          </w:p>
        </w:tc>
      </w:tr>
      <w:tr w:rsidR="00EF4222" w14:paraId="2E20FA06"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641A2A9F" w14:textId="77777777" w:rsidR="00EF4222" w:rsidRDefault="00EF4222" w:rsidP="00EF4222">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240" w:type="dxa"/>
            <w:gridSpan w:val="14"/>
            <w:tcBorders>
              <w:top w:val="single" w:sz="4" w:space="0" w:color="auto"/>
              <w:left w:val="nil"/>
              <w:bottom w:val="single" w:sz="4" w:space="0" w:color="auto"/>
              <w:right w:val="single" w:sz="4" w:space="0" w:color="auto"/>
            </w:tcBorders>
            <w:noWrap/>
            <w:vAlign w:val="center"/>
            <w:hideMark/>
          </w:tcPr>
          <w:p w14:paraId="5AE213DD"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bCs/>
                <w:sz w:val="20"/>
                <w:szCs w:val="20"/>
              </w:rPr>
              <w:t>The update record &lt;0001&gt;&lt;25&gt; contains an invalid ATTF.ATTL value.</w:t>
            </w:r>
          </w:p>
        </w:tc>
      </w:tr>
      <w:tr w:rsidR="00EF4222" w14:paraId="36C71139" w14:textId="77777777" w:rsidTr="00EC1F52">
        <w:trPr>
          <w:trHeight w:val="300"/>
        </w:trPr>
        <w:tc>
          <w:tcPr>
            <w:tcW w:w="2598" w:type="dxa"/>
            <w:gridSpan w:val="2"/>
            <w:tcBorders>
              <w:top w:val="single" w:sz="4" w:space="0" w:color="auto"/>
              <w:left w:val="single" w:sz="4" w:space="0" w:color="auto"/>
              <w:bottom w:val="single" w:sz="4" w:space="0" w:color="auto"/>
              <w:right w:val="single" w:sz="4" w:space="0" w:color="auto"/>
            </w:tcBorders>
            <w:noWrap/>
            <w:vAlign w:val="center"/>
          </w:tcPr>
          <w:p w14:paraId="321D89E4" w14:textId="4A985B9B" w:rsidR="00EF4222" w:rsidRDefault="00EF4222" w:rsidP="00EF4222">
            <w:pPr>
              <w:spacing w:after="0" w:line="240" w:lineRule="auto"/>
              <w:jc w:val="center"/>
              <w:rPr>
                <w:rFonts w:ascii="Calibri" w:eastAsia="Times New Roman" w:hAnsi="Calibri" w:cs="Calibri"/>
                <w:bCs/>
                <w:sz w:val="20"/>
                <w:szCs w:val="20"/>
              </w:rPr>
            </w:pPr>
            <w:r>
              <w:rPr>
                <w:rFonts w:ascii="Calibri" w:eastAsia="Times New Roman" w:hAnsi="Calibri" w:cs="Calibri"/>
                <w:b/>
                <w:bCs/>
                <w:sz w:val="20"/>
                <w:szCs w:val="20"/>
              </w:rPr>
              <w:t>Location</w:t>
            </w:r>
          </w:p>
        </w:tc>
        <w:tc>
          <w:tcPr>
            <w:tcW w:w="1176" w:type="dxa"/>
            <w:gridSpan w:val="2"/>
            <w:tcBorders>
              <w:top w:val="single" w:sz="4" w:space="0" w:color="auto"/>
              <w:left w:val="single" w:sz="4" w:space="0" w:color="auto"/>
              <w:bottom w:val="single" w:sz="4" w:space="0" w:color="auto"/>
              <w:right w:val="single" w:sz="4" w:space="0" w:color="auto"/>
            </w:tcBorders>
            <w:vAlign w:val="center"/>
          </w:tcPr>
          <w:p w14:paraId="323FB67D" w14:textId="51FF2193" w:rsidR="00EF4222" w:rsidRDefault="00EF4222" w:rsidP="00EF4222">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Feature</w:t>
            </w:r>
          </w:p>
        </w:tc>
        <w:tc>
          <w:tcPr>
            <w:tcW w:w="2352" w:type="dxa"/>
            <w:gridSpan w:val="3"/>
            <w:tcBorders>
              <w:top w:val="single" w:sz="4" w:space="0" w:color="auto"/>
              <w:left w:val="single" w:sz="4" w:space="0" w:color="auto"/>
              <w:bottom w:val="single" w:sz="4" w:space="0" w:color="auto"/>
              <w:right w:val="single" w:sz="4" w:space="0" w:color="auto"/>
            </w:tcBorders>
            <w:vAlign w:val="center"/>
          </w:tcPr>
          <w:p w14:paraId="514897E6" w14:textId="43B7DD31" w:rsidR="00EF4222" w:rsidRDefault="00EF4222" w:rsidP="00EF4222">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Attributes</w:t>
            </w:r>
          </w:p>
        </w:tc>
        <w:tc>
          <w:tcPr>
            <w:tcW w:w="956" w:type="dxa"/>
            <w:gridSpan w:val="2"/>
            <w:tcBorders>
              <w:top w:val="single" w:sz="4" w:space="0" w:color="auto"/>
              <w:left w:val="single" w:sz="4" w:space="0" w:color="auto"/>
              <w:bottom w:val="single" w:sz="4" w:space="0" w:color="auto"/>
              <w:right w:val="single" w:sz="4" w:space="0" w:color="auto"/>
            </w:tcBorders>
            <w:vAlign w:val="center"/>
          </w:tcPr>
          <w:p w14:paraId="68F83F20" w14:textId="7FAD8401" w:rsidR="00EF4222" w:rsidRDefault="00EF4222" w:rsidP="00EF4222">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FRID</w:t>
            </w:r>
          </w:p>
        </w:tc>
        <w:tc>
          <w:tcPr>
            <w:tcW w:w="2753" w:type="dxa"/>
            <w:gridSpan w:val="4"/>
            <w:tcBorders>
              <w:top w:val="single" w:sz="4" w:space="0" w:color="auto"/>
              <w:left w:val="single" w:sz="4" w:space="0" w:color="auto"/>
              <w:bottom w:val="single" w:sz="4" w:space="0" w:color="auto"/>
              <w:right w:val="single" w:sz="4" w:space="0" w:color="auto"/>
            </w:tcBorders>
            <w:vAlign w:val="center"/>
          </w:tcPr>
          <w:p w14:paraId="169A9009" w14:textId="3EAE0716" w:rsidR="00EF4222" w:rsidRDefault="00EF4222" w:rsidP="00EF4222">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FOID</w:t>
            </w:r>
          </w:p>
        </w:tc>
        <w:tc>
          <w:tcPr>
            <w:tcW w:w="677" w:type="dxa"/>
            <w:gridSpan w:val="2"/>
            <w:tcBorders>
              <w:top w:val="single" w:sz="4" w:space="0" w:color="auto"/>
              <w:left w:val="single" w:sz="4" w:space="0" w:color="auto"/>
              <w:bottom w:val="single" w:sz="4" w:space="0" w:color="auto"/>
              <w:right w:val="single" w:sz="4" w:space="0" w:color="auto"/>
            </w:tcBorders>
            <w:vAlign w:val="center"/>
          </w:tcPr>
          <w:p w14:paraId="005422C8" w14:textId="3552A00C" w:rsidR="00EF4222" w:rsidRDefault="00EF4222" w:rsidP="00EF4222">
            <w:pPr>
              <w:spacing w:after="0" w:line="240" w:lineRule="auto"/>
              <w:jc w:val="center"/>
              <w:rPr>
                <w:rFonts w:ascii="Calibri" w:eastAsia="Times New Roman" w:hAnsi="Calibri" w:cs="Calibri"/>
                <w:bCs/>
                <w:sz w:val="20"/>
                <w:szCs w:val="20"/>
              </w:rPr>
            </w:pPr>
            <w:r>
              <w:rPr>
                <w:rFonts w:ascii="Calibri" w:eastAsia="Times New Roman" w:hAnsi="Calibri" w:cs="Calibri"/>
                <w:b/>
                <w:sz w:val="20"/>
                <w:szCs w:val="20"/>
              </w:rPr>
              <w:t>VRID</w:t>
            </w:r>
          </w:p>
        </w:tc>
      </w:tr>
      <w:tr w:rsidR="00EF4222" w14:paraId="4A18B00E" w14:textId="77777777" w:rsidTr="00EC1F52">
        <w:trPr>
          <w:trHeight w:val="300"/>
        </w:trPr>
        <w:tc>
          <w:tcPr>
            <w:tcW w:w="2598" w:type="dxa"/>
            <w:gridSpan w:val="2"/>
            <w:tcBorders>
              <w:top w:val="single" w:sz="4" w:space="0" w:color="auto"/>
              <w:left w:val="single" w:sz="4" w:space="0" w:color="auto"/>
              <w:bottom w:val="single" w:sz="4" w:space="0" w:color="auto"/>
              <w:right w:val="single" w:sz="4" w:space="0" w:color="auto"/>
            </w:tcBorders>
            <w:noWrap/>
            <w:vAlign w:val="center"/>
          </w:tcPr>
          <w:p w14:paraId="4C695167" w14:textId="7549166C" w:rsidR="00EF4222" w:rsidRDefault="00EF4222" w:rsidP="00EF4222">
            <w:pPr>
              <w:spacing w:after="0" w:line="240" w:lineRule="auto"/>
              <w:rPr>
                <w:rFonts w:ascii="Calibri" w:eastAsia="Times New Roman" w:hAnsi="Calibri" w:cs="Calibri"/>
                <w:bCs/>
                <w:sz w:val="20"/>
                <w:szCs w:val="20"/>
              </w:rPr>
            </w:pPr>
            <w:r>
              <w:rPr>
                <w:rFonts w:ascii="Calibri" w:eastAsia="Times New Roman" w:hAnsi="Calibri" w:cs="Calibri"/>
                <w:bCs/>
                <w:sz w:val="20"/>
                <w:szCs w:val="20"/>
              </w:rPr>
              <w:t>-</w:t>
            </w:r>
          </w:p>
        </w:tc>
        <w:tc>
          <w:tcPr>
            <w:tcW w:w="1176" w:type="dxa"/>
            <w:gridSpan w:val="2"/>
            <w:tcBorders>
              <w:top w:val="single" w:sz="4" w:space="0" w:color="auto"/>
              <w:left w:val="single" w:sz="4" w:space="0" w:color="auto"/>
              <w:bottom w:val="single" w:sz="4" w:space="0" w:color="auto"/>
              <w:right w:val="single" w:sz="4" w:space="0" w:color="auto"/>
            </w:tcBorders>
            <w:vAlign w:val="center"/>
          </w:tcPr>
          <w:p w14:paraId="7F64A8D7" w14:textId="51AA5A86" w:rsidR="00EF4222" w:rsidRDefault="00EF4222" w:rsidP="00EF4222">
            <w:pPr>
              <w:spacing w:after="0" w:line="240" w:lineRule="auto"/>
              <w:rPr>
                <w:rFonts w:ascii="Calibri" w:eastAsia="Times New Roman" w:hAnsi="Calibri" w:cs="Calibri"/>
                <w:bCs/>
                <w:sz w:val="20"/>
                <w:szCs w:val="20"/>
              </w:rPr>
            </w:pPr>
            <w:r>
              <w:rPr>
                <w:rFonts w:ascii="Calibri" w:eastAsia="Times New Roman" w:hAnsi="Calibri" w:cs="Calibri"/>
                <w:bCs/>
                <w:sz w:val="20"/>
                <w:szCs w:val="20"/>
              </w:rPr>
              <w:t>C_ASSO</w:t>
            </w:r>
          </w:p>
        </w:tc>
        <w:tc>
          <w:tcPr>
            <w:tcW w:w="2352" w:type="dxa"/>
            <w:gridSpan w:val="3"/>
            <w:tcBorders>
              <w:top w:val="single" w:sz="4" w:space="0" w:color="auto"/>
              <w:left w:val="single" w:sz="4" w:space="0" w:color="auto"/>
              <w:bottom w:val="single" w:sz="4" w:space="0" w:color="auto"/>
              <w:right w:val="single" w:sz="4" w:space="0" w:color="auto"/>
            </w:tcBorders>
            <w:vAlign w:val="center"/>
          </w:tcPr>
          <w:p w14:paraId="53AE4ACC" w14:textId="1F0DF3A7" w:rsidR="00EF4222" w:rsidRDefault="00EF4222" w:rsidP="00EF4222">
            <w:pPr>
              <w:spacing w:after="0" w:line="240" w:lineRule="auto"/>
              <w:rPr>
                <w:rFonts w:ascii="Calibri" w:eastAsia="Times New Roman" w:hAnsi="Calibri" w:cs="Calibri"/>
                <w:bCs/>
                <w:sz w:val="20"/>
                <w:szCs w:val="20"/>
              </w:rPr>
            </w:pPr>
            <w:r>
              <w:rPr>
                <w:rFonts w:ascii="Calibri" w:eastAsia="Times New Roman" w:hAnsi="Calibri" w:cs="Calibri"/>
                <w:bCs/>
                <w:sz w:val="20"/>
                <w:szCs w:val="20"/>
              </w:rPr>
              <w:t>-</w:t>
            </w:r>
          </w:p>
        </w:tc>
        <w:tc>
          <w:tcPr>
            <w:tcW w:w="956" w:type="dxa"/>
            <w:gridSpan w:val="2"/>
            <w:tcBorders>
              <w:top w:val="single" w:sz="4" w:space="0" w:color="auto"/>
              <w:left w:val="single" w:sz="4" w:space="0" w:color="auto"/>
              <w:bottom w:val="single" w:sz="4" w:space="0" w:color="auto"/>
              <w:right w:val="single" w:sz="4" w:space="0" w:color="auto"/>
            </w:tcBorders>
            <w:vAlign w:val="center"/>
          </w:tcPr>
          <w:p w14:paraId="60785657" w14:textId="553BA695" w:rsidR="00EF4222" w:rsidRDefault="00EF4222" w:rsidP="00EF4222">
            <w:pPr>
              <w:spacing w:after="0" w:line="240" w:lineRule="auto"/>
              <w:rPr>
                <w:rFonts w:ascii="Calibri" w:eastAsia="Times New Roman" w:hAnsi="Calibri" w:cs="Calibri"/>
                <w:bCs/>
                <w:sz w:val="20"/>
                <w:szCs w:val="20"/>
              </w:rPr>
            </w:pPr>
            <w:r>
              <w:rPr>
                <w:rFonts w:ascii="Calibri" w:eastAsia="Times New Roman" w:hAnsi="Calibri" w:cs="Calibri"/>
                <w:bCs/>
                <w:sz w:val="20"/>
                <w:szCs w:val="20"/>
              </w:rPr>
              <w:t>FE-50</w:t>
            </w:r>
          </w:p>
        </w:tc>
        <w:tc>
          <w:tcPr>
            <w:tcW w:w="2753" w:type="dxa"/>
            <w:gridSpan w:val="4"/>
            <w:tcBorders>
              <w:top w:val="single" w:sz="4" w:space="0" w:color="auto"/>
              <w:left w:val="single" w:sz="4" w:space="0" w:color="auto"/>
              <w:bottom w:val="single" w:sz="4" w:space="0" w:color="auto"/>
              <w:right w:val="single" w:sz="4" w:space="0" w:color="auto"/>
            </w:tcBorders>
            <w:vAlign w:val="center"/>
          </w:tcPr>
          <w:p w14:paraId="03952678" w14:textId="1D64EF56" w:rsidR="00EF4222" w:rsidRDefault="00EF4222" w:rsidP="00EF4222">
            <w:pPr>
              <w:spacing w:after="0" w:line="240" w:lineRule="auto"/>
              <w:rPr>
                <w:rFonts w:ascii="Calibri" w:eastAsia="Times New Roman" w:hAnsi="Calibri" w:cs="Calibri"/>
                <w:bCs/>
                <w:sz w:val="20"/>
                <w:szCs w:val="20"/>
              </w:rPr>
            </w:pPr>
            <w:r>
              <w:rPr>
                <w:rFonts w:ascii="Calibri" w:eastAsia="Times New Roman" w:hAnsi="Calibri" w:cs="Calibri"/>
                <w:sz w:val="20"/>
                <w:szCs w:val="20"/>
              </w:rPr>
              <w:t>AA 3007887502 00006</w:t>
            </w:r>
          </w:p>
        </w:tc>
        <w:tc>
          <w:tcPr>
            <w:tcW w:w="677" w:type="dxa"/>
            <w:gridSpan w:val="2"/>
            <w:tcBorders>
              <w:top w:val="single" w:sz="4" w:space="0" w:color="auto"/>
              <w:left w:val="single" w:sz="4" w:space="0" w:color="auto"/>
              <w:bottom w:val="single" w:sz="4" w:space="0" w:color="auto"/>
              <w:right w:val="single" w:sz="4" w:space="0" w:color="auto"/>
            </w:tcBorders>
            <w:vAlign w:val="center"/>
          </w:tcPr>
          <w:p w14:paraId="0BF17B6D" w14:textId="0FA744FA" w:rsidR="00EF4222" w:rsidRDefault="00EF4222" w:rsidP="00EF4222">
            <w:pPr>
              <w:spacing w:after="0" w:line="240" w:lineRule="auto"/>
              <w:rPr>
                <w:rFonts w:ascii="Calibri" w:eastAsia="Times New Roman" w:hAnsi="Calibri" w:cs="Calibri"/>
                <w:bCs/>
                <w:sz w:val="20"/>
                <w:szCs w:val="20"/>
              </w:rPr>
            </w:pPr>
            <w:r>
              <w:rPr>
                <w:rFonts w:ascii="Calibri" w:eastAsia="Times New Roman" w:hAnsi="Calibri" w:cs="Calibri"/>
                <w:bCs/>
                <w:sz w:val="20"/>
                <w:szCs w:val="20"/>
              </w:rPr>
              <w:t>-</w:t>
            </w:r>
          </w:p>
        </w:tc>
      </w:tr>
      <w:tr w:rsidR="00EF4222" w14:paraId="0347A038"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78DAACDB"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240" w:type="dxa"/>
            <w:gridSpan w:val="14"/>
            <w:tcBorders>
              <w:top w:val="single" w:sz="4" w:space="0" w:color="auto"/>
              <w:left w:val="nil"/>
              <w:bottom w:val="single" w:sz="4" w:space="0" w:color="auto"/>
              <w:right w:val="single" w:sz="4" w:space="0" w:color="auto"/>
            </w:tcBorders>
            <w:noWrap/>
            <w:vAlign w:val="center"/>
          </w:tcPr>
          <w:p w14:paraId="782653AD" w14:textId="77777777" w:rsidR="00EF4222" w:rsidRDefault="00EF4222" w:rsidP="00EF4222">
            <w:pPr>
              <w:spacing w:after="0" w:line="240" w:lineRule="auto"/>
              <w:rPr>
                <w:noProof/>
                <w:lang w:val="en-US" w:eastAsia="en-US"/>
              </w:rPr>
            </w:pPr>
          </w:p>
          <w:p w14:paraId="71651971" w14:textId="291A2537" w:rsidR="00EF4222" w:rsidRDefault="00EF4222" w:rsidP="00EF4222">
            <w:pPr>
              <w:spacing w:after="0" w:line="240" w:lineRule="auto"/>
              <w:rPr>
                <w:rFonts w:ascii="Calibri" w:eastAsia="Times New Roman" w:hAnsi="Calibri" w:cs="Calibri"/>
                <w:sz w:val="20"/>
                <w:szCs w:val="20"/>
              </w:rPr>
            </w:pPr>
            <w:r>
              <w:rPr>
                <w:noProof/>
                <w:lang w:val="en-GB" w:eastAsia="en-GB"/>
              </w:rPr>
              <w:drawing>
                <wp:inline distT="0" distB="0" distL="0" distR="0" wp14:anchorId="6B127D6E" wp14:editId="5A9B7DB1">
                  <wp:extent cx="2286000" cy="8094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6062" cy="813032"/>
                          </a:xfrm>
                          <a:prstGeom prst="rect">
                            <a:avLst/>
                          </a:prstGeom>
                        </pic:spPr>
                      </pic:pic>
                    </a:graphicData>
                  </a:graphic>
                </wp:inline>
              </w:drawing>
            </w:r>
          </w:p>
          <w:p w14:paraId="38828C28" w14:textId="31E3DDFB" w:rsidR="00EF4222" w:rsidRDefault="00EF4222" w:rsidP="00EF4222">
            <w:pPr>
              <w:spacing w:after="0" w:line="240" w:lineRule="auto"/>
              <w:rPr>
                <w:rFonts w:ascii="Calibri" w:eastAsia="Times New Roman" w:hAnsi="Calibri" w:cs="Calibri"/>
                <w:sz w:val="20"/>
                <w:szCs w:val="20"/>
              </w:rPr>
            </w:pPr>
          </w:p>
        </w:tc>
      </w:tr>
      <w:tr w:rsidR="00EF4222" w14:paraId="129AC9FE" w14:textId="77777777" w:rsidTr="000855B1">
        <w:trPr>
          <w:trHeight w:val="300"/>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6DDA34F8" w14:textId="77777777" w:rsidR="00EF4222" w:rsidRDefault="00EF4222" w:rsidP="00EF4222">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240" w:type="dxa"/>
            <w:gridSpan w:val="14"/>
            <w:tcBorders>
              <w:top w:val="nil"/>
              <w:left w:val="nil"/>
              <w:bottom w:val="single" w:sz="4" w:space="0" w:color="auto"/>
              <w:right w:val="single" w:sz="4" w:space="0" w:color="auto"/>
            </w:tcBorders>
            <w:noWrap/>
            <w:vAlign w:val="center"/>
            <w:hideMark/>
          </w:tcPr>
          <w:p w14:paraId="672F09E0"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sz w:val="20"/>
                <w:szCs w:val="20"/>
              </w:rPr>
              <w:t>33: An error “</w:t>
            </w:r>
            <w:r>
              <w:rPr>
                <w:rFonts w:ascii="Calibri" w:hAnsi="Calibri" w:cs="Calibri"/>
                <w:sz w:val="20"/>
                <w:szCs w:val="20"/>
              </w:rPr>
              <w:t>Attribute update does not refer to valid record NAME and attribute label/code” must be triggered.</w:t>
            </w:r>
          </w:p>
        </w:tc>
      </w:tr>
      <w:tr w:rsidR="00EF4222" w14:paraId="4CBE6A6D" w14:textId="77777777" w:rsidTr="000855B1">
        <w:trPr>
          <w:trHeight w:val="197"/>
        </w:trPr>
        <w:tc>
          <w:tcPr>
            <w:tcW w:w="2272" w:type="dxa"/>
            <w:tcBorders>
              <w:top w:val="single" w:sz="4" w:space="0" w:color="auto"/>
              <w:left w:val="single" w:sz="4" w:space="0" w:color="auto"/>
              <w:bottom w:val="single" w:sz="4" w:space="0" w:color="auto"/>
              <w:right w:val="single" w:sz="4" w:space="0" w:color="auto"/>
            </w:tcBorders>
            <w:noWrap/>
            <w:vAlign w:val="center"/>
            <w:hideMark/>
          </w:tcPr>
          <w:p w14:paraId="5743D32A" w14:textId="77777777" w:rsidR="00EF4222" w:rsidRDefault="00EF4222" w:rsidP="00EF4222">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240" w:type="dxa"/>
            <w:gridSpan w:val="14"/>
            <w:tcBorders>
              <w:top w:val="nil"/>
              <w:left w:val="nil"/>
              <w:bottom w:val="single" w:sz="4" w:space="0" w:color="auto"/>
              <w:right w:val="single" w:sz="4" w:space="0" w:color="auto"/>
            </w:tcBorders>
            <w:noWrap/>
            <w:vAlign w:val="center"/>
            <w:hideMark/>
          </w:tcPr>
          <w:p w14:paraId="6008CD72" w14:textId="77777777" w:rsidR="00EF4222" w:rsidRDefault="00EF4222" w:rsidP="00EF4222">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bl>
    <w:p w14:paraId="47AD1171" w14:textId="52779206" w:rsidR="00857596" w:rsidRDefault="00857596" w:rsidP="00905536">
      <w:pPr>
        <w:spacing w:after="160" w:line="259" w:lineRule="auto"/>
      </w:pPr>
    </w:p>
    <w:sectPr w:rsidR="0085759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Leonid Kuzmin" w:date="2019-02-28T13:21:00Z" w:initials="LK">
    <w:p w14:paraId="39F867D1" w14:textId="2BB646FB" w:rsidR="00CC2D89" w:rsidRDefault="00CC2D89" w:rsidP="00CC2D89">
      <w:pPr>
        <w:pStyle w:val="CommentText"/>
      </w:pPr>
      <w:r>
        <w:rPr>
          <w:rStyle w:val="CommentReference"/>
        </w:rPr>
        <w:annotationRef/>
      </w:r>
      <w:bookmarkStart w:id="6" w:name="_Hlk2190917"/>
      <w:r>
        <w:t>TDS has to consist of issues that refer to this section only. The 1016 critical error does not relate to the considered checks and it must be fixed for the current TDS.</w:t>
      </w:r>
    </w:p>
    <w:bookmarkEnd w:id="6"/>
    <w:p w14:paraId="09B3A082" w14:textId="77777777" w:rsidR="00CC2D89" w:rsidRDefault="00CC2D89" w:rsidP="00CC2D89">
      <w:pPr>
        <w:pStyle w:val="CommentText"/>
      </w:pPr>
    </w:p>
  </w:comment>
  <w:comment w:id="5" w:author="Richard Anthony Fowle" w:date="2019-03-26T16:41:00Z" w:initials="RAF">
    <w:p w14:paraId="11B4BBF9" w14:textId="4BA76C53" w:rsidR="008C7C38" w:rsidRDefault="008C7C38">
      <w:pPr>
        <w:pStyle w:val="CommentText"/>
      </w:pPr>
      <w:r>
        <w:rPr>
          <w:rStyle w:val="CommentReference"/>
        </w:rPr>
        <w:annotationRef/>
      </w:r>
      <w:r>
        <w:t>New CATALOG.031 created removing 1016 errors</w:t>
      </w:r>
    </w:p>
  </w:comment>
  <w:comment w:id="7" w:author="Leonid Kuzmin" w:date="2019-02-28T16:09:00Z" w:initials="LK">
    <w:p w14:paraId="18191BCD" w14:textId="461EAB52" w:rsidR="0055029D" w:rsidRDefault="0055029D" w:rsidP="0055029D">
      <w:pPr>
        <w:pStyle w:val="CommentText"/>
      </w:pPr>
      <w:r>
        <w:rPr>
          <w:rStyle w:val="CommentReference"/>
        </w:rPr>
        <w:annotationRef/>
      </w:r>
      <w:r>
        <w:t>It can be deleted because there are no reasons for the 57b error in the TDS.</w:t>
      </w:r>
    </w:p>
    <w:p w14:paraId="2B76A078" w14:textId="7B1301C1" w:rsidR="0055029D" w:rsidRDefault="0055029D">
      <w:pPr>
        <w:pStyle w:val="CommentText"/>
      </w:pPr>
    </w:p>
  </w:comment>
  <w:comment w:id="8" w:author="Richard Anthony Fowle" w:date="2019-03-26T16:49:00Z" w:initials="RAF">
    <w:p w14:paraId="21F110EF" w14:textId="5210FA9E" w:rsidR="008C7C38" w:rsidRDefault="008C7C38">
      <w:pPr>
        <w:pStyle w:val="CommentText"/>
      </w:pPr>
      <w:r>
        <w:rPr>
          <w:rStyle w:val="CommentReference"/>
        </w:rPr>
        <w:annotationRef/>
      </w:r>
      <w:r>
        <w:t>Agree</w:t>
      </w:r>
    </w:p>
  </w:comment>
  <w:comment w:id="12" w:author="Leonid Kuzmin" w:date="2019-02-28T16:30:00Z" w:initials="LK">
    <w:p w14:paraId="1F98DB6B" w14:textId="481A8281" w:rsidR="00C02A22" w:rsidRDefault="00C02A22">
      <w:pPr>
        <w:pStyle w:val="CommentText"/>
      </w:pPr>
      <w:r>
        <w:rPr>
          <w:rStyle w:val="CommentReference"/>
        </w:rPr>
        <w:annotationRef/>
      </w:r>
      <w:r>
        <w:t xml:space="preserve">I suppose there is no reason for this warning because we have added at least one FFPT despite there is a wrong </w:t>
      </w:r>
      <w:r>
        <w:rPr>
          <w:rFonts w:ascii="Calibri" w:eastAsia="Times New Roman" w:hAnsi="Calibri" w:cs="Calibri"/>
          <w:bCs/>
        </w:rPr>
        <w:t xml:space="preserve">FFPC-NFPT </w:t>
      </w:r>
      <w:r>
        <w:t xml:space="preserve">value </w:t>
      </w:r>
    </w:p>
  </w:comment>
  <w:comment w:id="13" w:author="Richard Anthony Fowle" w:date="2019-03-26T16:55:00Z" w:initials="RAF">
    <w:p w14:paraId="2923285F" w14:textId="55C48FE8" w:rsidR="003B3507" w:rsidRDefault="003B3507">
      <w:pPr>
        <w:pStyle w:val="CommentText"/>
      </w:pPr>
      <w:r>
        <w:rPr>
          <w:rStyle w:val="CommentReference"/>
        </w:rPr>
        <w:annotationRef/>
      </w:r>
      <w:r>
        <w:t>Agree</w:t>
      </w:r>
    </w:p>
  </w:comment>
  <w:comment w:id="15" w:author="Leonid Kuzmin" w:date="2019-02-28T15:49:00Z" w:initials="LK">
    <w:p w14:paraId="1AB1FB29" w14:textId="29B5646C" w:rsidR="006743DA" w:rsidRDefault="006743DA">
      <w:pPr>
        <w:pStyle w:val="CommentText"/>
      </w:pPr>
      <w:r>
        <w:rPr>
          <w:rStyle w:val="CommentReference"/>
        </w:rPr>
        <w:annotationRef/>
      </w:r>
      <w:r>
        <w:t>It is result of the incorrect updating.</w:t>
      </w:r>
    </w:p>
  </w:comment>
  <w:comment w:id="16" w:author="Richard Anthony Fowle" w:date="2019-03-26T16:56:00Z" w:initials="RAF">
    <w:p w14:paraId="70D18F9E" w14:textId="03BAC7DE" w:rsidR="003B3507" w:rsidRDefault="003B3507">
      <w:pPr>
        <w:pStyle w:val="CommentText"/>
      </w:pPr>
      <w:r>
        <w:rPr>
          <w:rStyle w:val="CommentReference"/>
        </w:rPr>
        <w:annotationRef/>
      </w:r>
      <w:r>
        <w:t>Dis-agree</w:t>
      </w:r>
    </w:p>
  </w:comment>
  <w:comment w:id="22" w:author="Leonid Kuzmin" w:date="2019-02-28T16:21:00Z" w:initials="LK">
    <w:p w14:paraId="238A80BD" w14:textId="4608B325" w:rsidR="005439F2" w:rsidRDefault="005439F2">
      <w:pPr>
        <w:pStyle w:val="CommentText"/>
      </w:pPr>
      <w:r>
        <w:rPr>
          <w:rStyle w:val="CommentReference"/>
        </w:rPr>
        <w:annotationRef/>
      </w:r>
      <w:r>
        <w:t>The new added edges of DEPARE overlap the uncorrected VE-26 edge of LNDARE within tolerance.</w:t>
      </w:r>
    </w:p>
  </w:comment>
  <w:comment w:id="23" w:author="Richard Anthony Fowle" w:date="2019-03-26T16:57:00Z" w:initials="RAF">
    <w:p w14:paraId="51C961F4" w14:textId="151B84C3" w:rsidR="003B3507" w:rsidRDefault="003B3507">
      <w:pPr>
        <w:pStyle w:val="CommentText"/>
      </w:pPr>
      <w:r>
        <w:rPr>
          <w:rStyle w:val="CommentReference"/>
        </w:rPr>
        <w:annotationRef/>
      </w:r>
      <w:r>
        <w:t>Dis-agree</w:t>
      </w:r>
    </w:p>
  </w:comment>
  <w:comment w:id="31" w:author="Leonid Kuzmin" w:date="2019-02-28T15:51:00Z" w:initials="LK">
    <w:p w14:paraId="5E41CA41" w14:textId="77777777" w:rsidR="00EF4222" w:rsidRDefault="00EF4222" w:rsidP="00EF4222">
      <w:pPr>
        <w:pStyle w:val="CommentText"/>
      </w:pPr>
      <w:r>
        <w:rPr>
          <w:rStyle w:val="CommentReference"/>
        </w:rPr>
        <w:annotationRef/>
      </w:r>
      <w:r>
        <w:t>New edge has been added but instead of replacement old.</w:t>
      </w:r>
    </w:p>
  </w:comment>
  <w:comment w:id="32" w:author="Richard Anthony Fowle" w:date="2019-03-26T16:57:00Z" w:initials="RAF">
    <w:p w14:paraId="5BC0F3DF" w14:textId="25196EF0" w:rsidR="003B3507" w:rsidRDefault="003B3507">
      <w:pPr>
        <w:pStyle w:val="CommentText"/>
      </w:pPr>
      <w:r>
        <w:rPr>
          <w:rStyle w:val="CommentReference"/>
        </w:rPr>
        <w:annotationRef/>
      </w:r>
      <w:r>
        <w:t>Dis-agree</w:t>
      </w:r>
    </w:p>
  </w:comment>
  <w:comment w:id="34" w:author="Leonid Kuzmin" w:date="2019-02-28T16:18:00Z" w:initials="LK">
    <w:p w14:paraId="266CFAD7" w14:textId="78C04D7B" w:rsidR="005439F2" w:rsidRDefault="005439F2" w:rsidP="005439F2">
      <w:pPr>
        <w:pStyle w:val="CommentText"/>
      </w:pPr>
      <w:r>
        <w:rPr>
          <w:rStyle w:val="CommentReference"/>
        </w:rPr>
        <w:annotationRef/>
      </w:r>
      <w:r>
        <w:t>There are the 42 critical, 57a error and 40, 45a warnings because update cannot delete part of the VE-26 edge to replace it by the new edges.</w:t>
      </w:r>
    </w:p>
    <w:p w14:paraId="7C73E412" w14:textId="0501858C" w:rsidR="005439F2" w:rsidRDefault="005439F2">
      <w:pPr>
        <w:pStyle w:val="CommentText"/>
      </w:pPr>
    </w:p>
  </w:comment>
  <w:comment w:id="35" w:author="Richard Anthony Fowle" w:date="2019-03-26T17:00:00Z" w:initials="RAF">
    <w:p w14:paraId="045D0D9F" w14:textId="09510634" w:rsidR="003B3507" w:rsidRDefault="003B3507">
      <w:pPr>
        <w:pStyle w:val="CommentText"/>
      </w:pPr>
      <w:bookmarkStart w:id="40" w:name="_GoBack"/>
      <w:r>
        <w:rPr>
          <w:rStyle w:val="CommentReference"/>
        </w:rPr>
        <w:annotationRef/>
      </w:r>
      <w:r>
        <w:t>Agree, but only critical listed</w:t>
      </w:r>
      <w:bookmarkEnd w:id="4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B3A082" w15:done="0"/>
  <w15:commentEx w15:paraId="11B4BBF9" w15:paraIdParent="09B3A082" w15:done="0"/>
  <w15:commentEx w15:paraId="2B76A078" w15:done="0"/>
  <w15:commentEx w15:paraId="21F110EF" w15:paraIdParent="2B76A078" w15:done="0"/>
  <w15:commentEx w15:paraId="1F98DB6B" w15:done="0"/>
  <w15:commentEx w15:paraId="2923285F" w15:paraIdParent="1F98DB6B" w15:done="0"/>
  <w15:commentEx w15:paraId="1AB1FB29" w15:done="0"/>
  <w15:commentEx w15:paraId="70D18F9E" w15:paraIdParent="1AB1FB29" w15:done="0"/>
  <w15:commentEx w15:paraId="238A80BD" w15:done="0"/>
  <w15:commentEx w15:paraId="51C961F4" w15:paraIdParent="238A80BD" w15:done="0"/>
  <w15:commentEx w15:paraId="5E41CA41" w15:done="0"/>
  <w15:commentEx w15:paraId="5BC0F3DF" w15:paraIdParent="5E41CA41" w15:done="0"/>
  <w15:commentEx w15:paraId="7C73E412" w15:done="0"/>
  <w15:commentEx w15:paraId="045D0D9F" w15:paraIdParent="7C73E4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B3A082" w16cid:durableId="20225ED3"/>
  <w16cid:commentId w16cid:paraId="2B76A078" w16cid:durableId="20228656"/>
  <w16cid:commentId w16cid:paraId="1F98DB6B" w16cid:durableId="20228B21"/>
  <w16cid:commentId w16cid:paraId="1AB1FB29" w16cid:durableId="20228171"/>
  <w16cid:commentId w16cid:paraId="238A80BD" w16cid:durableId="20228926"/>
  <w16cid:commentId w16cid:paraId="5E41CA41" w16cid:durableId="20228219"/>
  <w16cid:commentId w16cid:paraId="7C73E412" w16cid:durableId="202288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EA1"/>
    <w:multiLevelType w:val="multilevel"/>
    <w:tmpl w:val="3C8892E0"/>
    <w:lvl w:ilvl="0">
      <w:start w:val="3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1E45954"/>
    <w:multiLevelType w:val="multilevel"/>
    <w:tmpl w:val="ECB8D7E8"/>
    <w:lvl w:ilvl="0">
      <w:start w:val="5"/>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41B04EE0"/>
    <w:multiLevelType w:val="multilevel"/>
    <w:tmpl w:val="BE402532"/>
    <w:lvl w:ilvl="0">
      <w:start w:val="1"/>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49C83828"/>
    <w:multiLevelType w:val="multilevel"/>
    <w:tmpl w:val="9D9AA440"/>
    <w:lvl w:ilvl="0">
      <w:start w:val="2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E5268C9"/>
    <w:multiLevelType w:val="multilevel"/>
    <w:tmpl w:val="125A4D20"/>
    <w:lvl w:ilvl="0">
      <w:start w:val="7"/>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56EF646A"/>
    <w:multiLevelType w:val="multilevel"/>
    <w:tmpl w:val="DDC09C74"/>
    <w:lvl w:ilvl="0">
      <w:start w:val="1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22D7267"/>
    <w:multiLevelType w:val="multilevel"/>
    <w:tmpl w:val="A6A0B784"/>
    <w:lvl w:ilvl="0">
      <w:start w:val="10"/>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nid Kuzmin">
    <w15:presenceInfo w15:providerId="None" w15:userId="Leonid Kuzmin"/>
  </w15:person>
  <w15:person w15:author="Richard Anthony Fowle">
    <w15:presenceInfo w15:providerId="AD" w15:userId="S-1-5-21-2100284113-1573851820-878952375-1648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9F"/>
    <w:rsid w:val="0002391C"/>
    <w:rsid w:val="00023E41"/>
    <w:rsid w:val="00053596"/>
    <w:rsid w:val="00053833"/>
    <w:rsid w:val="000855B1"/>
    <w:rsid w:val="00095B6D"/>
    <w:rsid w:val="000A404C"/>
    <w:rsid w:val="001E462D"/>
    <w:rsid w:val="001E752E"/>
    <w:rsid w:val="00264A12"/>
    <w:rsid w:val="00274CA5"/>
    <w:rsid w:val="00284E5E"/>
    <w:rsid w:val="002971E7"/>
    <w:rsid w:val="003148D7"/>
    <w:rsid w:val="00316B3D"/>
    <w:rsid w:val="00317594"/>
    <w:rsid w:val="003327DC"/>
    <w:rsid w:val="00340220"/>
    <w:rsid w:val="00374D74"/>
    <w:rsid w:val="003838A1"/>
    <w:rsid w:val="003A3753"/>
    <w:rsid w:val="003B3507"/>
    <w:rsid w:val="003B4B9F"/>
    <w:rsid w:val="003D5EBE"/>
    <w:rsid w:val="00413753"/>
    <w:rsid w:val="00455749"/>
    <w:rsid w:val="00471F59"/>
    <w:rsid w:val="00481B93"/>
    <w:rsid w:val="004B2A19"/>
    <w:rsid w:val="00522F70"/>
    <w:rsid w:val="0053073C"/>
    <w:rsid w:val="005439F2"/>
    <w:rsid w:val="0055029D"/>
    <w:rsid w:val="005D00E5"/>
    <w:rsid w:val="005E3C48"/>
    <w:rsid w:val="005F2BDD"/>
    <w:rsid w:val="00641F8B"/>
    <w:rsid w:val="00660407"/>
    <w:rsid w:val="006743DA"/>
    <w:rsid w:val="00690F42"/>
    <w:rsid w:val="006A26E8"/>
    <w:rsid w:val="006D17CE"/>
    <w:rsid w:val="007347A2"/>
    <w:rsid w:val="00745714"/>
    <w:rsid w:val="007B4C26"/>
    <w:rsid w:val="007C4098"/>
    <w:rsid w:val="007E50AE"/>
    <w:rsid w:val="008038F0"/>
    <w:rsid w:val="008135F9"/>
    <w:rsid w:val="0084001D"/>
    <w:rsid w:val="00857596"/>
    <w:rsid w:val="00861D73"/>
    <w:rsid w:val="0086328A"/>
    <w:rsid w:val="008735E1"/>
    <w:rsid w:val="008C7C38"/>
    <w:rsid w:val="00905536"/>
    <w:rsid w:val="0090784C"/>
    <w:rsid w:val="00920BB0"/>
    <w:rsid w:val="00A01254"/>
    <w:rsid w:val="00A357D0"/>
    <w:rsid w:val="00A64DF8"/>
    <w:rsid w:val="00AB33A8"/>
    <w:rsid w:val="00B510FE"/>
    <w:rsid w:val="00B803EB"/>
    <w:rsid w:val="00BB7ED1"/>
    <w:rsid w:val="00BE626C"/>
    <w:rsid w:val="00C02A22"/>
    <w:rsid w:val="00C72A66"/>
    <w:rsid w:val="00C85EBE"/>
    <w:rsid w:val="00CA266F"/>
    <w:rsid w:val="00CB7547"/>
    <w:rsid w:val="00CC2D89"/>
    <w:rsid w:val="00D21B6A"/>
    <w:rsid w:val="00D24BD8"/>
    <w:rsid w:val="00D2579D"/>
    <w:rsid w:val="00D476BD"/>
    <w:rsid w:val="00D47BCF"/>
    <w:rsid w:val="00D52BB2"/>
    <w:rsid w:val="00D61D46"/>
    <w:rsid w:val="00DF767F"/>
    <w:rsid w:val="00E2398E"/>
    <w:rsid w:val="00EB1EC8"/>
    <w:rsid w:val="00EC1F52"/>
    <w:rsid w:val="00EC61B3"/>
    <w:rsid w:val="00EF4222"/>
    <w:rsid w:val="00F1737C"/>
    <w:rsid w:val="00F23F79"/>
    <w:rsid w:val="00F27E8D"/>
    <w:rsid w:val="00F30377"/>
    <w:rsid w:val="00F34C85"/>
    <w:rsid w:val="00F47010"/>
    <w:rsid w:val="00F60D2F"/>
    <w:rsid w:val="00F9357A"/>
    <w:rsid w:val="00FA725C"/>
    <w:rsid w:val="00FD38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60D5"/>
  <w15:chartTrackingRefBased/>
  <w15:docId w15:val="{069D2BCD-065B-4D22-ABC0-5BF49072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6E8"/>
    <w:pPr>
      <w:spacing w:after="200" w:line="276" w:lineRule="auto"/>
    </w:pPr>
    <w:rPr>
      <w:rFonts w:eastAsiaTheme="minorEastAsia"/>
      <w:lang w:val="en-CA" w:eastAsia="en-CA"/>
    </w:rPr>
  </w:style>
  <w:style w:type="paragraph" w:styleId="Heading1">
    <w:name w:val="heading 1"/>
    <w:basedOn w:val="Normal"/>
    <w:next w:val="Normal"/>
    <w:link w:val="Heading1Char"/>
    <w:uiPriority w:val="9"/>
    <w:qFormat/>
    <w:rsid w:val="003B4B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B9F"/>
    <w:rPr>
      <w:rFonts w:asciiTheme="majorHAnsi" w:eastAsiaTheme="majorEastAsia" w:hAnsiTheme="majorHAnsi" w:cstheme="majorBidi"/>
      <w:color w:val="2E74B5" w:themeColor="accent1" w:themeShade="BF"/>
      <w:sz w:val="32"/>
      <w:szCs w:val="32"/>
      <w:lang w:val="en-CA" w:eastAsia="en-CA"/>
    </w:rPr>
  </w:style>
  <w:style w:type="paragraph" w:customStyle="1" w:styleId="msonormal0">
    <w:name w:val="msonormal"/>
    <w:basedOn w:val="Normal"/>
    <w:rsid w:val="003B4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uiPriority w:val="99"/>
    <w:semiHidden/>
    <w:unhideWhenUsed/>
    <w:rsid w:val="003B4B9F"/>
    <w:pPr>
      <w:spacing w:line="240" w:lineRule="auto"/>
    </w:pPr>
    <w:rPr>
      <w:sz w:val="20"/>
      <w:szCs w:val="20"/>
    </w:rPr>
  </w:style>
  <w:style w:type="character" w:customStyle="1" w:styleId="CommentTextChar">
    <w:name w:val="Comment Text Char"/>
    <w:basedOn w:val="DefaultParagraphFont"/>
    <w:link w:val="CommentText"/>
    <w:uiPriority w:val="99"/>
    <w:semiHidden/>
    <w:rsid w:val="003B4B9F"/>
    <w:rPr>
      <w:rFonts w:eastAsiaTheme="minorEastAsia"/>
      <w:sz w:val="20"/>
      <w:szCs w:val="20"/>
      <w:lang w:val="en-CA" w:eastAsia="en-CA"/>
    </w:rPr>
  </w:style>
  <w:style w:type="paragraph" w:styleId="CommentSubject">
    <w:name w:val="annotation subject"/>
    <w:basedOn w:val="CommentText"/>
    <w:next w:val="CommentText"/>
    <w:link w:val="CommentSubjectChar"/>
    <w:uiPriority w:val="99"/>
    <w:semiHidden/>
    <w:unhideWhenUsed/>
    <w:rsid w:val="003B4B9F"/>
    <w:rPr>
      <w:b/>
      <w:bCs/>
    </w:rPr>
  </w:style>
  <w:style w:type="character" w:customStyle="1" w:styleId="CommentSubjectChar">
    <w:name w:val="Comment Subject Char"/>
    <w:basedOn w:val="CommentTextChar"/>
    <w:link w:val="CommentSubject"/>
    <w:uiPriority w:val="99"/>
    <w:semiHidden/>
    <w:rsid w:val="003B4B9F"/>
    <w:rPr>
      <w:rFonts w:eastAsiaTheme="minorEastAsia"/>
      <w:b/>
      <w:bCs/>
      <w:sz w:val="20"/>
      <w:szCs w:val="20"/>
      <w:lang w:val="en-CA" w:eastAsia="en-CA"/>
    </w:rPr>
  </w:style>
  <w:style w:type="paragraph" w:styleId="BalloonText">
    <w:name w:val="Balloon Text"/>
    <w:basedOn w:val="Normal"/>
    <w:link w:val="BalloonTextChar"/>
    <w:uiPriority w:val="99"/>
    <w:semiHidden/>
    <w:unhideWhenUsed/>
    <w:rsid w:val="003B4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B9F"/>
    <w:rPr>
      <w:rFonts w:ascii="Segoe UI" w:eastAsiaTheme="minorEastAsia" w:hAnsi="Segoe UI" w:cs="Segoe UI"/>
      <w:sz w:val="18"/>
      <w:szCs w:val="18"/>
      <w:lang w:val="en-CA" w:eastAsia="en-CA"/>
    </w:rPr>
  </w:style>
  <w:style w:type="paragraph" w:styleId="Revision">
    <w:name w:val="Revision"/>
    <w:uiPriority w:val="99"/>
    <w:semiHidden/>
    <w:rsid w:val="003B4B9F"/>
    <w:pPr>
      <w:spacing w:after="0" w:line="240" w:lineRule="auto"/>
    </w:pPr>
    <w:rPr>
      <w:rFonts w:eastAsiaTheme="minorEastAsia"/>
      <w:lang w:val="en-CA" w:eastAsia="en-CA"/>
    </w:rPr>
  </w:style>
  <w:style w:type="paragraph" w:styleId="ListParagraph">
    <w:name w:val="List Paragraph"/>
    <w:basedOn w:val="Normal"/>
    <w:uiPriority w:val="34"/>
    <w:qFormat/>
    <w:rsid w:val="003B4B9F"/>
    <w:pPr>
      <w:ind w:left="720"/>
      <w:contextualSpacing/>
    </w:pPr>
  </w:style>
  <w:style w:type="paragraph" w:styleId="TOCHeading">
    <w:name w:val="TOC Heading"/>
    <w:basedOn w:val="Heading1"/>
    <w:next w:val="Normal"/>
    <w:uiPriority w:val="39"/>
    <w:semiHidden/>
    <w:unhideWhenUsed/>
    <w:qFormat/>
    <w:rsid w:val="003B4B9F"/>
    <w:pPr>
      <w:spacing w:line="256" w:lineRule="auto"/>
      <w:outlineLvl w:val="9"/>
    </w:pPr>
    <w:rPr>
      <w:lang w:val="en-US" w:eastAsia="en-US"/>
    </w:rPr>
  </w:style>
  <w:style w:type="paragraph" w:customStyle="1" w:styleId="Default">
    <w:name w:val="Default"/>
    <w:rsid w:val="003B4B9F"/>
    <w:pPr>
      <w:autoSpaceDE w:val="0"/>
      <w:autoSpaceDN w:val="0"/>
      <w:adjustRightInd w:val="0"/>
      <w:spacing w:after="0" w:line="240" w:lineRule="auto"/>
    </w:pPr>
    <w:rPr>
      <w:rFonts w:ascii="Arial" w:eastAsiaTheme="minorEastAsia" w:hAnsi="Arial" w:cs="Arial"/>
      <w:color w:val="000000"/>
      <w:sz w:val="24"/>
      <w:szCs w:val="24"/>
      <w:lang w:val="en-CA" w:eastAsia="en-CA"/>
    </w:rPr>
  </w:style>
  <w:style w:type="character" w:styleId="CommentReference">
    <w:name w:val="annotation reference"/>
    <w:basedOn w:val="DefaultParagraphFont"/>
    <w:uiPriority w:val="99"/>
    <w:semiHidden/>
    <w:unhideWhenUsed/>
    <w:rsid w:val="003B4B9F"/>
    <w:rPr>
      <w:sz w:val="16"/>
      <w:szCs w:val="16"/>
    </w:rPr>
  </w:style>
  <w:style w:type="character" w:styleId="BookTitle">
    <w:name w:val="Book Title"/>
    <w:basedOn w:val="DefaultParagraphFont"/>
    <w:uiPriority w:val="33"/>
    <w:qFormat/>
    <w:rsid w:val="003B4B9F"/>
    <w:rPr>
      <w:b/>
      <w:bCs/>
      <w:i/>
      <w:iCs/>
      <w:spacing w:val="5"/>
    </w:rPr>
  </w:style>
  <w:style w:type="character" w:customStyle="1" w:styleId="CommentTextChar1">
    <w:name w:val="Comment Text Char1"/>
    <w:basedOn w:val="DefaultParagraphFont"/>
    <w:uiPriority w:val="99"/>
    <w:semiHidden/>
    <w:rsid w:val="003B4B9F"/>
    <w:rPr>
      <w:rFonts w:ascii="Times New Roman" w:eastAsiaTheme="minorEastAsia" w:hAnsi="Times New Roman" w:cs="Times New Roman" w:hint="default"/>
      <w:sz w:val="20"/>
      <w:szCs w:val="20"/>
      <w:lang w:val="en-CA" w:eastAsia="en-CA"/>
    </w:rPr>
  </w:style>
  <w:style w:type="character" w:customStyle="1" w:styleId="BalloonTextChar1">
    <w:name w:val="Balloon Text Char1"/>
    <w:basedOn w:val="DefaultParagraphFont"/>
    <w:uiPriority w:val="99"/>
    <w:semiHidden/>
    <w:rsid w:val="003B4B9F"/>
    <w:rPr>
      <w:rFonts w:ascii="Segoe UI" w:eastAsiaTheme="minorEastAsia" w:hAnsi="Segoe UI" w:cs="Segoe UI" w:hint="default"/>
      <w:sz w:val="18"/>
      <w:szCs w:val="18"/>
      <w:lang w:val="en-CA" w:eastAsia="en-CA"/>
    </w:rPr>
  </w:style>
  <w:style w:type="character" w:styleId="Hyperlink">
    <w:name w:val="Hyperlink"/>
    <w:basedOn w:val="DefaultParagraphFont"/>
    <w:uiPriority w:val="99"/>
    <w:semiHidden/>
    <w:unhideWhenUsed/>
    <w:rsid w:val="003B4B9F"/>
    <w:rPr>
      <w:color w:val="0000FF"/>
      <w:u w:val="single"/>
    </w:rPr>
  </w:style>
  <w:style w:type="character" w:styleId="FollowedHyperlink">
    <w:name w:val="FollowedHyperlink"/>
    <w:basedOn w:val="DefaultParagraphFont"/>
    <w:uiPriority w:val="99"/>
    <w:semiHidden/>
    <w:unhideWhenUsed/>
    <w:rsid w:val="003B4B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7234">
      <w:bodyDiv w:val="1"/>
      <w:marLeft w:val="0"/>
      <w:marRight w:val="0"/>
      <w:marTop w:val="0"/>
      <w:marBottom w:val="0"/>
      <w:divBdr>
        <w:top w:val="none" w:sz="0" w:space="0" w:color="auto"/>
        <w:left w:val="none" w:sz="0" w:space="0" w:color="auto"/>
        <w:bottom w:val="none" w:sz="0" w:space="0" w:color="auto"/>
        <w:right w:val="none" w:sz="0" w:space="0" w:color="auto"/>
      </w:divBdr>
    </w:div>
    <w:div w:id="270865688">
      <w:bodyDiv w:val="1"/>
      <w:marLeft w:val="0"/>
      <w:marRight w:val="0"/>
      <w:marTop w:val="0"/>
      <w:marBottom w:val="0"/>
      <w:divBdr>
        <w:top w:val="none" w:sz="0" w:space="0" w:color="auto"/>
        <w:left w:val="none" w:sz="0" w:space="0" w:color="auto"/>
        <w:bottom w:val="none" w:sz="0" w:space="0" w:color="auto"/>
        <w:right w:val="none" w:sz="0" w:space="0" w:color="auto"/>
      </w:divBdr>
    </w:div>
    <w:div w:id="844057661">
      <w:bodyDiv w:val="1"/>
      <w:marLeft w:val="0"/>
      <w:marRight w:val="0"/>
      <w:marTop w:val="0"/>
      <w:marBottom w:val="0"/>
      <w:divBdr>
        <w:top w:val="none" w:sz="0" w:space="0" w:color="auto"/>
        <w:left w:val="none" w:sz="0" w:space="0" w:color="auto"/>
        <w:bottom w:val="none" w:sz="0" w:space="0" w:color="auto"/>
        <w:right w:val="none" w:sz="0" w:space="0" w:color="auto"/>
      </w:divBdr>
    </w:div>
    <w:div w:id="1658461825">
      <w:bodyDiv w:val="1"/>
      <w:marLeft w:val="0"/>
      <w:marRight w:val="0"/>
      <w:marTop w:val="0"/>
      <w:marBottom w:val="0"/>
      <w:divBdr>
        <w:top w:val="none" w:sz="0" w:space="0" w:color="auto"/>
        <w:left w:val="none" w:sz="0" w:space="0" w:color="auto"/>
        <w:bottom w:val="none" w:sz="0" w:space="0" w:color="auto"/>
        <w:right w:val="none" w:sz="0" w:space="0" w:color="auto"/>
      </w:divBdr>
    </w:div>
    <w:div w:id="20262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Anthony Fowle</dc:creator>
  <cp:keywords/>
  <dc:description/>
  <cp:lastModifiedBy>Richard Anthony Fowle</cp:lastModifiedBy>
  <cp:revision>5</cp:revision>
  <dcterms:created xsi:type="dcterms:W3CDTF">2019-02-28T12:11:00Z</dcterms:created>
  <dcterms:modified xsi:type="dcterms:W3CDTF">2019-03-26T16:01:00Z</dcterms:modified>
</cp:coreProperties>
</file>