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76818" w14:textId="77777777" w:rsidR="003B4B9F" w:rsidRDefault="003B4B9F" w:rsidP="00550025">
      <w:pPr>
        <w:pStyle w:val="ListParagraph"/>
        <w:numPr>
          <w:ilvl w:val="0"/>
          <w:numId w:val="10"/>
        </w:numPr>
        <w:rPr>
          <w:b/>
          <w:sz w:val="28"/>
          <w:szCs w:val="28"/>
        </w:rPr>
      </w:pPr>
      <w:r>
        <w:rPr>
          <w:b/>
          <w:sz w:val="28"/>
          <w:szCs w:val="28"/>
        </w:rPr>
        <w:t>Test Dataset: AA400014</w:t>
      </w:r>
    </w:p>
    <w:p w14:paraId="0F812103" w14:textId="77777777" w:rsidR="003B4B9F" w:rsidRDefault="003B4B9F" w:rsidP="003B4B9F">
      <w:pPr>
        <w:rPr>
          <w:b/>
          <w:sz w:val="24"/>
          <w:szCs w:val="24"/>
        </w:rPr>
      </w:pPr>
      <w:r>
        <w:rPr>
          <w:b/>
          <w:sz w:val="24"/>
          <w:szCs w:val="24"/>
        </w:rPr>
        <w:t>S‐58 Recommended ENC Validation Checks covered in this section:</w:t>
      </w:r>
    </w:p>
    <w:tbl>
      <w:tblPr>
        <w:tblW w:w="9813" w:type="dxa"/>
        <w:tblLook w:val="04A0" w:firstRow="1" w:lastRow="0" w:firstColumn="1" w:lastColumn="0" w:noHBand="0" w:noVBand="1"/>
      </w:tblPr>
      <w:tblGrid>
        <w:gridCol w:w="1345"/>
        <w:gridCol w:w="8468"/>
      </w:tblGrid>
      <w:tr w:rsidR="003B4B9F" w14:paraId="2CA94340" w14:textId="77777777" w:rsidTr="003B4B9F">
        <w:trPr>
          <w:trHeight w:val="339"/>
        </w:trPr>
        <w:tc>
          <w:tcPr>
            <w:tcW w:w="134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67DC1DB8"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S‐58 Check </w:t>
            </w:r>
          </w:p>
        </w:tc>
        <w:tc>
          <w:tcPr>
            <w:tcW w:w="8468"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026D0D70"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Description</w:t>
            </w:r>
          </w:p>
        </w:tc>
      </w:tr>
      <w:tr w:rsidR="003B4B9F" w14:paraId="201F73D7" w14:textId="77777777" w:rsidTr="003B4B9F">
        <w:trPr>
          <w:trHeight w:val="526"/>
        </w:trPr>
        <w:tc>
          <w:tcPr>
            <w:tcW w:w="1345" w:type="dxa"/>
            <w:tcBorders>
              <w:top w:val="nil"/>
              <w:left w:val="single" w:sz="4" w:space="0" w:color="auto"/>
              <w:bottom w:val="single" w:sz="4" w:space="0" w:color="auto"/>
              <w:right w:val="single" w:sz="4" w:space="0" w:color="auto"/>
            </w:tcBorders>
            <w:noWrap/>
            <w:vAlign w:val="center"/>
            <w:hideMark/>
          </w:tcPr>
          <w:p w14:paraId="7485C59E"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7</w:t>
            </w:r>
          </w:p>
        </w:tc>
        <w:tc>
          <w:tcPr>
            <w:tcW w:w="8468" w:type="dxa"/>
            <w:tcBorders>
              <w:top w:val="nil"/>
              <w:left w:val="nil"/>
              <w:bottom w:val="single" w:sz="4" w:space="0" w:color="auto"/>
              <w:right w:val="single" w:sz="4" w:space="0" w:color="auto"/>
            </w:tcBorders>
            <w:vAlign w:val="center"/>
            <w:hideMark/>
          </w:tcPr>
          <w:p w14:paraId="4AFB274C"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feature object with invalid AGEN, FIDN or FIDS values.</w:t>
            </w:r>
          </w:p>
        </w:tc>
      </w:tr>
      <w:tr w:rsidR="003B4B9F" w14:paraId="707CBCBD" w14:textId="77777777" w:rsidTr="003B4B9F">
        <w:trPr>
          <w:trHeight w:val="526"/>
        </w:trPr>
        <w:tc>
          <w:tcPr>
            <w:tcW w:w="1345" w:type="dxa"/>
            <w:tcBorders>
              <w:top w:val="nil"/>
              <w:left w:val="single" w:sz="4" w:space="0" w:color="auto"/>
              <w:bottom w:val="single" w:sz="4" w:space="0" w:color="auto"/>
              <w:right w:val="single" w:sz="4" w:space="0" w:color="auto"/>
            </w:tcBorders>
            <w:noWrap/>
            <w:vAlign w:val="center"/>
            <w:hideMark/>
          </w:tcPr>
          <w:p w14:paraId="71ABC1CA"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13b</w:t>
            </w:r>
          </w:p>
        </w:tc>
        <w:tc>
          <w:tcPr>
            <w:tcW w:w="8468" w:type="dxa"/>
            <w:tcBorders>
              <w:top w:val="nil"/>
              <w:left w:val="nil"/>
              <w:bottom w:val="single" w:sz="4" w:space="0" w:color="auto"/>
              <w:right w:val="single" w:sz="4" w:space="0" w:color="auto"/>
            </w:tcBorders>
            <w:vAlign w:val="center"/>
            <w:hideMark/>
          </w:tcPr>
          <w:p w14:paraId="6536558C"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feature object of geometric primitive line which references multiple edges where the end node of a vector record is not identical to the beginning node of the following vector record.</w:t>
            </w:r>
          </w:p>
        </w:tc>
      </w:tr>
      <w:tr w:rsidR="003B4B9F" w14:paraId="531F133B" w14:textId="77777777" w:rsidTr="003B4B9F">
        <w:trPr>
          <w:trHeight w:val="526"/>
        </w:trPr>
        <w:tc>
          <w:tcPr>
            <w:tcW w:w="1345" w:type="dxa"/>
            <w:tcBorders>
              <w:top w:val="nil"/>
              <w:left w:val="single" w:sz="4" w:space="0" w:color="auto"/>
              <w:bottom w:val="single" w:sz="4" w:space="0" w:color="auto"/>
              <w:right w:val="single" w:sz="4" w:space="0" w:color="auto"/>
            </w:tcBorders>
            <w:noWrap/>
            <w:vAlign w:val="center"/>
            <w:hideMark/>
          </w:tcPr>
          <w:p w14:paraId="7C61998A"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518a</w:t>
            </w:r>
          </w:p>
        </w:tc>
        <w:tc>
          <w:tcPr>
            <w:tcW w:w="8468" w:type="dxa"/>
            <w:tcBorders>
              <w:top w:val="nil"/>
              <w:left w:val="nil"/>
              <w:bottom w:val="single" w:sz="4" w:space="0" w:color="auto"/>
              <w:right w:val="single" w:sz="4" w:space="0" w:color="auto"/>
            </w:tcBorders>
            <w:vAlign w:val="center"/>
            <w:hideMark/>
          </w:tcPr>
          <w:p w14:paraId="474C3F24"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FLODOC, DRGARE, LNDARE, HULKES, PONTON, DEPARE or UNSARE feature object of geometric primitive area where the GRUP subfield of the FRID is Not equal to 1 (Group 1).</w:t>
            </w:r>
          </w:p>
        </w:tc>
      </w:tr>
      <w:tr w:rsidR="003B4B9F" w14:paraId="2B1FA83B" w14:textId="77777777" w:rsidTr="003B4B9F">
        <w:trPr>
          <w:trHeight w:val="526"/>
        </w:trPr>
        <w:tc>
          <w:tcPr>
            <w:tcW w:w="1345" w:type="dxa"/>
            <w:tcBorders>
              <w:top w:val="nil"/>
              <w:left w:val="single" w:sz="4" w:space="0" w:color="auto"/>
              <w:bottom w:val="single" w:sz="4" w:space="0" w:color="auto"/>
              <w:right w:val="single" w:sz="4" w:space="0" w:color="auto"/>
            </w:tcBorders>
            <w:noWrap/>
            <w:vAlign w:val="center"/>
            <w:hideMark/>
          </w:tcPr>
          <w:p w14:paraId="6A319F63"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518b</w:t>
            </w:r>
          </w:p>
        </w:tc>
        <w:tc>
          <w:tcPr>
            <w:tcW w:w="8468" w:type="dxa"/>
            <w:tcBorders>
              <w:top w:val="nil"/>
              <w:left w:val="nil"/>
              <w:bottom w:val="single" w:sz="4" w:space="0" w:color="auto"/>
              <w:right w:val="single" w:sz="4" w:space="0" w:color="auto"/>
            </w:tcBorders>
            <w:vAlign w:val="center"/>
            <w:hideMark/>
          </w:tcPr>
          <w:p w14:paraId="0CBC9AD2"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 xml:space="preserve">For each feature object (excluding FLODOC, DRGARE, LNDARE, HULKES, PONTON, DEPARE and UNSARE of geometric primitive area) where the GRUP subfield of the FRID is Not equal to </w:t>
            </w:r>
          </w:p>
          <w:p w14:paraId="3A8C1573"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2 (Group 2).</w:t>
            </w:r>
          </w:p>
        </w:tc>
      </w:tr>
      <w:tr w:rsidR="003B4B9F" w14:paraId="677515D4" w14:textId="77777777" w:rsidTr="003B4B9F">
        <w:trPr>
          <w:trHeight w:val="526"/>
        </w:trPr>
        <w:tc>
          <w:tcPr>
            <w:tcW w:w="1345" w:type="dxa"/>
            <w:tcBorders>
              <w:top w:val="nil"/>
              <w:left w:val="single" w:sz="4" w:space="0" w:color="auto"/>
              <w:bottom w:val="single" w:sz="4" w:space="0" w:color="auto"/>
              <w:right w:val="single" w:sz="4" w:space="0" w:color="auto"/>
            </w:tcBorders>
            <w:noWrap/>
            <w:vAlign w:val="center"/>
            <w:hideMark/>
          </w:tcPr>
          <w:p w14:paraId="7885B5E6"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531</w:t>
            </w:r>
          </w:p>
        </w:tc>
        <w:tc>
          <w:tcPr>
            <w:tcW w:w="8468" w:type="dxa"/>
            <w:tcBorders>
              <w:top w:val="nil"/>
              <w:left w:val="nil"/>
              <w:bottom w:val="single" w:sz="4" w:space="0" w:color="auto"/>
              <w:right w:val="single" w:sz="4" w:space="0" w:color="auto"/>
            </w:tcBorders>
            <w:vAlign w:val="center"/>
            <w:hideMark/>
          </w:tcPr>
          <w:p w14:paraId="3CA029EC"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If the Dataset file name is not in accordance with the ENC Product Specification.</w:t>
            </w:r>
          </w:p>
        </w:tc>
      </w:tr>
      <w:tr w:rsidR="003B4B9F" w14:paraId="221E7039" w14:textId="77777777" w:rsidTr="003B4B9F">
        <w:trPr>
          <w:trHeight w:val="339"/>
        </w:trPr>
        <w:tc>
          <w:tcPr>
            <w:tcW w:w="1345" w:type="dxa"/>
            <w:tcBorders>
              <w:top w:val="nil"/>
              <w:left w:val="single" w:sz="4" w:space="0" w:color="auto"/>
              <w:bottom w:val="single" w:sz="4" w:space="0" w:color="auto"/>
              <w:right w:val="single" w:sz="4" w:space="0" w:color="auto"/>
            </w:tcBorders>
            <w:noWrap/>
            <w:vAlign w:val="center"/>
            <w:hideMark/>
          </w:tcPr>
          <w:p w14:paraId="11D350B7"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1016</w:t>
            </w:r>
          </w:p>
        </w:tc>
        <w:tc>
          <w:tcPr>
            <w:tcW w:w="8468" w:type="dxa"/>
            <w:tcBorders>
              <w:top w:val="nil"/>
              <w:left w:val="nil"/>
              <w:bottom w:val="single" w:sz="4" w:space="0" w:color="auto"/>
              <w:right w:val="single" w:sz="4" w:space="0" w:color="auto"/>
            </w:tcBorders>
            <w:vAlign w:val="center"/>
            <w:hideMark/>
          </w:tcPr>
          <w:p w14:paraId="72CC4921"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If the calculated CRC value of a file is Not equal to that stated in the catalogue file.</w:t>
            </w:r>
          </w:p>
        </w:tc>
      </w:tr>
      <w:tr w:rsidR="003B4B9F" w14:paraId="011A887C" w14:textId="77777777" w:rsidTr="003B4B9F">
        <w:trPr>
          <w:trHeight w:val="339"/>
        </w:trPr>
        <w:tc>
          <w:tcPr>
            <w:tcW w:w="1345" w:type="dxa"/>
            <w:tcBorders>
              <w:top w:val="nil"/>
              <w:left w:val="single" w:sz="4" w:space="0" w:color="auto"/>
              <w:bottom w:val="single" w:sz="4" w:space="0" w:color="auto"/>
              <w:right w:val="single" w:sz="4" w:space="0" w:color="auto"/>
            </w:tcBorders>
            <w:noWrap/>
            <w:vAlign w:val="center"/>
            <w:hideMark/>
          </w:tcPr>
          <w:p w14:paraId="04C410A7"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1518b</w:t>
            </w:r>
          </w:p>
        </w:tc>
        <w:tc>
          <w:tcPr>
            <w:tcW w:w="8468" w:type="dxa"/>
            <w:tcBorders>
              <w:top w:val="nil"/>
              <w:left w:val="nil"/>
              <w:bottom w:val="single" w:sz="4" w:space="0" w:color="auto"/>
              <w:right w:val="single" w:sz="4" w:space="0" w:color="auto"/>
            </w:tcBorders>
            <w:vAlign w:val="center"/>
            <w:hideMark/>
          </w:tcPr>
          <w:p w14:paraId="70BF9741"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If the first 2 characters of the data set file name do not correspond to the value of the AGEN subfield of the DSID field.</w:t>
            </w:r>
          </w:p>
        </w:tc>
      </w:tr>
    </w:tbl>
    <w:p w14:paraId="71F2B7DD" w14:textId="7446A647" w:rsidR="003B4B9F" w:rsidRDefault="003B4B9F" w:rsidP="003B4B9F">
      <w:pPr>
        <w:pStyle w:val="ListParagraph"/>
        <w:ind w:left="480"/>
        <w:rPr>
          <w:b/>
        </w:rPr>
      </w:pPr>
    </w:p>
    <w:p w14:paraId="42E1F6BB" w14:textId="77777777" w:rsidR="00745714" w:rsidRDefault="00745714" w:rsidP="00745714">
      <w:pPr>
        <w:rPr>
          <w:b/>
        </w:rPr>
      </w:pPr>
      <w:r>
        <w:rPr>
          <w:b/>
        </w:rPr>
        <w:t>Secondary Errors</w:t>
      </w:r>
    </w:p>
    <w:p w14:paraId="71C3444A" w14:textId="0CDF54C5" w:rsidR="00745714" w:rsidRDefault="00745714" w:rsidP="00745714">
      <w:pPr>
        <w:ind w:firstLine="720"/>
      </w:pPr>
      <w:r>
        <w:t xml:space="preserve">Critical – </w:t>
      </w:r>
      <w:commentRangeStart w:id="0"/>
      <w:commentRangeStart w:id="1"/>
      <w:r w:rsidR="00550025">
        <w:t>13a</w:t>
      </w:r>
      <w:commentRangeEnd w:id="0"/>
      <w:r w:rsidR="00C90880">
        <w:rPr>
          <w:rStyle w:val="CommentReference"/>
        </w:rPr>
        <w:commentReference w:id="0"/>
      </w:r>
      <w:commentRangeEnd w:id="1"/>
      <w:r w:rsidR="00D23A8E">
        <w:rPr>
          <w:rStyle w:val="CommentReference"/>
        </w:rPr>
        <w:commentReference w:id="1"/>
      </w:r>
      <w:r w:rsidR="00550025">
        <w:t xml:space="preserve">, </w:t>
      </w:r>
      <w:ins w:id="2" w:author="Leonid Kuzmin" w:date="2019-02-26T13:19:00Z">
        <w:r w:rsidR="00526854">
          <w:t xml:space="preserve">42, </w:t>
        </w:r>
        <w:r w:rsidR="00777FB5">
          <w:t>554</w:t>
        </w:r>
      </w:ins>
    </w:p>
    <w:p w14:paraId="6B1FBB59" w14:textId="77777777" w:rsidR="00745714" w:rsidRDefault="00745714" w:rsidP="00745714">
      <w:pPr>
        <w:ind w:firstLine="720"/>
      </w:pPr>
      <w:r>
        <w:t xml:space="preserve">Error – </w:t>
      </w:r>
    </w:p>
    <w:p w14:paraId="3B6337E6" w14:textId="06913199" w:rsidR="00745714" w:rsidRDefault="00745714" w:rsidP="00745714">
      <w:pPr>
        <w:ind w:firstLine="720"/>
      </w:pPr>
      <w:r>
        <w:t xml:space="preserve">Warnings – </w:t>
      </w:r>
      <w:commentRangeStart w:id="3"/>
      <w:commentRangeStart w:id="4"/>
      <w:r w:rsidR="00550025">
        <w:t>90b</w:t>
      </w:r>
      <w:commentRangeEnd w:id="3"/>
      <w:r w:rsidR="00C22E01">
        <w:rPr>
          <w:rStyle w:val="CommentReference"/>
        </w:rPr>
        <w:commentReference w:id="3"/>
      </w:r>
      <w:commentRangeEnd w:id="4"/>
      <w:r w:rsidR="00D23A8E">
        <w:rPr>
          <w:rStyle w:val="CommentReference"/>
        </w:rPr>
        <w:commentReference w:id="4"/>
      </w:r>
    </w:p>
    <w:p w14:paraId="122D70A2" w14:textId="04A09D44" w:rsidR="00745714" w:rsidRPr="000D2DF1" w:rsidRDefault="00745714" w:rsidP="00F9357A">
      <w:pPr>
        <w:spacing w:after="160" w:line="259" w:lineRule="auto"/>
        <w:rPr>
          <w:b/>
        </w:rPr>
      </w:pPr>
      <w:r>
        <w:rPr>
          <w:b/>
        </w:rPr>
        <w:br w:type="page"/>
      </w:r>
    </w:p>
    <w:tbl>
      <w:tblPr>
        <w:tblW w:w="10512" w:type="dxa"/>
        <w:jc w:val="center"/>
        <w:tblLayout w:type="fixed"/>
        <w:tblLook w:val="04A0" w:firstRow="1" w:lastRow="0" w:firstColumn="1" w:lastColumn="0" w:noHBand="0" w:noVBand="1"/>
      </w:tblPr>
      <w:tblGrid>
        <w:gridCol w:w="2302"/>
        <w:gridCol w:w="269"/>
        <w:gridCol w:w="11"/>
        <w:gridCol w:w="1249"/>
        <w:gridCol w:w="11"/>
        <w:gridCol w:w="1910"/>
        <w:gridCol w:w="948"/>
        <w:gridCol w:w="379"/>
        <w:gridCol w:w="489"/>
        <w:gridCol w:w="880"/>
        <w:gridCol w:w="52"/>
        <w:gridCol w:w="1134"/>
        <w:gridCol w:w="878"/>
      </w:tblGrid>
      <w:tr w:rsidR="003B4B9F" w14:paraId="18AAB4B1" w14:textId="77777777" w:rsidTr="00977371">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22343EBE"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lastRenderedPageBreak/>
              <w:t>Dataset Name</w:t>
            </w:r>
          </w:p>
        </w:tc>
        <w:tc>
          <w:tcPr>
            <w:tcW w:w="3450" w:type="dxa"/>
            <w:gridSpan w:val="5"/>
            <w:tcBorders>
              <w:top w:val="single" w:sz="4" w:space="0" w:color="auto"/>
              <w:left w:val="nil"/>
              <w:bottom w:val="single" w:sz="4" w:space="0" w:color="auto"/>
              <w:right w:val="single" w:sz="4" w:space="0" w:color="auto"/>
            </w:tcBorders>
            <w:noWrap/>
            <w:vAlign w:val="center"/>
            <w:hideMark/>
          </w:tcPr>
          <w:p w14:paraId="4957C994"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AA400014</w:t>
            </w:r>
          </w:p>
        </w:tc>
        <w:tc>
          <w:tcPr>
            <w:tcW w:w="1327" w:type="dxa"/>
            <w:gridSpan w:val="2"/>
            <w:tcBorders>
              <w:top w:val="single" w:sz="4" w:space="0" w:color="auto"/>
              <w:left w:val="single" w:sz="4" w:space="0" w:color="auto"/>
              <w:bottom w:val="single" w:sz="4" w:space="0" w:color="auto"/>
              <w:right w:val="single" w:sz="4" w:space="0" w:color="000000"/>
            </w:tcBorders>
            <w:vAlign w:val="center"/>
            <w:hideMark/>
          </w:tcPr>
          <w:p w14:paraId="47DD0257" w14:textId="77777777" w:rsidR="003B4B9F" w:rsidRDefault="003B4B9F">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421" w:type="dxa"/>
            <w:gridSpan w:val="3"/>
            <w:tcBorders>
              <w:top w:val="single" w:sz="4" w:space="0" w:color="auto"/>
              <w:left w:val="nil"/>
              <w:bottom w:val="single" w:sz="4" w:space="0" w:color="auto"/>
              <w:right w:val="single" w:sz="4" w:space="0" w:color="auto"/>
            </w:tcBorders>
            <w:noWrap/>
            <w:vAlign w:val="center"/>
            <w:hideMark/>
          </w:tcPr>
          <w:p w14:paraId="04AF99B4"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7</w:t>
            </w:r>
          </w:p>
        </w:tc>
        <w:tc>
          <w:tcPr>
            <w:tcW w:w="1134" w:type="dxa"/>
            <w:tcBorders>
              <w:top w:val="single" w:sz="4" w:space="0" w:color="auto"/>
              <w:left w:val="nil"/>
              <w:bottom w:val="single" w:sz="4" w:space="0" w:color="auto"/>
              <w:right w:val="single" w:sz="4" w:space="0" w:color="auto"/>
            </w:tcBorders>
            <w:vAlign w:val="center"/>
            <w:hideMark/>
          </w:tcPr>
          <w:p w14:paraId="5FA8368D"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78" w:type="dxa"/>
            <w:tcBorders>
              <w:top w:val="single" w:sz="4" w:space="0" w:color="auto"/>
              <w:left w:val="nil"/>
              <w:bottom w:val="single" w:sz="4" w:space="0" w:color="auto"/>
              <w:right w:val="single" w:sz="4" w:space="0" w:color="auto"/>
            </w:tcBorders>
            <w:noWrap/>
            <w:vAlign w:val="center"/>
            <w:hideMark/>
          </w:tcPr>
          <w:p w14:paraId="5341A6D9"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B4B9F" w14:paraId="6B1280A7" w14:textId="77777777" w:rsidTr="008E01F1">
        <w:trPr>
          <w:trHeight w:val="396"/>
          <w:jc w:val="center"/>
        </w:trPr>
        <w:tc>
          <w:tcPr>
            <w:tcW w:w="2302" w:type="dxa"/>
            <w:tcBorders>
              <w:top w:val="nil"/>
              <w:left w:val="single" w:sz="4" w:space="0" w:color="auto"/>
              <w:bottom w:val="single" w:sz="4" w:space="0" w:color="auto"/>
              <w:right w:val="single" w:sz="4" w:space="0" w:color="auto"/>
            </w:tcBorders>
            <w:noWrap/>
            <w:vAlign w:val="center"/>
            <w:hideMark/>
          </w:tcPr>
          <w:p w14:paraId="67E2A651"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10" w:type="dxa"/>
            <w:gridSpan w:val="12"/>
            <w:tcBorders>
              <w:top w:val="single" w:sz="4" w:space="0" w:color="auto"/>
              <w:left w:val="nil"/>
              <w:bottom w:val="single" w:sz="4" w:space="0" w:color="auto"/>
              <w:right w:val="single" w:sz="4" w:space="0" w:color="000000"/>
            </w:tcBorders>
            <w:vAlign w:val="center"/>
            <w:hideMark/>
          </w:tcPr>
          <w:p w14:paraId="7D135E38"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For each feature object with invalid AGEN, FIDN or FIDS values.</w:t>
            </w:r>
          </w:p>
        </w:tc>
      </w:tr>
      <w:tr w:rsidR="003B4B9F" w14:paraId="661B3F54" w14:textId="77777777" w:rsidTr="008E01F1">
        <w:trPr>
          <w:trHeight w:val="416"/>
          <w:jc w:val="center"/>
        </w:trPr>
        <w:tc>
          <w:tcPr>
            <w:tcW w:w="2302" w:type="dxa"/>
            <w:tcBorders>
              <w:top w:val="nil"/>
              <w:left w:val="single" w:sz="4" w:space="0" w:color="auto"/>
              <w:bottom w:val="single" w:sz="4" w:space="0" w:color="auto"/>
              <w:right w:val="single" w:sz="4" w:space="0" w:color="auto"/>
            </w:tcBorders>
            <w:noWrap/>
            <w:vAlign w:val="center"/>
            <w:hideMark/>
          </w:tcPr>
          <w:p w14:paraId="3FDE7FAD"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Message</w:t>
            </w:r>
          </w:p>
        </w:tc>
        <w:tc>
          <w:tcPr>
            <w:tcW w:w="8210" w:type="dxa"/>
            <w:gridSpan w:val="12"/>
            <w:tcBorders>
              <w:top w:val="single" w:sz="4" w:space="0" w:color="auto"/>
              <w:left w:val="nil"/>
              <w:bottom w:val="single" w:sz="4" w:space="0" w:color="auto"/>
              <w:right w:val="single" w:sz="4" w:space="0" w:color="000000"/>
            </w:tcBorders>
            <w:vAlign w:val="center"/>
            <w:hideMark/>
          </w:tcPr>
          <w:p w14:paraId="55D4F72C"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Invalid values of AGEN, FIDN or FIDS.</w:t>
            </w:r>
          </w:p>
        </w:tc>
      </w:tr>
      <w:tr w:rsidR="003B4B9F" w14:paraId="678A3F00" w14:textId="77777777" w:rsidTr="00F9357A">
        <w:trPr>
          <w:trHeight w:val="323"/>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3E596C62"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777" w:type="dxa"/>
            <w:gridSpan w:val="7"/>
            <w:tcBorders>
              <w:top w:val="nil"/>
              <w:left w:val="nil"/>
              <w:bottom w:val="single" w:sz="4" w:space="0" w:color="auto"/>
              <w:right w:val="single" w:sz="4" w:space="0" w:color="auto"/>
            </w:tcBorders>
            <w:noWrap/>
            <w:vAlign w:val="center"/>
            <w:hideMark/>
          </w:tcPr>
          <w:p w14:paraId="079FB08A"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AGEN, FIDN or FIDS value.</w:t>
            </w:r>
          </w:p>
        </w:tc>
        <w:tc>
          <w:tcPr>
            <w:tcW w:w="1369" w:type="dxa"/>
            <w:gridSpan w:val="2"/>
            <w:tcBorders>
              <w:top w:val="nil"/>
              <w:left w:val="nil"/>
              <w:bottom w:val="single" w:sz="4" w:space="0" w:color="auto"/>
              <w:right w:val="single" w:sz="4" w:space="0" w:color="auto"/>
            </w:tcBorders>
            <w:noWrap/>
            <w:vAlign w:val="center"/>
            <w:hideMark/>
          </w:tcPr>
          <w:p w14:paraId="144455CF"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4" w:type="dxa"/>
            <w:gridSpan w:val="3"/>
            <w:tcBorders>
              <w:top w:val="nil"/>
              <w:left w:val="nil"/>
              <w:bottom w:val="single" w:sz="4" w:space="0" w:color="auto"/>
              <w:right w:val="single" w:sz="4" w:space="0" w:color="auto"/>
            </w:tcBorders>
            <w:noWrap/>
            <w:vAlign w:val="center"/>
            <w:hideMark/>
          </w:tcPr>
          <w:p w14:paraId="1C9C981B"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Part 3 (4.3.1) and </w:t>
            </w:r>
          </w:p>
          <w:p w14:paraId="3E83F63C"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(4.3.2)</w:t>
            </w:r>
          </w:p>
        </w:tc>
      </w:tr>
      <w:tr w:rsidR="003B4B9F" w14:paraId="4B63C921"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3D9FCFB9"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10" w:type="dxa"/>
            <w:gridSpan w:val="12"/>
            <w:tcBorders>
              <w:top w:val="nil"/>
              <w:left w:val="nil"/>
              <w:bottom w:val="single" w:sz="4" w:space="0" w:color="auto"/>
              <w:right w:val="single" w:sz="4" w:space="0" w:color="auto"/>
            </w:tcBorders>
            <w:noWrap/>
            <w:vAlign w:val="center"/>
            <w:hideMark/>
          </w:tcPr>
          <w:p w14:paraId="36F0B530" w14:textId="268B4C3B" w:rsidR="003B4B9F" w:rsidRDefault="00344B7E" w:rsidP="00344B7E">
            <w:pPr>
              <w:spacing w:after="0" w:line="240" w:lineRule="auto"/>
              <w:rPr>
                <w:rFonts w:ascii="Calibri" w:eastAsia="Times New Roman" w:hAnsi="Calibri" w:cs="Calibri"/>
                <w:sz w:val="20"/>
                <w:szCs w:val="20"/>
              </w:rPr>
            </w:pPr>
            <w:commentRangeStart w:id="5"/>
            <w:commentRangeStart w:id="6"/>
            <w:r>
              <w:rPr>
                <w:rFonts w:ascii="Calibri" w:eastAsia="Times New Roman" w:hAnsi="Calibri" w:cs="Calibri"/>
                <w:bCs/>
                <w:sz w:val="20"/>
                <w:szCs w:val="20"/>
              </w:rPr>
              <w:t xml:space="preserve">FOID.AGEN </w:t>
            </w:r>
            <w:proofErr w:type="gramStart"/>
            <w:r>
              <w:rPr>
                <w:rFonts w:ascii="Calibri" w:eastAsia="Times New Roman" w:hAnsi="Calibri" w:cs="Calibri"/>
                <w:sz w:val="20"/>
                <w:szCs w:val="20"/>
              </w:rPr>
              <w:t>has</w:t>
            </w:r>
            <w:r w:rsidR="004A4E5B">
              <w:rPr>
                <w:rFonts w:ascii="Calibri" w:eastAsia="Times New Roman" w:hAnsi="Calibri" w:cs="Calibri"/>
                <w:sz w:val="20"/>
                <w:szCs w:val="20"/>
              </w:rPr>
              <w:t xml:space="preserve"> been assigned</w:t>
            </w:r>
            <w:proofErr w:type="gramEnd"/>
            <w:r>
              <w:rPr>
                <w:rFonts w:ascii="Calibri" w:eastAsia="Times New Roman" w:hAnsi="Calibri" w:cs="Calibri"/>
                <w:sz w:val="20"/>
                <w:szCs w:val="20"/>
              </w:rPr>
              <w:t xml:space="preserve"> an</w:t>
            </w:r>
            <w:r w:rsidR="004A4E5B">
              <w:rPr>
                <w:rFonts w:ascii="Calibri" w:eastAsia="Times New Roman" w:hAnsi="Calibri" w:cs="Calibri"/>
                <w:sz w:val="20"/>
                <w:szCs w:val="20"/>
              </w:rPr>
              <w:t xml:space="preserve"> </w:t>
            </w:r>
            <w:r>
              <w:rPr>
                <w:rFonts w:ascii="Calibri" w:eastAsia="Times New Roman" w:hAnsi="Calibri" w:cs="Calibri"/>
                <w:sz w:val="20"/>
                <w:szCs w:val="20"/>
              </w:rPr>
              <w:t>invalid value</w:t>
            </w:r>
            <w:r w:rsidR="003B4B9F">
              <w:rPr>
                <w:rFonts w:ascii="Calibri" w:eastAsia="Times New Roman" w:hAnsi="Calibri" w:cs="Calibri"/>
                <w:sz w:val="20"/>
                <w:szCs w:val="20"/>
              </w:rPr>
              <w:t>.</w:t>
            </w:r>
            <w:commentRangeEnd w:id="5"/>
            <w:r w:rsidR="00622255">
              <w:rPr>
                <w:rStyle w:val="CommentReference"/>
              </w:rPr>
              <w:commentReference w:id="5"/>
            </w:r>
            <w:commentRangeEnd w:id="6"/>
            <w:r w:rsidR="000A294F">
              <w:rPr>
                <w:rStyle w:val="CommentReference"/>
              </w:rPr>
              <w:commentReference w:id="6"/>
            </w:r>
          </w:p>
        </w:tc>
      </w:tr>
      <w:tr w:rsidR="00F9357A" w14:paraId="13623D44" w14:textId="77777777" w:rsidTr="001B49AA">
        <w:trPr>
          <w:trHeight w:val="300"/>
          <w:jc w:val="center"/>
        </w:trPr>
        <w:tc>
          <w:tcPr>
            <w:tcW w:w="2582" w:type="dxa"/>
            <w:gridSpan w:val="3"/>
            <w:tcBorders>
              <w:top w:val="single" w:sz="4" w:space="0" w:color="auto"/>
              <w:left w:val="single" w:sz="4" w:space="0" w:color="auto"/>
              <w:bottom w:val="single" w:sz="4" w:space="0" w:color="auto"/>
              <w:right w:val="single" w:sz="4" w:space="0" w:color="auto"/>
            </w:tcBorders>
            <w:noWrap/>
            <w:vAlign w:val="center"/>
          </w:tcPr>
          <w:p w14:paraId="7E1EEDA3" w14:textId="573CE3A1" w:rsidR="00F9357A" w:rsidRDefault="00F9357A" w:rsidP="00F9357A">
            <w:pPr>
              <w:spacing w:after="0" w:line="240" w:lineRule="auto"/>
              <w:jc w:val="center"/>
              <w:rPr>
                <w:rFonts w:ascii="Calibri" w:eastAsia="Times New Roman" w:hAnsi="Calibri" w:cs="Calibri"/>
                <w:bCs/>
                <w:sz w:val="20"/>
                <w:szCs w:val="20"/>
              </w:rPr>
            </w:pPr>
            <w:r>
              <w:rPr>
                <w:rFonts w:ascii="Calibri" w:eastAsia="Times New Roman" w:hAnsi="Calibri" w:cs="Calibri"/>
                <w:b/>
                <w:bCs/>
                <w:sz w:val="20"/>
                <w:szCs w:val="20"/>
              </w:rPr>
              <w:t>Location</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3646A2A2" w14:textId="55F579B8" w:rsidR="00F9357A" w:rsidRDefault="00F9357A" w:rsidP="00F9357A">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Feature</w:t>
            </w:r>
          </w:p>
        </w:tc>
        <w:tc>
          <w:tcPr>
            <w:tcW w:w="2858" w:type="dxa"/>
            <w:gridSpan w:val="2"/>
            <w:tcBorders>
              <w:top w:val="single" w:sz="4" w:space="0" w:color="auto"/>
              <w:left w:val="single" w:sz="4" w:space="0" w:color="auto"/>
              <w:bottom w:val="single" w:sz="4" w:space="0" w:color="auto"/>
              <w:right w:val="single" w:sz="4" w:space="0" w:color="auto"/>
            </w:tcBorders>
            <w:vAlign w:val="center"/>
          </w:tcPr>
          <w:p w14:paraId="5B5DCEB7" w14:textId="454B66B4" w:rsidR="00F9357A" w:rsidRDefault="00F9357A" w:rsidP="00F9357A">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Attributes</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38D0211E" w14:textId="78AFDF94" w:rsidR="00F9357A" w:rsidRDefault="00F9357A" w:rsidP="00F9357A">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FRID</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70A70FF3" w14:textId="0E2128F4" w:rsidR="00F9357A" w:rsidRDefault="00F9357A" w:rsidP="00F9357A">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FOID</w:t>
            </w:r>
          </w:p>
        </w:tc>
        <w:tc>
          <w:tcPr>
            <w:tcW w:w="878" w:type="dxa"/>
            <w:tcBorders>
              <w:top w:val="single" w:sz="4" w:space="0" w:color="auto"/>
              <w:left w:val="single" w:sz="4" w:space="0" w:color="auto"/>
              <w:bottom w:val="single" w:sz="4" w:space="0" w:color="auto"/>
              <w:right w:val="single" w:sz="4" w:space="0" w:color="auto"/>
            </w:tcBorders>
            <w:vAlign w:val="center"/>
          </w:tcPr>
          <w:p w14:paraId="4661074F" w14:textId="292CD99B" w:rsidR="00F9357A" w:rsidRDefault="00F9357A" w:rsidP="00F9357A">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VRID</w:t>
            </w:r>
          </w:p>
        </w:tc>
      </w:tr>
      <w:tr w:rsidR="00F9357A" w14:paraId="26CB8308" w14:textId="77777777" w:rsidTr="001B49AA">
        <w:trPr>
          <w:trHeight w:val="300"/>
          <w:jc w:val="center"/>
        </w:trPr>
        <w:tc>
          <w:tcPr>
            <w:tcW w:w="2582" w:type="dxa"/>
            <w:gridSpan w:val="3"/>
            <w:tcBorders>
              <w:top w:val="single" w:sz="4" w:space="0" w:color="auto"/>
              <w:left w:val="single" w:sz="4" w:space="0" w:color="auto"/>
              <w:bottom w:val="single" w:sz="4" w:space="0" w:color="auto"/>
              <w:right w:val="single" w:sz="4" w:space="0" w:color="auto"/>
            </w:tcBorders>
            <w:noWrap/>
            <w:vAlign w:val="center"/>
          </w:tcPr>
          <w:p w14:paraId="3BBBA8B7" w14:textId="2649CCD2" w:rsidR="00F9357A" w:rsidRDefault="008E01F1">
            <w:pPr>
              <w:spacing w:after="0" w:line="240" w:lineRule="auto"/>
              <w:rPr>
                <w:rFonts w:ascii="Calibri" w:eastAsia="Times New Roman" w:hAnsi="Calibri" w:cs="Calibri"/>
                <w:bCs/>
                <w:sz w:val="20"/>
                <w:szCs w:val="20"/>
              </w:rPr>
            </w:pPr>
            <w:r>
              <w:rPr>
                <w:rFonts w:ascii="Calibri" w:eastAsia="Times New Roman" w:hAnsi="Calibri" w:cs="Calibri"/>
                <w:sz w:val="20"/>
                <w:szCs w:val="20"/>
              </w:rPr>
              <w:t>32°32'36.95"S 61°06'48.36</w:t>
            </w:r>
            <w:r w:rsidR="008F68C5">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29445570" w14:textId="6BC75839" w:rsidR="00F9357A" w:rsidRDefault="008F68C5">
            <w:pPr>
              <w:spacing w:after="0" w:line="240" w:lineRule="auto"/>
              <w:rPr>
                <w:rFonts w:ascii="Calibri" w:eastAsia="Times New Roman" w:hAnsi="Calibri" w:cs="Calibri"/>
                <w:bCs/>
                <w:sz w:val="20"/>
                <w:szCs w:val="20"/>
              </w:rPr>
            </w:pPr>
            <w:r>
              <w:rPr>
                <w:rFonts w:ascii="Calibri" w:eastAsia="Times New Roman" w:hAnsi="Calibri" w:cs="Calibri"/>
                <w:sz w:val="20"/>
                <w:szCs w:val="20"/>
              </w:rPr>
              <w:t>BOYSPP (P)</w:t>
            </w:r>
          </w:p>
        </w:tc>
        <w:tc>
          <w:tcPr>
            <w:tcW w:w="2858" w:type="dxa"/>
            <w:gridSpan w:val="2"/>
            <w:tcBorders>
              <w:top w:val="single" w:sz="4" w:space="0" w:color="auto"/>
              <w:left w:val="single" w:sz="4" w:space="0" w:color="auto"/>
              <w:bottom w:val="single" w:sz="4" w:space="0" w:color="auto"/>
              <w:right w:val="single" w:sz="4" w:space="0" w:color="auto"/>
            </w:tcBorders>
            <w:vAlign w:val="center"/>
          </w:tcPr>
          <w:p w14:paraId="3D8E852D" w14:textId="12039253" w:rsidR="00F9357A" w:rsidRPr="008F68C5" w:rsidRDefault="008F68C5" w:rsidP="008F68C5">
            <w:pPr>
              <w:spacing w:after="0" w:line="240" w:lineRule="auto"/>
              <w:rPr>
                <w:rFonts w:ascii="Calibri" w:eastAsia="Times New Roman" w:hAnsi="Calibri" w:cs="Calibri"/>
                <w:sz w:val="20"/>
                <w:szCs w:val="20"/>
              </w:rPr>
            </w:pPr>
            <w:r>
              <w:rPr>
                <w:rFonts w:ascii="Calibri" w:eastAsia="Times New Roman" w:hAnsi="Calibri" w:cs="Calibri"/>
                <w:sz w:val="20"/>
                <w:szCs w:val="20"/>
              </w:rPr>
              <w:t>BOYSHP=4</w:t>
            </w:r>
            <w:r>
              <w:rPr>
                <w:rFonts w:ascii="Calibri" w:eastAsia="Times New Roman" w:hAnsi="Calibri" w:cs="Calibri"/>
                <w:sz w:val="20"/>
                <w:szCs w:val="20"/>
                <w:lang w:val="da-DK"/>
              </w:rPr>
              <w:t xml:space="preserve">; </w:t>
            </w:r>
            <w:r>
              <w:rPr>
                <w:rFonts w:ascii="Calibri" w:eastAsia="Times New Roman" w:hAnsi="Calibri" w:cs="Calibri"/>
                <w:sz w:val="20"/>
                <w:szCs w:val="20"/>
              </w:rPr>
              <w:t>COLOUR=6; CATSPM=27</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1F97E0DF" w14:textId="0592F8CB" w:rsidR="00F9357A" w:rsidRPr="00344B7E" w:rsidRDefault="00344B7E">
            <w:pPr>
              <w:spacing w:after="0" w:line="240" w:lineRule="auto"/>
              <w:rPr>
                <w:rFonts w:ascii="Calibri" w:eastAsia="Times New Roman" w:hAnsi="Calibri" w:cs="Calibri"/>
                <w:bCs/>
                <w:sz w:val="20"/>
                <w:szCs w:val="20"/>
                <w:lang w:val="da-DK"/>
              </w:rPr>
            </w:pPr>
            <w:r>
              <w:rPr>
                <w:rFonts w:ascii="Calibri" w:eastAsia="Times New Roman" w:hAnsi="Calibri" w:cs="Calibri"/>
                <w:bCs/>
                <w:sz w:val="20"/>
                <w:szCs w:val="20"/>
              </w:rPr>
              <w:t>FE</w:t>
            </w:r>
            <w:r>
              <w:rPr>
                <w:rFonts w:ascii="Calibri" w:eastAsia="Times New Roman" w:hAnsi="Calibri" w:cs="Calibri"/>
                <w:bCs/>
                <w:sz w:val="20"/>
                <w:szCs w:val="20"/>
                <w:lang w:val="da-DK"/>
              </w:rPr>
              <w:t>-29</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209A9677" w14:textId="3A774928" w:rsidR="00F9357A" w:rsidRDefault="008F68C5">
            <w:pPr>
              <w:spacing w:after="0" w:line="240" w:lineRule="auto"/>
              <w:rPr>
                <w:rFonts w:ascii="Calibri" w:eastAsia="Times New Roman" w:hAnsi="Calibri" w:cs="Calibri"/>
                <w:bCs/>
                <w:sz w:val="20"/>
                <w:szCs w:val="20"/>
              </w:rPr>
            </w:pPr>
            <w:r>
              <w:rPr>
                <w:rFonts w:ascii="Calibri" w:eastAsia="Times New Roman" w:hAnsi="Calibri" w:cs="Calibri"/>
                <w:sz w:val="20"/>
                <w:szCs w:val="20"/>
              </w:rPr>
              <w:t>1C 0393032998 12345</w:t>
            </w:r>
          </w:p>
        </w:tc>
        <w:tc>
          <w:tcPr>
            <w:tcW w:w="878" w:type="dxa"/>
            <w:tcBorders>
              <w:top w:val="single" w:sz="4" w:space="0" w:color="auto"/>
              <w:left w:val="single" w:sz="4" w:space="0" w:color="auto"/>
              <w:bottom w:val="single" w:sz="4" w:space="0" w:color="auto"/>
              <w:right w:val="single" w:sz="4" w:space="0" w:color="auto"/>
            </w:tcBorders>
            <w:vAlign w:val="center"/>
          </w:tcPr>
          <w:p w14:paraId="658B29B2" w14:textId="1ACED484" w:rsidR="00F9357A" w:rsidRDefault="00344B7E">
            <w:pPr>
              <w:spacing w:after="0" w:line="240" w:lineRule="auto"/>
              <w:rPr>
                <w:rFonts w:ascii="Calibri" w:eastAsia="Times New Roman" w:hAnsi="Calibri" w:cs="Calibri"/>
                <w:bCs/>
                <w:sz w:val="20"/>
                <w:szCs w:val="20"/>
              </w:rPr>
            </w:pPr>
            <w:r>
              <w:rPr>
                <w:rFonts w:ascii="Calibri" w:eastAsia="Times New Roman" w:hAnsi="Calibri" w:cs="Calibri"/>
                <w:bCs/>
                <w:sz w:val="20"/>
                <w:szCs w:val="20"/>
              </w:rPr>
              <w:t>VI-01</w:t>
            </w:r>
          </w:p>
        </w:tc>
      </w:tr>
      <w:tr w:rsidR="003B4B9F" w14:paraId="69E76D86" w14:textId="77777777" w:rsidTr="00F9357A">
        <w:trPr>
          <w:trHeight w:val="323"/>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496DC407" w14:textId="0C37450A" w:rsidR="003B4B9F" w:rsidRDefault="00344B7E">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vi-1</w:t>
            </w:r>
          </w:p>
        </w:tc>
        <w:tc>
          <w:tcPr>
            <w:tcW w:w="8210" w:type="dxa"/>
            <w:gridSpan w:val="12"/>
            <w:tcBorders>
              <w:top w:val="nil"/>
              <w:left w:val="nil"/>
              <w:bottom w:val="single" w:sz="4" w:space="0" w:color="auto"/>
              <w:right w:val="single" w:sz="4" w:space="0" w:color="auto"/>
            </w:tcBorders>
            <w:noWrap/>
            <w:vAlign w:val="center"/>
            <w:hideMark/>
          </w:tcPr>
          <w:p w14:paraId="7B5C3249" w14:textId="79380BC3" w:rsidR="008F68C5" w:rsidRDefault="008F68C5">
            <w:pPr>
              <w:spacing w:after="0" w:line="240" w:lineRule="auto"/>
              <w:rPr>
                <w:rFonts w:ascii="Calibri" w:eastAsia="Times New Roman" w:hAnsi="Calibri" w:cs="Calibri"/>
                <w:sz w:val="20"/>
                <w:szCs w:val="20"/>
              </w:rPr>
            </w:pPr>
          </w:p>
          <w:p w14:paraId="762834BE" w14:textId="5C98352A" w:rsidR="00530F63" w:rsidRDefault="00530F63">
            <w:pPr>
              <w:spacing w:after="0" w:line="240" w:lineRule="auto"/>
              <w:rPr>
                <w:rFonts w:ascii="Calibri" w:eastAsia="Times New Roman" w:hAnsi="Calibri" w:cs="Calibri"/>
                <w:sz w:val="20"/>
                <w:szCs w:val="20"/>
              </w:rPr>
            </w:pPr>
            <w:r>
              <w:rPr>
                <w:noProof/>
                <w:lang w:val="en-GB" w:eastAsia="en-GB"/>
              </w:rPr>
              <w:drawing>
                <wp:inline distT="0" distB="0" distL="0" distR="0" wp14:anchorId="563C6F76" wp14:editId="23FCEB70">
                  <wp:extent cx="507619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6811"/>
                          <a:stretch/>
                        </pic:blipFill>
                        <pic:spPr bwMode="auto">
                          <a:xfrm>
                            <a:off x="0" y="0"/>
                            <a:ext cx="5076190" cy="304800"/>
                          </a:xfrm>
                          <a:prstGeom prst="rect">
                            <a:avLst/>
                          </a:prstGeom>
                          <a:ln>
                            <a:noFill/>
                          </a:ln>
                          <a:extLst>
                            <a:ext uri="{53640926-AAD7-44D8-BBD7-CCE9431645EC}">
                              <a14:shadowObscured xmlns:a14="http://schemas.microsoft.com/office/drawing/2010/main"/>
                            </a:ext>
                          </a:extLst>
                        </pic:spPr>
                      </pic:pic>
                    </a:graphicData>
                  </a:graphic>
                </wp:inline>
              </w:drawing>
            </w:r>
          </w:p>
          <w:p w14:paraId="2F60DE4F" w14:textId="77777777" w:rsidR="00530F63" w:rsidRDefault="00530F63">
            <w:pPr>
              <w:spacing w:after="0" w:line="240" w:lineRule="auto"/>
              <w:rPr>
                <w:rFonts w:ascii="Calibri" w:eastAsia="Times New Roman" w:hAnsi="Calibri" w:cs="Calibri"/>
                <w:sz w:val="20"/>
                <w:szCs w:val="20"/>
              </w:rPr>
            </w:pPr>
          </w:p>
          <w:p w14:paraId="76F9D49F" w14:textId="77777777" w:rsidR="00530F63" w:rsidRDefault="00530F63">
            <w:pPr>
              <w:spacing w:after="0" w:line="240" w:lineRule="auto"/>
              <w:rPr>
                <w:rFonts w:ascii="Calibri" w:eastAsia="Times New Roman" w:hAnsi="Calibri" w:cs="Calibri"/>
                <w:sz w:val="20"/>
                <w:szCs w:val="20"/>
              </w:rPr>
            </w:pPr>
          </w:p>
          <w:p w14:paraId="3238AD16" w14:textId="323D5BDC" w:rsidR="00224B32" w:rsidRDefault="00224B32">
            <w:pPr>
              <w:spacing w:after="0" w:line="240" w:lineRule="auto"/>
              <w:rPr>
                <w:rFonts w:ascii="Calibri" w:eastAsia="Times New Roman" w:hAnsi="Calibri" w:cs="Calibri"/>
                <w:sz w:val="20"/>
                <w:szCs w:val="20"/>
              </w:rPr>
            </w:pPr>
            <w:r>
              <w:rPr>
                <w:noProof/>
                <w:lang w:val="en-GB" w:eastAsia="en-GB"/>
              </w:rPr>
              <w:drawing>
                <wp:inline distT="0" distB="0" distL="0" distR="0" wp14:anchorId="69D2949C" wp14:editId="7C247330">
                  <wp:extent cx="1914525" cy="107981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2105" cy="1084094"/>
                          </a:xfrm>
                          <a:prstGeom prst="rect">
                            <a:avLst/>
                          </a:prstGeom>
                        </pic:spPr>
                      </pic:pic>
                    </a:graphicData>
                  </a:graphic>
                </wp:inline>
              </w:drawing>
            </w:r>
          </w:p>
          <w:p w14:paraId="13060B2D" w14:textId="53562EDF" w:rsidR="008F68C5" w:rsidRDefault="008F68C5">
            <w:pPr>
              <w:spacing w:after="0" w:line="240" w:lineRule="auto"/>
              <w:rPr>
                <w:rFonts w:ascii="Calibri" w:eastAsia="Times New Roman" w:hAnsi="Calibri" w:cs="Calibri"/>
                <w:sz w:val="20"/>
                <w:szCs w:val="20"/>
              </w:rPr>
            </w:pPr>
          </w:p>
        </w:tc>
      </w:tr>
      <w:tr w:rsidR="003B4B9F" w14:paraId="08A27EE1"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6E61A603"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10" w:type="dxa"/>
            <w:gridSpan w:val="12"/>
            <w:tcBorders>
              <w:top w:val="nil"/>
              <w:left w:val="nil"/>
              <w:bottom w:val="single" w:sz="4" w:space="0" w:color="auto"/>
              <w:right w:val="single" w:sz="4" w:space="0" w:color="auto"/>
            </w:tcBorders>
            <w:noWrap/>
            <w:vAlign w:val="center"/>
            <w:hideMark/>
          </w:tcPr>
          <w:p w14:paraId="332AB65B" w14:textId="4FDA53F9" w:rsidR="003B4B9F" w:rsidRDefault="003B4B9F">
            <w:pPr>
              <w:autoSpaceDE w:val="0"/>
              <w:autoSpaceDN w:val="0"/>
              <w:adjustRightInd w:val="0"/>
              <w:spacing w:after="0" w:line="240" w:lineRule="auto"/>
              <w:rPr>
                <w:rFonts w:ascii="Calibri" w:eastAsia="Times New Roman" w:hAnsi="Calibri" w:cs="Calibri"/>
                <w:bCs/>
                <w:sz w:val="20"/>
                <w:szCs w:val="20"/>
              </w:rPr>
            </w:pPr>
            <w:r>
              <w:rPr>
                <w:rFonts w:ascii="Calibri" w:eastAsia="Times New Roman" w:hAnsi="Calibri" w:cs="Calibri"/>
                <w:bCs/>
                <w:sz w:val="20"/>
                <w:szCs w:val="20"/>
              </w:rPr>
              <w:t>7: An error “Invalid values of AGEN</w:t>
            </w:r>
            <w:r w:rsidR="00344B7E">
              <w:rPr>
                <w:rFonts w:ascii="Calibri" w:eastAsia="Times New Roman" w:hAnsi="Calibri" w:cs="Calibri"/>
                <w:bCs/>
                <w:sz w:val="20"/>
                <w:szCs w:val="20"/>
              </w:rPr>
              <w:t>, FIDN or FIDS</w:t>
            </w:r>
            <w:r>
              <w:rPr>
                <w:rFonts w:ascii="Calibri" w:eastAsia="Times New Roman" w:hAnsi="Calibri" w:cs="Calibri"/>
                <w:bCs/>
                <w:sz w:val="20"/>
                <w:szCs w:val="20"/>
              </w:rPr>
              <w:t>” must be triggered.</w:t>
            </w:r>
          </w:p>
        </w:tc>
      </w:tr>
      <w:tr w:rsidR="003B4B9F" w14:paraId="2C72C642"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5CEA2B98"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10" w:type="dxa"/>
            <w:gridSpan w:val="12"/>
            <w:tcBorders>
              <w:top w:val="nil"/>
              <w:left w:val="nil"/>
              <w:bottom w:val="single" w:sz="4" w:space="0" w:color="auto"/>
              <w:right w:val="single" w:sz="4" w:space="0" w:color="auto"/>
            </w:tcBorders>
            <w:noWrap/>
            <w:vAlign w:val="center"/>
            <w:hideMark/>
          </w:tcPr>
          <w:p w14:paraId="1E97465B" w14:textId="6C2B082A" w:rsidR="003B4B9F" w:rsidRPr="004C4DDD" w:rsidRDefault="00344B7E" w:rsidP="00344B7E">
            <w:pPr>
              <w:pStyle w:val="Default"/>
              <w:rPr>
                <w:rFonts w:ascii="Calibri" w:eastAsia="Times New Roman" w:hAnsi="Calibri" w:cs="Calibri"/>
                <w:bCs/>
                <w:strike/>
                <w:color w:val="FF0000"/>
                <w:sz w:val="20"/>
                <w:szCs w:val="20"/>
                <w:rPrChange w:id="7" w:author="Leonid Kuzmin" w:date="2019-02-26T13:34:00Z">
                  <w:rPr>
                    <w:rFonts w:ascii="Calibri" w:eastAsia="Times New Roman" w:hAnsi="Calibri" w:cs="Calibri"/>
                    <w:bCs/>
                    <w:color w:val="auto"/>
                    <w:sz w:val="20"/>
                    <w:szCs w:val="20"/>
                  </w:rPr>
                </w:rPrChange>
              </w:rPr>
            </w:pPr>
            <w:commentRangeStart w:id="8"/>
            <w:commentRangeStart w:id="9"/>
            <w:r w:rsidRPr="004C4DDD">
              <w:rPr>
                <w:rFonts w:ascii="Calibri" w:eastAsia="Times New Roman" w:hAnsi="Calibri" w:cs="Calibri"/>
                <w:bCs/>
                <w:strike/>
                <w:color w:val="FF0000"/>
                <w:sz w:val="20"/>
                <w:szCs w:val="20"/>
                <w:rPrChange w:id="10" w:author="Leonid Kuzmin" w:date="2019-02-26T13:34:00Z">
                  <w:rPr>
                    <w:rFonts w:ascii="Calibri" w:eastAsia="Times New Roman" w:hAnsi="Calibri" w:cs="Calibri"/>
                    <w:bCs/>
                    <w:sz w:val="20"/>
                    <w:szCs w:val="20"/>
                  </w:rPr>
                </w:rPrChange>
              </w:rPr>
              <w:t>1</w:t>
            </w:r>
            <w:r w:rsidR="003B4B9F" w:rsidRPr="004C4DDD">
              <w:rPr>
                <w:rFonts w:ascii="Calibri" w:eastAsia="Times New Roman" w:hAnsi="Calibri" w:cs="Calibri"/>
                <w:bCs/>
                <w:strike/>
                <w:color w:val="FF0000"/>
                <w:sz w:val="20"/>
                <w:szCs w:val="20"/>
                <w:rPrChange w:id="11" w:author="Leonid Kuzmin" w:date="2019-02-26T13:34:00Z">
                  <w:rPr>
                    <w:rFonts w:ascii="Calibri" w:eastAsia="Times New Roman" w:hAnsi="Calibri" w:cs="Calibri"/>
                    <w:bCs/>
                    <w:sz w:val="20"/>
                    <w:szCs w:val="20"/>
                  </w:rPr>
                </w:rPrChange>
              </w:rPr>
              <w:t>5</w:t>
            </w:r>
            <w:r w:rsidRPr="004C4DDD">
              <w:rPr>
                <w:rFonts w:ascii="Calibri" w:eastAsia="Times New Roman" w:hAnsi="Calibri" w:cs="Calibri"/>
                <w:bCs/>
                <w:strike/>
                <w:color w:val="FF0000"/>
                <w:sz w:val="20"/>
                <w:szCs w:val="20"/>
                <w:rPrChange w:id="12" w:author="Leonid Kuzmin" w:date="2019-02-26T13:34:00Z">
                  <w:rPr>
                    <w:rFonts w:ascii="Calibri" w:eastAsia="Times New Roman" w:hAnsi="Calibri" w:cs="Calibri"/>
                    <w:bCs/>
                    <w:sz w:val="20"/>
                    <w:szCs w:val="20"/>
                  </w:rPr>
                </w:rPrChange>
              </w:rPr>
              <w:t>18a</w:t>
            </w:r>
            <w:r w:rsidR="003B4B9F" w:rsidRPr="004C4DDD">
              <w:rPr>
                <w:rFonts w:ascii="Calibri" w:eastAsia="Times New Roman" w:hAnsi="Calibri" w:cs="Calibri"/>
                <w:bCs/>
                <w:strike/>
                <w:color w:val="FF0000"/>
                <w:sz w:val="20"/>
                <w:szCs w:val="20"/>
                <w:rPrChange w:id="13" w:author="Leonid Kuzmin" w:date="2019-02-26T13:34:00Z">
                  <w:rPr>
                    <w:rFonts w:ascii="Calibri" w:eastAsia="Times New Roman" w:hAnsi="Calibri" w:cs="Calibri"/>
                    <w:bCs/>
                    <w:sz w:val="20"/>
                    <w:szCs w:val="20"/>
                  </w:rPr>
                </w:rPrChange>
              </w:rPr>
              <w:t>:</w:t>
            </w:r>
            <w:commentRangeEnd w:id="8"/>
            <w:r w:rsidR="004D43E7" w:rsidRPr="004C4DDD">
              <w:rPr>
                <w:rStyle w:val="CommentReference"/>
                <w:rFonts w:asciiTheme="minorHAnsi" w:hAnsiTheme="minorHAnsi" w:cstheme="minorBidi"/>
                <w:strike/>
                <w:color w:val="FF0000"/>
                <w:rPrChange w:id="14" w:author="Leonid Kuzmin" w:date="2019-02-26T13:34:00Z">
                  <w:rPr>
                    <w:rStyle w:val="CommentReference"/>
                    <w:rFonts w:asciiTheme="minorHAnsi" w:hAnsiTheme="minorHAnsi" w:cstheme="minorBidi"/>
                    <w:color w:val="auto"/>
                  </w:rPr>
                </w:rPrChange>
              </w:rPr>
              <w:commentReference w:id="8"/>
            </w:r>
            <w:commentRangeEnd w:id="9"/>
            <w:r w:rsidR="000D2DF1">
              <w:rPr>
                <w:rStyle w:val="CommentReference"/>
                <w:rFonts w:asciiTheme="minorHAnsi" w:hAnsiTheme="minorHAnsi" w:cstheme="minorBidi"/>
                <w:color w:val="auto"/>
              </w:rPr>
              <w:commentReference w:id="9"/>
            </w:r>
            <w:r w:rsidR="003B4B9F" w:rsidRPr="004C4DDD">
              <w:rPr>
                <w:rFonts w:ascii="Calibri" w:eastAsia="Times New Roman" w:hAnsi="Calibri" w:cs="Calibri"/>
                <w:bCs/>
                <w:strike/>
                <w:color w:val="FF0000"/>
                <w:sz w:val="20"/>
                <w:szCs w:val="20"/>
                <w:rPrChange w:id="15" w:author="Leonid Kuzmin" w:date="2019-02-26T13:34:00Z">
                  <w:rPr>
                    <w:rFonts w:ascii="Calibri" w:eastAsia="Times New Roman" w:hAnsi="Calibri" w:cs="Calibri"/>
                    <w:bCs/>
                    <w:sz w:val="20"/>
                    <w:szCs w:val="20"/>
                  </w:rPr>
                </w:rPrChange>
              </w:rPr>
              <w:t xml:space="preserve"> An additional error “</w:t>
            </w:r>
            <w:commentRangeStart w:id="16"/>
            <w:commentRangeStart w:id="17"/>
            <w:r w:rsidRPr="004C4DDD">
              <w:rPr>
                <w:rFonts w:ascii="Calibri" w:eastAsia="Times New Roman" w:hAnsi="Calibri" w:cs="Calibri"/>
                <w:bCs/>
                <w:strike/>
                <w:color w:val="FF0000"/>
                <w:sz w:val="20"/>
                <w:szCs w:val="20"/>
                <w:rPrChange w:id="18" w:author="Leonid Kuzmin" w:date="2019-02-26T13:34:00Z">
                  <w:rPr>
                    <w:rFonts w:ascii="Calibri" w:eastAsia="Times New Roman" w:hAnsi="Calibri" w:cs="Calibri"/>
                    <w:bCs/>
                    <w:color w:val="auto"/>
                    <w:sz w:val="20"/>
                    <w:szCs w:val="20"/>
                  </w:rPr>
                </w:rPrChange>
              </w:rPr>
              <w:t>Data set file name does not begin with the agency code corresponding to that set in the AGEN subfield of the DSID field</w:t>
            </w:r>
            <w:commentRangeEnd w:id="16"/>
            <w:r w:rsidR="004D43E7" w:rsidRPr="004C4DDD">
              <w:rPr>
                <w:rStyle w:val="CommentReference"/>
                <w:rFonts w:asciiTheme="minorHAnsi" w:hAnsiTheme="minorHAnsi" w:cstheme="minorBidi"/>
                <w:strike/>
                <w:color w:val="FF0000"/>
                <w:rPrChange w:id="19" w:author="Leonid Kuzmin" w:date="2019-02-26T13:34:00Z">
                  <w:rPr>
                    <w:rStyle w:val="CommentReference"/>
                    <w:rFonts w:asciiTheme="minorHAnsi" w:hAnsiTheme="minorHAnsi" w:cstheme="minorBidi"/>
                    <w:color w:val="auto"/>
                  </w:rPr>
                </w:rPrChange>
              </w:rPr>
              <w:commentReference w:id="16"/>
            </w:r>
            <w:commentRangeEnd w:id="17"/>
            <w:r w:rsidR="000D2DF1">
              <w:rPr>
                <w:rStyle w:val="CommentReference"/>
                <w:rFonts w:asciiTheme="minorHAnsi" w:hAnsiTheme="minorHAnsi" w:cstheme="minorBidi"/>
                <w:color w:val="auto"/>
              </w:rPr>
              <w:commentReference w:id="17"/>
            </w:r>
            <w:r w:rsidRPr="004C4DDD">
              <w:rPr>
                <w:rFonts w:ascii="Calibri" w:eastAsia="Times New Roman" w:hAnsi="Calibri" w:cs="Calibri"/>
                <w:bCs/>
                <w:strike/>
                <w:color w:val="FF0000"/>
                <w:sz w:val="20"/>
                <w:szCs w:val="20"/>
                <w:rPrChange w:id="20" w:author="Leonid Kuzmin" w:date="2019-02-26T13:34:00Z">
                  <w:rPr>
                    <w:rFonts w:ascii="Calibri" w:eastAsia="Times New Roman" w:hAnsi="Calibri" w:cs="Calibri"/>
                    <w:bCs/>
                    <w:color w:val="auto"/>
                    <w:sz w:val="20"/>
                    <w:szCs w:val="20"/>
                  </w:rPr>
                </w:rPrChange>
              </w:rPr>
              <w:t>.</w:t>
            </w:r>
            <w:r w:rsidR="003B4B9F" w:rsidRPr="004C4DDD">
              <w:rPr>
                <w:rFonts w:ascii="Calibri" w:eastAsia="Times New Roman" w:hAnsi="Calibri" w:cs="Calibri"/>
                <w:bCs/>
                <w:strike/>
                <w:color w:val="FF0000"/>
                <w:sz w:val="20"/>
                <w:szCs w:val="20"/>
                <w:rPrChange w:id="21" w:author="Leonid Kuzmin" w:date="2019-02-26T13:34:00Z">
                  <w:rPr>
                    <w:rFonts w:ascii="Calibri" w:eastAsia="Times New Roman" w:hAnsi="Calibri" w:cs="Calibri"/>
                    <w:bCs/>
                    <w:sz w:val="20"/>
                    <w:szCs w:val="20"/>
                  </w:rPr>
                </w:rPrChange>
              </w:rPr>
              <w:t xml:space="preserve">” </w:t>
            </w:r>
            <w:proofErr w:type="gramStart"/>
            <w:r w:rsidR="003B4B9F" w:rsidRPr="004C4DDD">
              <w:rPr>
                <w:rFonts w:ascii="Calibri" w:eastAsia="Times New Roman" w:hAnsi="Calibri" w:cs="Calibri"/>
                <w:bCs/>
                <w:strike/>
                <w:color w:val="FF0000"/>
                <w:sz w:val="20"/>
                <w:szCs w:val="20"/>
                <w:rPrChange w:id="22" w:author="Leonid Kuzmin" w:date="2019-02-26T13:34:00Z">
                  <w:rPr>
                    <w:rFonts w:ascii="Calibri" w:eastAsia="Times New Roman" w:hAnsi="Calibri" w:cs="Calibri"/>
                    <w:bCs/>
                    <w:sz w:val="20"/>
                    <w:szCs w:val="20"/>
                  </w:rPr>
                </w:rPrChange>
              </w:rPr>
              <w:t>must be triggered</w:t>
            </w:r>
            <w:proofErr w:type="gramEnd"/>
            <w:r w:rsidR="003B4B9F" w:rsidRPr="004C4DDD">
              <w:rPr>
                <w:rFonts w:ascii="Calibri" w:eastAsia="Times New Roman" w:hAnsi="Calibri" w:cs="Calibri"/>
                <w:bCs/>
                <w:strike/>
                <w:color w:val="FF0000"/>
                <w:sz w:val="20"/>
                <w:szCs w:val="20"/>
                <w:rPrChange w:id="23" w:author="Leonid Kuzmin" w:date="2019-02-26T13:34:00Z">
                  <w:rPr>
                    <w:rFonts w:ascii="Calibri" w:eastAsia="Times New Roman" w:hAnsi="Calibri" w:cs="Calibri"/>
                    <w:bCs/>
                    <w:sz w:val="20"/>
                    <w:szCs w:val="20"/>
                  </w:rPr>
                </w:rPrChange>
              </w:rPr>
              <w:t>.</w:t>
            </w:r>
          </w:p>
        </w:tc>
      </w:tr>
      <w:tr w:rsidR="003B4B9F" w14:paraId="12BC4EF1"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4A2CAA77"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2</w:t>
            </w:r>
          </w:p>
        </w:tc>
        <w:tc>
          <w:tcPr>
            <w:tcW w:w="8210" w:type="dxa"/>
            <w:gridSpan w:val="12"/>
            <w:tcBorders>
              <w:top w:val="nil"/>
              <w:left w:val="nil"/>
              <w:bottom w:val="single" w:sz="4" w:space="0" w:color="auto"/>
              <w:right w:val="single" w:sz="4" w:space="0" w:color="auto"/>
            </w:tcBorders>
            <w:noWrap/>
            <w:vAlign w:val="center"/>
            <w:hideMark/>
          </w:tcPr>
          <w:p w14:paraId="2E9484ED" w14:textId="4CEFB0F7" w:rsidR="003B4B9F" w:rsidRDefault="008E01F1">
            <w:pPr>
              <w:spacing w:after="0" w:line="240" w:lineRule="auto"/>
              <w:rPr>
                <w:rFonts w:ascii="Calibri" w:eastAsia="Times New Roman" w:hAnsi="Calibri" w:cs="Calibri"/>
                <w:sz w:val="20"/>
                <w:szCs w:val="20"/>
              </w:rPr>
            </w:pPr>
            <w:r>
              <w:rPr>
                <w:rFonts w:ascii="Calibri" w:eastAsia="Times New Roman" w:hAnsi="Calibri" w:cs="Calibri"/>
                <w:bCs/>
                <w:sz w:val="20"/>
                <w:szCs w:val="20"/>
              </w:rPr>
              <w:t>FOID.FIDN</w:t>
            </w:r>
            <w:r w:rsidR="003B4B9F">
              <w:rPr>
                <w:rFonts w:ascii="Calibri" w:eastAsia="Times New Roman" w:hAnsi="Calibri" w:cs="Calibri"/>
                <w:sz w:val="20"/>
                <w:szCs w:val="20"/>
              </w:rPr>
              <w:t xml:space="preserve"> </w:t>
            </w:r>
            <w:r>
              <w:rPr>
                <w:rFonts w:ascii="Calibri" w:eastAsia="Times New Roman" w:hAnsi="Calibri" w:cs="Calibri"/>
                <w:sz w:val="20"/>
                <w:szCs w:val="20"/>
              </w:rPr>
              <w:t>has been assigned an invalid value.</w:t>
            </w:r>
          </w:p>
        </w:tc>
      </w:tr>
      <w:tr w:rsidR="007E50AE" w14:paraId="5B2DDEB0"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25F5D94B" w14:textId="16863299" w:rsidR="007E50AE" w:rsidRDefault="007E50AE" w:rsidP="007E50AE">
            <w:pPr>
              <w:spacing w:after="0" w:line="240" w:lineRule="auto"/>
              <w:jc w:val="center"/>
              <w:rPr>
                <w:rFonts w:ascii="Calibri" w:eastAsia="Times New Roman" w:hAnsi="Calibri" w:cs="Calibri"/>
                <w:bCs/>
                <w:sz w:val="20"/>
                <w:szCs w:val="20"/>
              </w:rPr>
            </w:pPr>
            <w:r>
              <w:rPr>
                <w:rFonts w:ascii="Calibri" w:eastAsia="Times New Roman" w:hAnsi="Calibri" w:cs="Calibri"/>
                <w:b/>
                <w:bCs/>
                <w:sz w:val="20"/>
                <w:szCs w:val="20"/>
              </w:rPr>
              <w:t>Location</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639DCA4A" w14:textId="354FC238" w:rsidR="007E50AE" w:rsidRDefault="007E50AE" w:rsidP="007E50AE">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Feature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376673FE" w14:textId="4FDA9F62" w:rsidR="007E50AE" w:rsidRDefault="007E50AE" w:rsidP="007E50AE">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Attributes</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707C9B75" w14:textId="11213F8E" w:rsidR="007E50AE" w:rsidRDefault="007E50AE" w:rsidP="007E50AE">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FRID</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7764BC94" w14:textId="438FF2F7" w:rsidR="007E50AE" w:rsidRDefault="007E50AE" w:rsidP="007E50AE">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FOID</w:t>
            </w:r>
          </w:p>
        </w:tc>
        <w:tc>
          <w:tcPr>
            <w:tcW w:w="878" w:type="dxa"/>
            <w:tcBorders>
              <w:top w:val="single" w:sz="4" w:space="0" w:color="auto"/>
              <w:left w:val="single" w:sz="4" w:space="0" w:color="auto"/>
              <w:bottom w:val="single" w:sz="4" w:space="0" w:color="auto"/>
              <w:right w:val="single" w:sz="4" w:space="0" w:color="auto"/>
            </w:tcBorders>
            <w:vAlign w:val="center"/>
          </w:tcPr>
          <w:p w14:paraId="255F7C3C" w14:textId="0468D968" w:rsidR="007E50AE" w:rsidRDefault="007E50AE" w:rsidP="007E50AE">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VRID</w:t>
            </w:r>
          </w:p>
        </w:tc>
      </w:tr>
      <w:tr w:rsidR="007E50AE" w14:paraId="0F80E5B5"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41380E85" w14:textId="5EDD04A3" w:rsidR="007E50AE" w:rsidRDefault="008E01F1">
            <w:pPr>
              <w:spacing w:after="0" w:line="240" w:lineRule="auto"/>
              <w:rPr>
                <w:rFonts w:ascii="Calibri" w:eastAsia="Times New Roman" w:hAnsi="Calibri" w:cs="Calibri"/>
                <w:bCs/>
                <w:sz w:val="20"/>
                <w:szCs w:val="20"/>
              </w:rPr>
            </w:pPr>
            <w:r>
              <w:rPr>
                <w:rFonts w:ascii="Calibri" w:eastAsia="Times New Roman" w:hAnsi="Calibri" w:cs="Calibri"/>
                <w:sz w:val="20"/>
                <w:szCs w:val="20"/>
              </w:rPr>
              <w:t>32°33'01.96"S 61°07'53.</w:t>
            </w:r>
            <w:r w:rsidR="008F68C5">
              <w:rPr>
                <w:rFonts w:ascii="Calibri" w:eastAsia="Times New Roman" w:hAnsi="Calibri" w:cs="Calibri"/>
                <w:sz w:val="20"/>
                <w:szCs w:val="20"/>
              </w:rPr>
              <w:t>6</w:t>
            </w:r>
            <w:r>
              <w:rPr>
                <w:rFonts w:ascii="Calibri" w:eastAsia="Times New Roman" w:hAnsi="Calibri" w:cs="Calibri"/>
                <w:sz w:val="20"/>
                <w:szCs w:val="20"/>
              </w:rPr>
              <w:t>3</w:t>
            </w:r>
            <w:r w:rsidR="008F68C5">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1E91E26E" w14:textId="368A9461" w:rsidR="007E50AE" w:rsidRDefault="008F68C5">
            <w:pPr>
              <w:spacing w:after="0" w:line="240" w:lineRule="auto"/>
              <w:rPr>
                <w:rFonts w:ascii="Calibri" w:eastAsia="Times New Roman" w:hAnsi="Calibri" w:cs="Calibri"/>
                <w:bCs/>
                <w:sz w:val="20"/>
                <w:szCs w:val="20"/>
              </w:rPr>
            </w:pPr>
            <w:r>
              <w:rPr>
                <w:rFonts w:ascii="Calibri" w:eastAsia="Times New Roman" w:hAnsi="Calibri" w:cs="Calibri"/>
                <w:sz w:val="20"/>
                <w:szCs w:val="20"/>
              </w:rPr>
              <w:t>LNDMRK (P)</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5DA84ED4" w14:textId="5331191E" w:rsidR="007E50AE" w:rsidRPr="008F68C5" w:rsidRDefault="008F68C5" w:rsidP="008F68C5">
            <w:pPr>
              <w:spacing w:after="0" w:line="240" w:lineRule="auto"/>
              <w:rPr>
                <w:rFonts w:ascii="Calibri" w:eastAsia="Times New Roman" w:hAnsi="Calibri" w:cs="Calibri"/>
                <w:sz w:val="20"/>
                <w:szCs w:val="20"/>
              </w:rPr>
            </w:pPr>
            <w:r>
              <w:rPr>
                <w:rFonts w:ascii="Calibri" w:eastAsia="Times New Roman" w:hAnsi="Calibri" w:cs="Calibri"/>
                <w:sz w:val="20"/>
                <w:szCs w:val="20"/>
              </w:rPr>
              <w:t>CATLMK= 17; CONVIS= 2</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1CE5160D" w14:textId="7CBB2500" w:rsidR="007E50AE" w:rsidRDefault="008E01F1">
            <w:pPr>
              <w:spacing w:after="0" w:line="240" w:lineRule="auto"/>
              <w:rPr>
                <w:rFonts w:ascii="Calibri" w:eastAsia="Times New Roman" w:hAnsi="Calibri" w:cs="Calibri"/>
                <w:bCs/>
                <w:sz w:val="20"/>
                <w:szCs w:val="20"/>
              </w:rPr>
            </w:pPr>
            <w:r>
              <w:rPr>
                <w:rFonts w:ascii="Calibri" w:eastAsia="Times New Roman" w:hAnsi="Calibri" w:cs="Calibri"/>
                <w:bCs/>
                <w:sz w:val="20"/>
                <w:szCs w:val="20"/>
              </w:rPr>
              <w:t>FE-30</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1B8BADF1" w14:textId="4D1C1674" w:rsidR="007E50AE" w:rsidRDefault="008F68C5">
            <w:pPr>
              <w:spacing w:after="0" w:line="240" w:lineRule="auto"/>
              <w:rPr>
                <w:rFonts w:ascii="Calibri" w:eastAsia="Times New Roman" w:hAnsi="Calibri" w:cs="Calibri"/>
                <w:bCs/>
                <w:sz w:val="20"/>
                <w:szCs w:val="20"/>
              </w:rPr>
            </w:pPr>
            <w:r>
              <w:rPr>
                <w:rFonts w:ascii="Calibri" w:eastAsia="Times New Roman" w:hAnsi="Calibri" w:cs="Calibri"/>
                <w:sz w:val="20"/>
                <w:szCs w:val="20"/>
              </w:rPr>
              <w:t>AA 0000000000 12345</w:t>
            </w:r>
          </w:p>
        </w:tc>
        <w:tc>
          <w:tcPr>
            <w:tcW w:w="878" w:type="dxa"/>
            <w:tcBorders>
              <w:top w:val="single" w:sz="4" w:space="0" w:color="auto"/>
              <w:left w:val="single" w:sz="4" w:space="0" w:color="auto"/>
              <w:bottom w:val="single" w:sz="4" w:space="0" w:color="auto"/>
              <w:right w:val="single" w:sz="4" w:space="0" w:color="auto"/>
            </w:tcBorders>
            <w:vAlign w:val="center"/>
          </w:tcPr>
          <w:p w14:paraId="589CB963" w14:textId="5E6F3450" w:rsidR="007E50AE" w:rsidRDefault="008E01F1">
            <w:pPr>
              <w:spacing w:after="0" w:line="240" w:lineRule="auto"/>
              <w:rPr>
                <w:rFonts w:ascii="Calibri" w:eastAsia="Times New Roman" w:hAnsi="Calibri" w:cs="Calibri"/>
                <w:bCs/>
                <w:sz w:val="20"/>
                <w:szCs w:val="20"/>
              </w:rPr>
            </w:pPr>
            <w:r>
              <w:rPr>
                <w:rFonts w:ascii="Calibri" w:eastAsia="Times New Roman" w:hAnsi="Calibri" w:cs="Calibri"/>
                <w:bCs/>
                <w:sz w:val="20"/>
                <w:szCs w:val="20"/>
              </w:rPr>
              <w:t>VI-02</w:t>
            </w:r>
          </w:p>
        </w:tc>
      </w:tr>
      <w:tr w:rsidR="003B4B9F" w14:paraId="413A5932" w14:textId="77777777" w:rsidTr="008F68C5">
        <w:trPr>
          <w:trHeight w:val="323"/>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07A274B0"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Screen Capture</w:t>
            </w:r>
          </w:p>
        </w:tc>
        <w:tc>
          <w:tcPr>
            <w:tcW w:w="8210" w:type="dxa"/>
            <w:gridSpan w:val="12"/>
            <w:tcBorders>
              <w:top w:val="single" w:sz="4" w:space="0" w:color="auto"/>
              <w:left w:val="nil"/>
              <w:bottom w:val="single" w:sz="4" w:space="0" w:color="auto"/>
              <w:right w:val="single" w:sz="4" w:space="0" w:color="auto"/>
            </w:tcBorders>
            <w:noWrap/>
            <w:vAlign w:val="center"/>
            <w:hideMark/>
          </w:tcPr>
          <w:p w14:paraId="5ECB64B2" w14:textId="77777777" w:rsidR="00CD2EBE"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w:t>
            </w:r>
          </w:p>
          <w:p w14:paraId="4EE5A799" w14:textId="7B3F3A4A" w:rsidR="003B4B9F" w:rsidRDefault="00344B7E">
            <w:pPr>
              <w:spacing w:after="0" w:line="240" w:lineRule="auto"/>
              <w:rPr>
                <w:rFonts w:ascii="Calibri" w:eastAsia="Times New Roman" w:hAnsi="Calibri" w:cs="Calibri"/>
                <w:sz w:val="20"/>
                <w:szCs w:val="20"/>
              </w:rPr>
            </w:pPr>
            <w:r>
              <w:rPr>
                <w:noProof/>
                <w:lang w:val="en-GB" w:eastAsia="en-GB"/>
              </w:rPr>
              <w:drawing>
                <wp:inline distT="0" distB="0" distL="0" distR="0" wp14:anchorId="43AC178D" wp14:editId="33720A44">
                  <wp:extent cx="1761393" cy="848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282"/>
                          <a:stretch/>
                        </pic:blipFill>
                        <pic:spPr bwMode="auto">
                          <a:xfrm>
                            <a:off x="0" y="0"/>
                            <a:ext cx="1776239" cy="856151"/>
                          </a:xfrm>
                          <a:prstGeom prst="rect">
                            <a:avLst/>
                          </a:prstGeom>
                          <a:ln>
                            <a:noFill/>
                          </a:ln>
                          <a:extLst>
                            <a:ext uri="{53640926-AAD7-44D8-BBD7-CCE9431645EC}">
                              <a14:shadowObscured xmlns:a14="http://schemas.microsoft.com/office/drawing/2010/main"/>
                            </a:ext>
                          </a:extLst>
                        </pic:spPr>
                      </pic:pic>
                    </a:graphicData>
                  </a:graphic>
                </wp:inline>
              </w:drawing>
            </w:r>
          </w:p>
          <w:p w14:paraId="7E634426" w14:textId="1658273A" w:rsidR="00CD2EBE" w:rsidRDefault="00CD2EBE">
            <w:pPr>
              <w:spacing w:after="0" w:line="240" w:lineRule="auto"/>
              <w:rPr>
                <w:rFonts w:ascii="Calibri" w:eastAsia="Times New Roman" w:hAnsi="Calibri" w:cs="Calibri"/>
                <w:sz w:val="20"/>
                <w:szCs w:val="20"/>
              </w:rPr>
            </w:pPr>
          </w:p>
        </w:tc>
      </w:tr>
      <w:tr w:rsidR="003B4B9F" w14:paraId="33AF371E"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767CA283"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10" w:type="dxa"/>
            <w:gridSpan w:val="12"/>
            <w:tcBorders>
              <w:top w:val="nil"/>
              <w:left w:val="nil"/>
              <w:bottom w:val="single" w:sz="4" w:space="0" w:color="auto"/>
              <w:right w:val="single" w:sz="4" w:space="0" w:color="auto"/>
            </w:tcBorders>
            <w:noWrap/>
            <w:vAlign w:val="center"/>
            <w:hideMark/>
          </w:tcPr>
          <w:p w14:paraId="26736325" w14:textId="32D64661" w:rsidR="003B4B9F" w:rsidRDefault="00344B7E">
            <w:pPr>
              <w:autoSpaceDE w:val="0"/>
              <w:autoSpaceDN w:val="0"/>
              <w:adjustRightInd w:val="0"/>
              <w:spacing w:after="0" w:line="240" w:lineRule="auto"/>
              <w:rPr>
                <w:rFonts w:ascii="Calibri" w:eastAsia="Times New Roman" w:hAnsi="Calibri" w:cs="Calibri"/>
                <w:bCs/>
                <w:sz w:val="20"/>
                <w:szCs w:val="20"/>
              </w:rPr>
            </w:pPr>
            <w:r>
              <w:rPr>
                <w:rFonts w:ascii="Calibri" w:eastAsia="Times New Roman" w:hAnsi="Calibri" w:cs="Calibri"/>
                <w:bCs/>
                <w:sz w:val="20"/>
                <w:szCs w:val="20"/>
              </w:rPr>
              <w:t>7: An error “Invalid values of AGEN, FIDN or FIDS” must be triggered.</w:t>
            </w:r>
          </w:p>
        </w:tc>
      </w:tr>
      <w:tr w:rsidR="003B4B9F" w14:paraId="642EE46F" w14:textId="77777777" w:rsidTr="00CD2EBE">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63E247F9"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10" w:type="dxa"/>
            <w:gridSpan w:val="12"/>
            <w:tcBorders>
              <w:top w:val="nil"/>
              <w:left w:val="nil"/>
              <w:bottom w:val="single" w:sz="4" w:space="0" w:color="auto"/>
              <w:right w:val="single" w:sz="4" w:space="0" w:color="auto"/>
            </w:tcBorders>
            <w:noWrap/>
            <w:vAlign w:val="center"/>
            <w:hideMark/>
          </w:tcPr>
          <w:p w14:paraId="7AEFFFA2" w14:textId="093AD562" w:rsidR="003B4B9F" w:rsidRDefault="00C873C0">
            <w:pPr>
              <w:spacing w:after="0" w:line="240" w:lineRule="auto"/>
              <w:rPr>
                <w:rFonts w:ascii="Calibri" w:eastAsia="Times New Roman" w:hAnsi="Calibri" w:cs="Calibri"/>
                <w:bCs/>
                <w:sz w:val="20"/>
                <w:szCs w:val="20"/>
              </w:rPr>
            </w:pPr>
            <w:r>
              <w:rPr>
                <w:rFonts w:ascii="Calibri" w:eastAsia="Times New Roman" w:hAnsi="Calibri" w:cs="Calibri"/>
                <w:bCs/>
                <w:sz w:val="20"/>
                <w:szCs w:val="20"/>
              </w:rPr>
              <w:t>None</w:t>
            </w:r>
          </w:p>
        </w:tc>
      </w:tr>
      <w:tr w:rsidR="003B4B9F" w14:paraId="0C213ED2" w14:textId="77777777" w:rsidTr="00CD2EBE">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75FE5674"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3</w:t>
            </w:r>
          </w:p>
        </w:tc>
        <w:tc>
          <w:tcPr>
            <w:tcW w:w="8210" w:type="dxa"/>
            <w:gridSpan w:val="12"/>
            <w:tcBorders>
              <w:top w:val="single" w:sz="4" w:space="0" w:color="auto"/>
              <w:left w:val="single" w:sz="4" w:space="0" w:color="auto"/>
              <w:bottom w:val="single" w:sz="4" w:space="0" w:color="auto"/>
              <w:right w:val="single" w:sz="4" w:space="0" w:color="auto"/>
            </w:tcBorders>
            <w:noWrap/>
            <w:vAlign w:val="center"/>
            <w:hideMark/>
          </w:tcPr>
          <w:p w14:paraId="3947A211" w14:textId="7B2A844E" w:rsidR="003B4B9F" w:rsidRDefault="008E01F1">
            <w:pPr>
              <w:spacing w:after="0" w:line="240" w:lineRule="auto"/>
              <w:rPr>
                <w:rFonts w:ascii="Calibri" w:eastAsia="Times New Roman" w:hAnsi="Calibri" w:cs="Calibri"/>
                <w:sz w:val="20"/>
                <w:szCs w:val="20"/>
              </w:rPr>
            </w:pPr>
            <w:r>
              <w:rPr>
                <w:rFonts w:ascii="Calibri" w:eastAsia="Times New Roman" w:hAnsi="Calibri" w:cs="Calibri"/>
                <w:bCs/>
                <w:sz w:val="20"/>
                <w:szCs w:val="20"/>
              </w:rPr>
              <w:t>FOID.</w:t>
            </w:r>
            <w:r w:rsidR="003B4B9F">
              <w:rPr>
                <w:rFonts w:ascii="Calibri" w:eastAsia="Times New Roman" w:hAnsi="Calibri" w:cs="Calibri"/>
                <w:bCs/>
                <w:sz w:val="20"/>
                <w:szCs w:val="20"/>
              </w:rPr>
              <w:t xml:space="preserve">FIDS </w:t>
            </w:r>
            <w:r>
              <w:rPr>
                <w:rFonts w:ascii="Calibri" w:eastAsia="Times New Roman" w:hAnsi="Calibri" w:cs="Calibri"/>
                <w:sz w:val="20"/>
                <w:szCs w:val="20"/>
              </w:rPr>
              <w:t>has been assigned an invalid value.</w:t>
            </w:r>
          </w:p>
        </w:tc>
      </w:tr>
      <w:tr w:rsidR="007E50AE" w14:paraId="6B3FE2A4"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12324113" w14:textId="32FF6EA2" w:rsidR="007E50AE" w:rsidRDefault="007E50AE" w:rsidP="007E50AE">
            <w:pPr>
              <w:spacing w:after="0" w:line="240" w:lineRule="auto"/>
              <w:jc w:val="center"/>
              <w:rPr>
                <w:rFonts w:ascii="Calibri" w:eastAsia="Times New Roman" w:hAnsi="Calibri" w:cs="Calibri"/>
                <w:bCs/>
                <w:sz w:val="20"/>
                <w:szCs w:val="20"/>
              </w:rPr>
            </w:pPr>
            <w:r>
              <w:rPr>
                <w:rFonts w:ascii="Calibri" w:eastAsia="Times New Roman" w:hAnsi="Calibri" w:cs="Calibri"/>
                <w:b/>
                <w:bCs/>
                <w:sz w:val="20"/>
                <w:szCs w:val="20"/>
              </w:rPr>
              <w:t>Location</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2CF727F5" w14:textId="0C43FCFE" w:rsidR="007E50AE" w:rsidRDefault="007E50AE" w:rsidP="007E50AE">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Feature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20C4A25F" w14:textId="274D6255" w:rsidR="007E50AE" w:rsidRDefault="007E50AE" w:rsidP="007E50AE">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Attributes</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3295CB1D" w14:textId="5EC22A59" w:rsidR="007E50AE" w:rsidRDefault="007E50AE" w:rsidP="007E50AE">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FRID</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379DDEA5" w14:textId="59DF7F82" w:rsidR="007E50AE" w:rsidRDefault="007E50AE" w:rsidP="007E50AE">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FOID</w:t>
            </w:r>
          </w:p>
        </w:tc>
        <w:tc>
          <w:tcPr>
            <w:tcW w:w="878" w:type="dxa"/>
            <w:tcBorders>
              <w:top w:val="single" w:sz="4" w:space="0" w:color="auto"/>
              <w:left w:val="single" w:sz="4" w:space="0" w:color="auto"/>
              <w:bottom w:val="single" w:sz="4" w:space="0" w:color="auto"/>
              <w:right w:val="single" w:sz="4" w:space="0" w:color="auto"/>
            </w:tcBorders>
            <w:vAlign w:val="center"/>
          </w:tcPr>
          <w:p w14:paraId="76F334DC" w14:textId="6E2B7CA2" w:rsidR="007E50AE" w:rsidRDefault="007E50AE" w:rsidP="007E50AE">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VRID</w:t>
            </w:r>
          </w:p>
        </w:tc>
      </w:tr>
      <w:tr w:rsidR="007E50AE" w14:paraId="7248C15B"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6A12BB81" w14:textId="12EB70C7" w:rsidR="007E50AE" w:rsidRDefault="008E01F1">
            <w:pPr>
              <w:spacing w:after="0" w:line="240" w:lineRule="auto"/>
              <w:rPr>
                <w:rFonts w:ascii="Calibri" w:eastAsia="Times New Roman" w:hAnsi="Calibri" w:cs="Calibri"/>
                <w:bCs/>
                <w:sz w:val="20"/>
                <w:szCs w:val="20"/>
              </w:rPr>
            </w:pPr>
            <w:r>
              <w:rPr>
                <w:rFonts w:ascii="Calibri" w:eastAsia="Times New Roman" w:hAnsi="Calibri" w:cs="Calibri"/>
                <w:sz w:val="20"/>
                <w:szCs w:val="20"/>
              </w:rPr>
              <w:t>32°32'06.01"S 61°06'59.38</w:t>
            </w:r>
            <w:r w:rsidR="00CD2EBE">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6BB02857" w14:textId="431A1AD0" w:rsidR="007E50AE" w:rsidRDefault="00CD2EBE">
            <w:pPr>
              <w:spacing w:after="0" w:line="240" w:lineRule="auto"/>
              <w:rPr>
                <w:rFonts w:ascii="Calibri" w:eastAsia="Times New Roman" w:hAnsi="Calibri" w:cs="Calibri"/>
                <w:bCs/>
                <w:sz w:val="20"/>
                <w:szCs w:val="20"/>
              </w:rPr>
            </w:pPr>
            <w:r>
              <w:rPr>
                <w:rFonts w:ascii="Calibri" w:eastAsia="Times New Roman" w:hAnsi="Calibri" w:cs="Calibri"/>
                <w:sz w:val="20"/>
                <w:szCs w:val="20"/>
              </w:rPr>
              <w:t>SBDARE (P)</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600881B2" w14:textId="5E1F386A" w:rsidR="007E50AE" w:rsidRDefault="00CD2EBE">
            <w:pPr>
              <w:spacing w:after="0" w:line="240" w:lineRule="auto"/>
              <w:rPr>
                <w:rFonts w:ascii="Calibri" w:eastAsia="Times New Roman" w:hAnsi="Calibri" w:cs="Calibri"/>
                <w:bCs/>
                <w:sz w:val="20"/>
                <w:szCs w:val="20"/>
              </w:rPr>
            </w:pPr>
            <w:r>
              <w:rPr>
                <w:rFonts w:ascii="Calibri" w:eastAsia="Times New Roman" w:hAnsi="Calibri" w:cs="Calibri"/>
                <w:sz w:val="20"/>
                <w:szCs w:val="20"/>
              </w:rPr>
              <w:t>NATSUR=1</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41647FAD" w14:textId="729AEABD" w:rsidR="007E50AE" w:rsidRDefault="008E01F1">
            <w:pPr>
              <w:spacing w:after="0" w:line="240" w:lineRule="auto"/>
              <w:rPr>
                <w:rFonts w:ascii="Calibri" w:eastAsia="Times New Roman" w:hAnsi="Calibri" w:cs="Calibri"/>
                <w:bCs/>
                <w:sz w:val="20"/>
                <w:szCs w:val="20"/>
              </w:rPr>
            </w:pPr>
            <w:r>
              <w:rPr>
                <w:rFonts w:ascii="Calibri" w:eastAsia="Times New Roman" w:hAnsi="Calibri" w:cs="Calibri"/>
                <w:bCs/>
                <w:sz w:val="20"/>
                <w:szCs w:val="20"/>
              </w:rPr>
              <w:t>FE-33</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4782ECE9" w14:textId="35253D9C" w:rsidR="007E50AE" w:rsidRDefault="00CD2EBE">
            <w:pPr>
              <w:spacing w:after="0" w:line="240" w:lineRule="auto"/>
              <w:rPr>
                <w:rFonts w:ascii="Calibri" w:eastAsia="Times New Roman" w:hAnsi="Calibri" w:cs="Calibri"/>
                <w:bCs/>
                <w:sz w:val="20"/>
                <w:szCs w:val="20"/>
              </w:rPr>
            </w:pPr>
            <w:r>
              <w:rPr>
                <w:rFonts w:ascii="Calibri" w:eastAsia="Times New Roman" w:hAnsi="Calibri" w:cs="Calibri"/>
                <w:sz w:val="20"/>
                <w:szCs w:val="20"/>
              </w:rPr>
              <w:t>AA 0000000267 00000</w:t>
            </w:r>
          </w:p>
        </w:tc>
        <w:tc>
          <w:tcPr>
            <w:tcW w:w="878" w:type="dxa"/>
            <w:tcBorders>
              <w:top w:val="single" w:sz="4" w:space="0" w:color="auto"/>
              <w:left w:val="single" w:sz="4" w:space="0" w:color="auto"/>
              <w:bottom w:val="single" w:sz="4" w:space="0" w:color="auto"/>
              <w:right w:val="single" w:sz="4" w:space="0" w:color="auto"/>
            </w:tcBorders>
            <w:vAlign w:val="center"/>
          </w:tcPr>
          <w:p w14:paraId="04C7710D" w14:textId="1298D0D9" w:rsidR="007E50AE" w:rsidRDefault="008E01F1">
            <w:pPr>
              <w:spacing w:after="0" w:line="240" w:lineRule="auto"/>
              <w:rPr>
                <w:rFonts w:ascii="Calibri" w:eastAsia="Times New Roman" w:hAnsi="Calibri" w:cs="Calibri"/>
                <w:bCs/>
                <w:sz w:val="20"/>
                <w:szCs w:val="20"/>
              </w:rPr>
            </w:pPr>
            <w:r>
              <w:rPr>
                <w:rFonts w:ascii="Calibri" w:eastAsia="Times New Roman" w:hAnsi="Calibri" w:cs="Calibri"/>
                <w:bCs/>
                <w:sz w:val="20"/>
                <w:szCs w:val="20"/>
              </w:rPr>
              <w:t>VI-05</w:t>
            </w:r>
          </w:p>
        </w:tc>
      </w:tr>
      <w:tr w:rsidR="003B4B9F" w14:paraId="30B18469" w14:textId="77777777" w:rsidTr="00F9357A">
        <w:trPr>
          <w:trHeight w:val="323"/>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23389F39" w14:textId="2A07C4EB" w:rsidR="003B4B9F" w:rsidRDefault="008E01F1">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ASCII</w:t>
            </w:r>
          </w:p>
        </w:tc>
        <w:tc>
          <w:tcPr>
            <w:tcW w:w="8210" w:type="dxa"/>
            <w:gridSpan w:val="12"/>
            <w:tcBorders>
              <w:top w:val="single" w:sz="4" w:space="0" w:color="auto"/>
              <w:left w:val="nil"/>
              <w:bottom w:val="single" w:sz="4" w:space="0" w:color="auto"/>
              <w:right w:val="single" w:sz="4" w:space="0" w:color="auto"/>
            </w:tcBorders>
            <w:noWrap/>
            <w:vAlign w:val="center"/>
            <w:hideMark/>
          </w:tcPr>
          <w:p w14:paraId="59B7C39E" w14:textId="00169422" w:rsidR="008E01F1" w:rsidRPr="008E01F1"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w:t>
            </w:r>
          </w:p>
          <w:p w14:paraId="7458BFF9" w14:textId="07F10385" w:rsidR="003B4B9F" w:rsidRDefault="008E01F1">
            <w:pPr>
              <w:spacing w:after="0" w:line="240" w:lineRule="auto"/>
              <w:rPr>
                <w:rFonts w:ascii="Calibri" w:eastAsia="Times New Roman" w:hAnsi="Calibri" w:cs="Calibri"/>
                <w:sz w:val="20"/>
                <w:szCs w:val="20"/>
              </w:rPr>
            </w:pPr>
            <w:r>
              <w:rPr>
                <w:noProof/>
                <w:lang w:val="en-GB" w:eastAsia="en-GB"/>
              </w:rPr>
              <w:drawing>
                <wp:inline distT="0" distB="0" distL="0" distR="0" wp14:anchorId="4420AB15" wp14:editId="1D525966">
                  <wp:extent cx="1847215" cy="6953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092" b="6607"/>
                          <a:stretch/>
                        </pic:blipFill>
                        <pic:spPr bwMode="auto">
                          <a:xfrm>
                            <a:off x="0" y="0"/>
                            <a:ext cx="1870132" cy="703951"/>
                          </a:xfrm>
                          <a:prstGeom prst="rect">
                            <a:avLst/>
                          </a:prstGeom>
                          <a:ln>
                            <a:noFill/>
                          </a:ln>
                          <a:extLst>
                            <a:ext uri="{53640926-AAD7-44D8-BBD7-CCE9431645EC}">
                              <a14:shadowObscured xmlns:a14="http://schemas.microsoft.com/office/drawing/2010/main"/>
                            </a:ext>
                          </a:extLst>
                        </pic:spPr>
                      </pic:pic>
                    </a:graphicData>
                  </a:graphic>
                </wp:inline>
              </w:drawing>
            </w:r>
          </w:p>
          <w:p w14:paraId="4E410D8C" w14:textId="6EC41B50" w:rsidR="00CD2EBE" w:rsidRDefault="00CD2EBE">
            <w:pPr>
              <w:spacing w:after="0" w:line="240" w:lineRule="auto"/>
              <w:rPr>
                <w:rFonts w:ascii="Calibri" w:eastAsia="Times New Roman" w:hAnsi="Calibri" w:cs="Calibri"/>
                <w:sz w:val="20"/>
                <w:szCs w:val="20"/>
              </w:rPr>
            </w:pPr>
          </w:p>
        </w:tc>
      </w:tr>
      <w:tr w:rsidR="003B4B9F" w14:paraId="15EAFEF5" w14:textId="77777777" w:rsidTr="008E01F1">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25316DBD"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10" w:type="dxa"/>
            <w:gridSpan w:val="12"/>
            <w:tcBorders>
              <w:top w:val="nil"/>
              <w:left w:val="nil"/>
              <w:bottom w:val="single" w:sz="4" w:space="0" w:color="auto"/>
              <w:right w:val="single" w:sz="4" w:space="0" w:color="auto"/>
            </w:tcBorders>
            <w:noWrap/>
            <w:vAlign w:val="center"/>
            <w:hideMark/>
          </w:tcPr>
          <w:p w14:paraId="744BAAF9" w14:textId="0362DBD5" w:rsidR="003B4B9F" w:rsidRDefault="003B4B9F">
            <w:pPr>
              <w:autoSpaceDE w:val="0"/>
              <w:autoSpaceDN w:val="0"/>
              <w:adjustRightInd w:val="0"/>
              <w:spacing w:after="0" w:line="240" w:lineRule="auto"/>
              <w:rPr>
                <w:rFonts w:ascii="Calibri" w:hAnsi="Calibri" w:cs="Calibri"/>
                <w:sz w:val="20"/>
                <w:szCs w:val="20"/>
              </w:rPr>
            </w:pPr>
            <w:r>
              <w:rPr>
                <w:rFonts w:ascii="Calibri" w:hAnsi="Calibri" w:cs="Calibri"/>
                <w:sz w:val="20"/>
                <w:szCs w:val="20"/>
              </w:rPr>
              <w:t>7: An error “Invalid values of FIDS” must be triggered.</w:t>
            </w:r>
            <w:r w:rsidR="00977371">
              <w:rPr>
                <w:rFonts w:ascii="Calibri" w:hAnsi="Calibri" w:cs="Calibri"/>
                <w:sz w:val="20"/>
                <w:szCs w:val="20"/>
              </w:rPr>
              <w:t xml:space="preserve"> </w:t>
            </w:r>
          </w:p>
        </w:tc>
      </w:tr>
      <w:tr w:rsidR="003B4B9F" w14:paraId="543D3BB9" w14:textId="77777777" w:rsidTr="008E01F1">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7343B114"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10" w:type="dxa"/>
            <w:gridSpan w:val="12"/>
            <w:tcBorders>
              <w:top w:val="single" w:sz="4" w:space="0" w:color="auto"/>
              <w:left w:val="single" w:sz="4" w:space="0" w:color="auto"/>
              <w:bottom w:val="single" w:sz="4" w:space="0" w:color="auto"/>
              <w:right w:val="single" w:sz="4" w:space="0" w:color="auto"/>
            </w:tcBorders>
            <w:noWrap/>
            <w:vAlign w:val="center"/>
            <w:hideMark/>
          </w:tcPr>
          <w:p w14:paraId="06ED2F53" w14:textId="6F935CFA" w:rsidR="003B4B9F" w:rsidRDefault="00977371">
            <w:pPr>
              <w:spacing w:after="0" w:line="240" w:lineRule="auto"/>
              <w:rPr>
                <w:rFonts w:ascii="Calibri" w:hAnsi="Calibri" w:cs="Calibri"/>
                <w:sz w:val="20"/>
                <w:szCs w:val="20"/>
              </w:rPr>
            </w:pPr>
            <w:r>
              <w:rPr>
                <w:rFonts w:ascii="Calibri" w:hAnsi="Calibri" w:cs="Calibri"/>
                <w:sz w:val="20"/>
                <w:szCs w:val="20"/>
              </w:rPr>
              <w:t>None</w:t>
            </w:r>
            <w:r w:rsidR="003B4B9F">
              <w:rPr>
                <w:rFonts w:ascii="Calibri" w:hAnsi="Calibri" w:cs="Calibri"/>
                <w:sz w:val="20"/>
                <w:szCs w:val="20"/>
              </w:rPr>
              <w:t>.</w:t>
            </w:r>
          </w:p>
        </w:tc>
      </w:tr>
      <w:tr w:rsidR="003B4B9F" w14:paraId="5D0C6ED9" w14:textId="77777777" w:rsidTr="008E01F1">
        <w:trPr>
          <w:trHeight w:val="300"/>
          <w:jc w:val="center"/>
        </w:trPr>
        <w:tc>
          <w:tcPr>
            <w:tcW w:w="10512" w:type="dxa"/>
            <w:gridSpan w:val="13"/>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4C29075E" w14:textId="03B78553" w:rsidR="003B4B9F" w:rsidRDefault="003B4B9F">
            <w:pPr>
              <w:spacing w:after="0" w:line="240" w:lineRule="auto"/>
              <w:rPr>
                <w:rFonts w:ascii="Calibri" w:eastAsia="Times New Roman" w:hAnsi="Calibri" w:cs="Calibri"/>
                <w:sz w:val="20"/>
                <w:szCs w:val="20"/>
              </w:rPr>
            </w:pPr>
          </w:p>
        </w:tc>
      </w:tr>
      <w:tr w:rsidR="003B4B9F" w14:paraId="597EF51E" w14:textId="77777777" w:rsidTr="00977371">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41056288"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450" w:type="dxa"/>
            <w:gridSpan w:val="5"/>
            <w:tcBorders>
              <w:top w:val="single" w:sz="4" w:space="0" w:color="auto"/>
              <w:left w:val="nil"/>
              <w:bottom w:val="single" w:sz="4" w:space="0" w:color="auto"/>
              <w:right w:val="single" w:sz="4" w:space="0" w:color="auto"/>
            </w:tcBorders>
            <w:noWrap/>
            <w:vAlign w:val="center"/>
            <w:hideMark/>
          </w:tcPr>
          <w:p w14:paraId="06A1E43C"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AA400014</w:t>
            </w:r>
          </w:p>
        </w:tc>
        <w:tc>
          <w:tcPr>
            <w:tcW w:w="1327" w:type="dxa"/>
            <w:gridSpan w:val="2"/>
            <w:tcBorders>
              <w:top w:val="single" w:sz="4" w:space="0" w:color="auto"/>
              <w:left w:val="single" w:sz="4" w:space="0" w:color="auto"/>
              <w:bottom w:val="single" w:sz="4" w:space="0" w:color="auto"/>
              <w:right w:val="single" w:sz="4" w:space="0" w:color="000000"/>
            </w:tcBorders>
            <w:vAlign w:val="center"/>
            <w:hideMark/>
          </w:tcPr>
          <w:p w14:paraId="0BBD89B2" w14:textId="77777777" w:rsidR="003B4B9F" w:rsidRDefault="003B4B9F">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421" w:type="dxa"/>
            <w:gridSpan w:val="3"/>
            <w:tcBorders>
              <w:top w:val="single" w:sz="4" w:space="0" w:color="auto"/>
              <w:left w:val="nil"/>
              <w:bottom w:val="single" w:sz="4" w:space="0" w:color="auto"/>
              <w:right w:val="single" w:sz="4" w:space="0" w:color="auto"/>
            </w:tcBorders>
            <w:noWrap/>
            <w:vAlign w:val="center"/>
            <w:hideMark/>
          </w:tcPr>
          <w:p w14:paraId="0158387A"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13b</w:t>
            </w:r>
          </w:p>
        </w:tc>
        <w:tc>
          <w:tcPr>
            <w:tcW w:w="1134" w:type="dxa"/>
            <w:tcBorders>
              <w:top w:val="single" w:sz="4" w:space="0" w:color="auto"/>
              <w:left w:val="nil"/>
              <w:bottom w:val="single" w:sz="4" w:space="0" w:color="auto"/>
              <w:right w:val="single" w:sz="4" w:space="0" w:color="auto"/>
            </w:tcBorders>
            <w:vAlign w:val="center"/>
            <w:hideMark/>
          </w:tcPr>
          <w:p w14:paraId="307B4663"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78" w:type="dxa"/>
            <w:tcBorders>
              <w:top w:val="single" w:sz="4" w:space="0" w:color="auto"/>
              <w:left w:val="nil"/>
              <w:bottom w:val="single" w:sz="4" w:space="0" w:color="auto"/>
              <w:right w:val="single" w:sz="4" w:space="0" w:color="auto"/>
            </w:tcBorders>
            <w:noWrap/>
            <w:vAlign w:val="center"/>
            <w:hideMark/>
          </w:tcPr>
          <w:p w14:paraId="044801F0"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B4B9F" w14:paraId="2C7D17D3" w14:textId="77777777" w:rsidTr="00F9357A">
        <w:trPr>
          <w:trHeight w:val="665"/>
          <w:jc w:val="center"/>
        </w:trPr>
        <w:tc>
          <w:tcPr>
            <w:tcW w:w="2302" w:type="dxa"/>
            <w:tcBorders>
              <w:top w:val="nil"/>
              <w:left w:val="single" w:sz="4" w:space="0" w:color="auto"/>
              <w:bottom w:val="single" w:sz="4" w:space="0" w:color="auto"/>
              <w:right w:val="single" w:sz="4" w:space="0" w:color="auto"/>
            </w:tcBorders>
            <w:noWrap/>
            <w:vAlign w:val="center"/>
            <w:hideMark/>
          </w:tcPr>
          <w:p w14:paraId="768E666F"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10" w:type="dxa"/>
            <w:gridSpan w:val="12"/>
            <w:tcBorders>
              <w:top w:val="single" w:sz="4" w:space="0" w:color="auto"/>
              <w:left w:val="nil"/>
              <w:bottom w:val="single" w:sz="4" w:space="0" w:color="auto"/>
              <w:right w:val="single" w:sz="4" w:space="0" w:color="000000"/>
            </w:tcBorders>
            <w:vAlign w:val="center"/>
            <w:hideMark/>
          </w:tcPr>
          <w:p w14:paraId="4FFCB373"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For each feature object of geometric primitive line which references multiple edges where the end node of a vector record is not identical to the beginning node of the following vector record.</w:t>
            </w:r>
          </w:p>
        </w:tc>
      </w:tr>
      <w:tr w:rsidR="003B4B9F" w14:paraId="1E202DB6" w14:textId="77777777" w:rsidTr="00977371">
        <w:trPr>
          <w:trHeight w:val="552"/>
          <w:jc w:val="center"/>
        </w:trPr>
        <w:tc>
          <w:tcPr>
            <w:tcW w:w="2302" w:type="dxa"/>
            <w:tcBorders>
              <w:top w:val="nil"/>
              <w:left w:val="single" w:sz="4" w:space="0" w:color="auto"/>
              <w:bottom w:val="single" w:sz="4" w:space="0" w:color="auto"/>
              <w:right w:val="single" w:sz="4" w:space="0" w:color="auto"/>
            </w:tcBorders>
            <w:noWrap/>
            <w:vAlign w:val="center"/>
            <w:hideMark/>
          </w:tcPr>
          <w:p w14:paraId="5607B359"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10" w:type="dxa"/>
            <w:gridSpan w:val="12"/>
            <w:tcBorders>
              <w:top w:val="single" w:sz="4" w:space="0" w:color="auto"/>
              <w:left w:val="nil"/>
              <w:bottom w:val="single" w:sz="4" w:space="0" w:color="auto"/>
              <w:right w:val="single" w:sz="4" w:space="0" w:color="000000"/>
            </w:tcBorders>
            <w:vAlign w:val="center"/>
            <w:hideMark/>
          </w:tcPr>
          <w:p w14:paraId="007831EE"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Sequential edges do not have the same end and beginning nodes.</w:t>
            </w:r>
          </w:p>
        </w:tc>
      </w:tr>
      <w:tr w:rsidR="003B4B9F" w14:paraId="5054FA70" w14:textId="77777777" w:rsidTr="00F9357A">
        <w:trPr>
          <w:trHeight w:val="323"/>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53866613"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777" w:type="dxa"/>
            <w:gridSpan w:val="7"/>
            <w:tcBorders>
              <w:top w:val="single" w:sz="4" w:space="0" w:color="auto"/>
              <w:left w:val="nil"/>
              <w:bottom w:val="single" w:sz="4" w:space="0" w:color="auto"/>
              <w:right w:val="single" w:sz="4" w:space="0" w:color="auto"/>
            </w:tcBorders>
            <w:noWrap/>
            <w:vAlign w:val="center"/>
            <w:hideMark/>
          </w:tcPr>
          <w:p w14:paraId="6606CCC4"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 xml:space="preserve">Ensure end and beginning nodes of sequential edges </w:t>
            </w:r>
          </w:p>
          <w:p w14:paraId="2DEA65E7"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match.</w:t>
            </w:r>
          </w:p>
        </w:tc>
        <w:tc>
          <w:tcPr>
            <w:tcW w:w="1369" w:type="dxa"/>
            <w:gridSpan w:val="2"/>
            <w:tcBorders>
              <w:top w:val="single" w:sz="4" w:space="0" w:color="auto"/>
              <w:left w:val="nil"/>
              <w:bottom w:val="single" w:sz="4" w:space="0" w:color="auto"/>
              <w:right w:val="single" w:sz="4" w:space="0" w:color="auto"/>
            </w:tcBorders>
            <w:noWrap/>
            <w:vAlign w:val="center"/>
            <w:hideMark/>
          </w:tcPr>
          <w:p w14:paraId="14541B93"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4" w:type="dxa"/>
            <w:gridSpan w:val="3"/>
            <w:tcBorders>
              <w:top w:val="single" w:sz="4" w:space="0" w:color="auto"/>
              <w:left w:val="nil"/>
              <w:bottom w:val="single" w:sz="4" w:space="0" w:color="auto"/>
              <w:right w:val="single" w:sz="4" w:space="0" w:color="auto"/>
            </w:tcBorders>
            <w:noWrap/>
            <w:vAlign w:val="center"/>
            <w:hideMark/>
          </w:tcPr>
          <w:p w14:paraId="79B282E8"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Part 3 (5.1.3.2)</w:t>
            </w:r>
          </w:p>
        </w:tc>
      </w:tr>
      <w:tr w:rsidR="003B4B9F" w14:paraId="1B0892F7"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671873C6"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10" w:type="dxa"/>
            <w:gridSpan w:val="12"/>
            <w:tcBorders>
              <w:top w:val="nil"/>
              <w:left w:val="nil"/>
              <w:bottom w:val="single" w:sz="4" w:space="0" w:color="auto"/>
              <w:right w:val="single" w:sz="4" w:space="0" w:color="auto"/>
            </w:tcBorders>
            <w:noWrap/>
            <w:vAlign w:val="center"/>
            <w:hideMark/>
          </w:tcPr>
          <w:p w14:paraId="301E7202" w14:textId="77777777" w:rsidR="003B4B9F" w:rsidRDefault="003B4B9F">
            <w:pPr>
              <w:spacing w:after="0" w:line="240" w:lineRule="auto"/>
              <w:rPr>
                <w:rFonts w:ascii="Calibri" w:eastAsia="Times New Roman" w:hAnsi="Calibri" w:cs="Calibri"/>
                <w:sz w:val="20"/>
                <w:szCs w:val="20"/>
              </w:rPr>
            </w:pPr>
            <w:commentRangeStart w:id="24"/>
            <w:commentRangeStart w:id="25"/>
            <w:r>
              <w:rPr>
                <w:rFonts w:ascii="Calibri" w:eastAsia="Times New Roman" w:hAnsi="Calibri" w:cs="Calibri"/>
                <w:sz w:val="20"/>
                <w:szCs w:val="20"/>
              </w:rPr>
              <w:t>RIVERS (L) feature created.</w:t>
            </w:r>
            <w:commentRangeEnd w:id="24"/>
            <w:r w:rsidR="004D43E7">
              <w:rPr>
                <w:rStyle w:val="CommentReference"/>
              </w:rPr>
              <w:commentReference w:id="24"/>
            </w:r>
            <w:commentRangeEnd w:id="25"/>
            <w:r w:rsidR="000D2DF1">
              <w:rPr>
                <w:rStyle w:val="CommentReference"/>
              </w:rPr>
              <w:commentReference w:id="25"/>
            </w:r>
          </w:p>
        </w:tc>
      </w:tr>
      <w:tr w:rsidR="007E50AE" w14:paraId="242D4A45"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15879263" w14:textId="7536A576" w:rsidR="007E50AE" w:rsidRDefault="007E50AE" w:rsidP="007E50AE">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0D07934B" w14:textId="4C7686BE" w:rsidR="007E50AE" w:rsidRDefault="007E50AE" w:rsidP="007E50AE">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76AA67FA" w14:textId="7A1C0FFF" w:rsidR="007E50AE" w:rsidRDefault="007E50AE" w:rsidP="007E50AE">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0263E9D2" w14:textId="219E95D6" w:rsidR="007E50AE" w:rsidRDefault="007E50AE" w:rsidP="007E50AE">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4E0DC47A" w14:textId="5BE6F14E" w:rsidR="007E50AE" w:rsidRDefault="007E50AE" w:rsidP="007E50AE">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78" w:type="dxa"/>
            <w:tcBorders>
              <w:top w:val="single" w:sz="4" w:space="0" w:color="auto"/>
              <w:left w:val="single" w:sz="4" w:space="0" w:color="auto"/>
              <w:bottom w:val="single" w:sz="4" w:space="0" w:color="auto"/>
              <w:right w:val="single" w:sz="4" w:space="0" w:color="auto"/>
            </w:tcBorders>
            <w:vAlign w:val="center"/>
          </w:tcPr>
          <w:p w14:paraId="7E1C7123" w14:textId="45C430E0" w:rsidR="007E50AE" w:rsidRDefault="007E50AE" w:rsidP="007E50AE">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7E50AE" w14:paraId="3CA620CD"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7FB22D64" w14:textId="0C354AE0" w:rsidR="007E50AE" w:rsidRDefault="00CD2EBE">
            <w:pPr>
              <w:spacing w:after="0" w:line="240" w:lineRule="auto"/>
              <w:rPr>
                <w:rFonts w:ascii="Calibri" w:eastAsia="Times New Roman" w:hAnsi="Calibri" w:cs="Calibri"/>
                <w:sz w:val="20"/>
                <w:szCs w:val="20"/>
              </w:rPr>
            </w:pPr>
            <w:r>
              <w:rPr>
                <w:rFonts w:ascii="Calibri" w:eastAsia="Times New Roman" w:hAnsi="Calibri" w:cs="Calibri"/>
                <w:sz w:val="20"/>
                <w:szCs w:val="20"/>
              </w:rPr>
              <w:t>32°33'08.68"S 61°08'00.31"E</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71845FB8" w14:textId="7081D192" w:rsidR="007E50AE" w:rsidRDefault="00CD2EBE">
            <w:pPr>
              <w:spacing w:after="0" w:line="240" w:lineRule="auto"/>
              <w:rPr>
                <w:rFonts w:ascii="Calibri" w:eastAsia="Times New Roman" w:hAnsi="Calibri" w:cs="Calibri"/>
                <w:sz w:val="20"/>
                <w:szCs w:val="20"/>
              </w:rPr>
            </w:pPr>
            <w:r>
              <w:rPr>
                <w:rFonts w:ascii="Calibri" w:eastAsia="Times New Roman" w:hAnsi="Calibri" w:cs="Calibri"/>
                <w:sz w:val="20"/>
                <w:szCs w:val="20"/>
              </w:rPr>
              <w:t>RIVERS (L)</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7E590290" w14:textId="69FCFDD4" w:rsidR="007E50AE" w:rsidRDefault="00977371">
            <w:pPr>
              <w:spacing w:after="0" w:line="240" w:lineRule="auto"/>
              <w:rPr>
                <w:rFonts w:ascii="Calibri" w:eastAsia="Times New Roman" w:hAnsi="Calibri" w:cs="Calibri"/>
                <w:sz w:val="20"/>
                <w:szCs w:val="20"/>
              </w:rPr>
            </w:pPr>
            <w:r>
              <w:rPr>
                <w:rFonts w:ascii="Calibri" w:eastAsia="Times New Roman" w:hAnsi="Calibri" w:cs="Calibri"/>
                <w:sz w:val="20"/>
                <w:szCs w:val="20"/>
              </w:rPr>
              <w:t>SCAMIN=599999</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37C43DBB" w14:textId="2ED27B56" w:rsidR="007E50AE" w:rsidRDefault="00977371">
            <w:pPr>
              <w:spacing w:after="0" w:line="240" w:lineRule="auto"/>
              <w:rPr>
                <w:rFonts w:ascii="Calibri" w:eastAsia="Times New Roman" w:hAnsi="Calibri" w:cs="Calibri"/>
                <w:sz w:val="20"/>
                <w:szCs w:val="20"/>
              </w:rPr>
            </w:pPr>
            <w:r>
              <w:rPr>
                <w:rFonts w:ascii="Calibri" w:eastAsia="Times New Roman" w:hAnsi="Calibri" w:cs="Calibri"/>
                <w:sz w:val="20"/>
                <w:szCs w:val="20"/>
              </w:rPr>
              <w:t>FE-28</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7E810CAA" w14:textId="38862AB5" w:rsidR="007E50AE" w:rsidRDefault="00CD2EBE">
            <w:pPr>
              <w:spacing w:after="0" w:line="240" w:lineRule="auto"/>
              <w:rPr>
                <w:rFonts w:ascii="Calibri" w:eastAsia="Times New Roman" w:hAnsi="Calibri" w:cs="Calibri"/>
                <w:sz w:val="20"/>
                <w:szCs w:val="20"/>
              </w:rPr>
            </w:pPr>
            <w:r>
              <w:rPr>
                <w:rFonts w:ascii="Calibri" w:eastAsia="Times New Roman" w:hAnsi="Calibri" w:cs="Calibri"/>
                <w:sz w:val="20"/>
                <w:szCs w:val="20"/>
              </w:rPr>
              <w:t>AA 0000004046 00001</w:t>
            </w:r>
            <w:r w:rsidR="00977371">
              <w:rPr>
                <w:rFonts w:ascii="Calibri" w:eastAsia="Times New Roman" w:hAnsi="Calibri" w:cs="Calibri"/>
                <w:sz w:val="20"/>
                <w:szCs w:val="20"/>
              </w:rPr>
              <w:t xml:space="preserve">                                                                            </w:t>
            </w:r>
          </w:p>
        </w:tc>
        <w:tc>
          <w:tcPr>
            <w:tcW w:w="878" w:type="dxa"/>
            <w:tcBorders>
              <w:top w:val="single" w:sz="4" w:space="0" w:color="auto"/>
              <w:left w:val="single" w:sz="4" w:space="0" w:color="auto"/>
              <w:bottom w:val="single" w:sz="4" w:space="0" w:color="auto"/>
              <w:right w:val="single" w:sz="4" w:space="0" w:color="auto"/>
            </w:tcBorders>
            <w:vAlign w:val="center"/>
          </w:tcPr>
          <w:p w14:paraId="37CFDEE1" w14:textId="689BC91F" w:rsidR="007E50AE" w:rsidRDefault="00977371">
            <w:pPr>
              <w:spacing w:after="0" w:line="240" w:lineRule="auto"/>
              <w:rPr>
                <w:rFonts w:ascii="Calibri" w:eastAsia="Times New Roman" w:hAnsi="Calibri" w:cs="Calibri"/>
                <w:sz w:val="20"/>
                <w:szCs w:val="20"/>
              </w:rPr>
            </w:pPr>
            <w:r>
              <w:rPr>
                <w:rFonts w:ascii="Calibri" w:eastAsia="Times New Roman" w:hAnsi="Calibri" w:cs="Calibri"/>
                <w:sz w:val="20"/>
                <w:szCs w:val="20"/>
              </w:rPr>
              <w:t>VE-23; VE-24</w:t>
            </w:r>
          </w:p>
        </w:tc>
      </w:tr>
      <w:tr w:rsidR="003B4B9F" w14:paraId="27B0C896"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0B757403"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10" w:type="dxa"/>
            <w:gridSpan w:val="12"/>
            <w:tcBorders>
              <w:top w:val="single" w:sz="4" w:space="0" w:color="auto"/>
              <w:left w:val="nil"/>
              <w:bottom w:val="single" w:sz="4" w:space="0" w:color="auto"/>
              <w:right w:val="single" w:sz="4" w:space="0" w:color="auto"/>
            </w:tcBorders>
            <w:noWrap/>
            <w:vAlign w:val="center"/>
            <w:hideMark/>
          </w:tcPr>
          <w:p w14:paraId="33F06072" w14:textId="77777777" w:rsidR="003B4B9F" w:rsidRDefault="003B4B9F">
            <w:pPr>
              <w:spacing w:after="0" w:line="240" w:lineRule="auto"/>
              <w:rPr>
                <w:rFonts w:ascii="Calibri" w:eastAsia="Times New Roman" w:hAnsi="Calibri" w:cs="Calibri"/>
                <w:sz w:val="20"/>
                <w:szCs w:val="20"/>
              </w:rPr>
            </w:pPr>
            <w:r>
              <w:rPr>
                <w:noProof/>
                <w:lang w:val="en-GB" w:eastAsia="en-GB"/>
              </w:rPr>
              <w:drawing>
                <wp:inline distT="0" distB="0" distL="0" distR="0" wp14:anchorId="1DE7B342" wp14:editId="5CD4BE98">
                  <wp:extent cx="2486025" cy="1876425"/>
                  <wp:effectExtent l="0" t="0" r="9525"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876425"/>
                          </a:xfrm>
                          <a:prstGeom prst="rect">
                            <a:avLst/>
                          </a:prstGeom>
                          <a:noFill/>
                          <a:ln>
                            <a:noFill/>
                          </a:ln>
                        </pic:spPr>
                      </pic:pic>
                    </a:graphicData>
                  </a:graphic>
                </wp:inline>
              </w:drawing>
            </w:r>
          </w:p>
        </w:tc>
      </w:tr>
      <w:tr w:rsidR="003B4B9F" w14:paraId="7DC5C9EC"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440BEDCC"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10" w:type="dxa"/>
            <w:gridSpan w:val="12"/>
            <w:tcBorders>
              <w:top w:val="nil"/>
              <w:left w:val="nil"/>
              <w:bottom w:val="single" w:sz="4" w:space="0" w:color="auto"/>
              <w:right w:val="single" w:sz="4" w:space="0" w:color="auto"/>
            </w:tcBorders>
            <w:noWrap/>
            <w:vAlign w:val="center"/>
            <w:hideMark/>
          </w:tcPr>
          <w:p w14:paraId="18AE73A5" w14:textId="23A4BF03" w:rsidR="003B4B9F" w:rsidRDefault="00977371">
            <w:pPr>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13b: </w:t>
            </w:r>
            <w:r w:rsidR="003B4B9F">
              <w:rPr>
                <w:rFonts w:ascii="Calibri" w:eastAsia="Times New Roman" w:hAnsi="Calibri" w:cs="Calibri"/>
                <w:sz w:val="20"/>
                <w:szCs w:val="20"/>
              </w:rPr>
              <w:t>error “Sequential edges do not have the same start and end nodes” must be </w:t>
            </w:r>
          </w:p>
          <w:p w14:paraId="77972DD2" w14:textId="18C3857D" w:rsidR="003B4B9F" w:rsidRDefault="00977371">
            <w:pPr>
              <w:autoSpaceDE w:val="0"/>
              <w:autoSpaceDN w:val="0"/>
              <w:adjustRightInd w:val="0"/>
              <w:spacing w:after="0" w:line="240" w:lineRule="auto"/>
              <w:rPr>
                <w:rFonts w:ascii="Segoe UI" w:eastAsiaTheme="minorHAnsi" w:hAnsi="Segoe UI" w:cs="Segoe UI"/>
                <w:sz w:val="18"/>
                <w:szCs w:val="18"/>
                <w:lang w:val="en-US" w:eastAsia="en-US"/>
              </w:rPr>
            </w:pPr>
            <w:r>
              <w:rPr>
                <w:rFonts w:ascii="Calibri" w:eastAsia="Times New Roman" w:hAnsi="Calibri" w:cs="Calibri"/>
                <w:sz w:val="20"/>
                <w:szCs w:val="20"/>
              </w:rPr>
              <w:t>t</w:t>
            </w:r>
            <w:r w:rsidR="003B4B9F">
              <w:rPr>
                <w:rFonts w:ascii="Calibri" w:eastAsia="Times New Roman" w:hAnsi="Calibri" w:cs="Calibri"/>
                <w:sz w:val="20"/>
                <w:szCs w:val="20"/>
              </w:rPr>
              <w:t>riggered.</w:t>
            </w:r>
          </w:p>
        </w:tc>
      </w:tr>
      <w:tr w:rsidR="003B4B9F" w14:paraId="7902D23B"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27E04DA9"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10" w:type="dxa"/>
            <w:gridSpan w:val="12"/>
            <w:tcBorders>
              <w:top w:val="single" w:sz="4" w:space="0" w:color="auto"/>
              <w:left w:val="nil"/>
              <w:bottom w:val="single" w:sz="4" w:space="0" w:color="auto"/>
              <w:right w:val="single" w:sz="4" w:space="0" w:color="auto"/>
            </w:tcBorders>
            <w:noWrap/>
            <w:vAlign w:val="center"/>
            <w:hideMark/>
          </w:tcPr>
          <w:p w14:paraId="631007A9"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3B4B9F" w14:paraId="7531081E" w14:textId="77777777" w:rsidTr="00745714">
        <w:trPr>
          <w:trHeight w:val="300"/>
          <w:jc w:val="center"/>
        </w:trPr>
        <w:tc>
          <w:tcPr>
            <w:tcW w:w="10512" w:type="dxa"/>
            <w:gridSpan w:val="13"/>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7C481A97" w14:textId="77777777" w:rsidR="003B4B9F" w:rsidRDefault="003B4B9F">
            <w:pPr>
              <w:spacing w:after="0" w:line="240" w:lineRule="auto"/>
              <w:rPr>
                <w:rFonts w:ascii="Calibri" w:eastAsia="Times New Roman" w:hAnsi="Calibri" w:cs="Calibri"/>
                <w:sz w:val="20"/>
                <w:szCs w:val="20"/>
              </w:rPr>
            </w:pPr>
          </w:p>
        </w:tc>
      </w:tr>
      <w:tr w:rsidR="003B4B9F" w14:paraId="05839A4C" w14:textId="77777777" w:rsidTr="00977371">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75114B13"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450" w:type="dxa"/>
            <w:gridSpan w:val="5"/>
            <w:tcBorders>
              <w:top w:val="single" w:sz="4" w:space="0" w:color="auto"/>
              <w:left w:val="nil"/>
              <w:bottom w:val="single" w:sz="4" w:space="0" w:color="auto"/>
              <w:right w:val="single" w:sz="4" w:space="0" w:color="auto"/>
            </w:tcBorders>
            <w:noWrap/>
            <w:vAlign w:val="center"/>
            <w:hideMark/>
          </w:tcPr>
          <w:p w14:paraId="337A1290"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AA400014</w:t>
            </w:r>
          </w:p>
        </w:tc>
        <w:tc>
          <w:tcPr>
            <w:tcW w:w="1327" w:type="dxa"/>
            <w:gridSpan w:val="2"/>
            <w:tcBorders>
              <w:top w:val="single" w:sz="4" w:space="0" w:color="auto"/>
              <w:left w:val="single" w:sz="4" w:space="0" w:color="auto"/>
              <w:bottom w:val="single" w:sz="4" w:space="0" w:color="auto"/>
              <w:right w:val="single" w:sz="4" w:space="0" w:color="000000"/>
            </w:tcBorders>
            <w:vAlign w:val="center"/>
            <w:hideMark/>
          </w:tcPr>
          <w:p w14:paraId="6D26DF1F" w14:textId="77777777" w:rsidR="003B4B9F" w:rsidRDefault="003B4B9F">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421" w:type="dxa"/>
            <w:gridSpan w:val="3"/>
            <w:tcBorders>
              <w:top w:val="single" w:sz="4" w:space="0" w:color="auto"/>
              <w:left w:val="nil"/>
              <w:bottom w:val="single" w:sz="4" w:space="0" w:color="auto"/>
              <w:right w:val="single" w:sz="4" w:space="0" w:color="auto"/>
            </w:tcBorders>
            <w:noWrap/>
            <w:vAlign w:val="center"/>
            <w:hideMark/>
          </w:tcPr>
          <w:p w14:paraId="074AAD0A"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518a</w:t>
            </w:r>
          </w:p>
        </w:tc>
        <w:tc>
          <w:tcPr>
            <w:tcW w:w="1134" w:type="dxa"/>
            <w:tcBorders>
              <w:top w:val="single" w:sz="4" w:space="0" w:color="auto"/>
              <w:left w:val="nil"/>
              <w:bottom w:val="single" w:sz="4" w:space="0" w:color="auto"/>
              <w:right w:val="single" w:sz="4" w:space="0" w:color="auto"/>
            </w:tcBorders>
            <w:vAlign w:val="center"/>
            <w:hideMark/>
          </w:tcPr>
          <w:p w14:paraId="56DD0703"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78" w:type="dxa"/>
            <w:tcBorders>
              <w:top w:val="single" w:sz="4" w:space="0" w:color="auto"/>
              <w:left w:val="nil"/>
              <w:bottom w:val="single" w:sz="4" w:space="0" w:color="auto"/>
              <w:right w:val="single" w:sz="4" w:space="0" w:color="auto"/>
            </w:tcBorders>
            <w:noWrap/>
            <w:vAlign w:val="center"/>
            <w:hideMark/>
          </w:tcPr>
          <w:p w14:paraId="7862E8A2"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B4B9F" w14:paraId="27095F2E" w14:textId="77777777" w:rsidTr="00F9357A">
        <w:trPr>
          <w:trHeight w:val="665"/>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24C30A70"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10" w:type="dxa"/>
            <w:gridSpan w:val="12"/>
            <w:tcBorders>
              <w:top w:val="single" w:sz="4" w:space="0" w:color="auto"/>
              <w:left w:val="nil"/>
              <w:bottom w:val="single" w:sz="4" w:space="0" w:color="auto"/>
              <w:right w:val="single" w:sz="4" w:space="0" w:color="000000"/>
            </w:tcBorders>
            <w:vAlign w:val="center"/>
            <w:hideMark/>
          </w:tcPr>
          <w:p w14:paraId="69742055"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For each FLODOC, DRGARE, LNDARE, HULKES, PONTON, DEPARE or UNSARE feature object of geometric primitive area where the GRUP subfield of the FRID is Not equal to 1 (Group 1).</w:t>
            </w:r>
          </w:p>
        </w:tc>
      </w:tr>
      <w:tr w:rsidR="003B4B9F" w14:paraId="7ABC3AAF" w14:textId="77777777" w:rsidTr="001B49AA">
        <w:trPr>
          <w:trHeight w:val="514"/>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2D953CAE"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10" w:type="dxa"/>
            <w:gridSpan w:val="12"/>
            <w:tcBorders>
              <w:top w:val="single" w:sz="4" w:space="0" w:color="auto"/>
              <w:left w:val="nil"/>
              <w:bottom w:val="single" w:sz="4" w:space="0" w:color="auto"/>
              <w:right w:val="single" w:sz="4" w:space="0" w:color="000000"/>
            </w:tcBorders>
            <w:vAlign w:val="center"/>
            <w:hideMark/>
          </w:tcPr>
          <w:p w14:paraId="5145B84D" w14:textId="77777777" w:rsidR="003B4B9F" w:rsidRDefault="003B4B9F">
            <w:pPr>
              <w:spacing w:after="0" w:line="240" w:lineRule="auto"/>
              <w:rPr>
                <w:rFonts w:ascii="Calibri" w:eastAsia="Times New Roman" w:hAnsi="Calibri" w:cs="Calibri"/>
                <w:bCs/>
                <w:sz w:val="20"/>
                <w:szCs w:val="20"/>
              </w:rPr>
            </w:pPr>
            <w:r>
              <w:rPr>
                <w:rFonts w:ascii="Calibri" w:hAnsi="Calibri" w:cs="Calibri"/>
                <w:sz w:val="20"/>
                <w:szCs w:val="20"/>
              </w:rPr>
              <w:t>Skin of the earth objects are not encoded as Group 1.</w:t>
            </w:r>
          </w:p>
        </w:tc>
      </w:tr>
      <w:tr w:rsidR="003B4B9F" w14:paraId="763A792C" w14:textId="77777777" w:rsidTr="00F9357A">
        <w:trPr>
          <w:trHeight w:val="323"/>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22244E2D"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777" w:type="dxa"/>
            <w:gridSpan w:val="7"/>
            <w:tcBorders>
              <w:top w:val="single" w:sz="4" w:space="0" w:color="auto"/>
              <w:left w:val="nil"/>
              <w:bottom w:val="single" w:sz="4" w:space="0" w:color="auto"/>
              <w:right w:val="single" w:sz="4" w:space="0" w:color="auto"/>
            </w:tcBorders>
            <w:noWrap/>
            <w:vAlign w:val="center"/>
            <w:hideMark/>
          </w:tcPr>
          <w:p w14:paraId="65D7DEE6"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Ensure that the FRID subfield GRUP is set to 1 (Group 1) for all skin of the earth feature objects.</w:t>
            </w:r>
          </w:p>
        </w:tc>
        <w:tc>
          <w:tcPr>
            <w:tcW w:w="1369" w:type="dxa"/>
            <w:gridSpan w:val="2"/>
            <w:tcBorders>
              <w:top w:val="single" w:sz="4" w:space="0" w:color="auto"/>
              <w:left w:val="nil"/>
              <w:bottom w:val="single" w:sz="4" w:space="0" w:color="auto"/>
              <w:right w:val="single" w:sz="4" w:space="0" w:color="auto"/>
            </w:tcBorders>
            <w:noWrap/>
            <w:vAlign w:val="center"/>
            <w:hideMark/>
          </w:tcPr>
          <w:p w14:paraId="258F137E"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4" w:type="dxa"/>
            <w:gridSpan w:val="3"/>
            <w:tcBorders>
              <w:top w:val="single" w:sz="4" w:space="0" w:color="auto"/>
              <w:left w:val="nil"/>
              <w:bottom w:val="single" w:sz="4" w:space="0" w:color="auto"/>
              <w:right w:val="single" w:sz="4" w:space="0" w:color="auto"/>
            </w:tcBorders>
            <w:noWrap/>
            <w:vAlign w:val="center"/>
            <w:hideMark/>
          </w:tcPr>
          <w:p w14:paraId="7CEB9EDD"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3.10.1</w:t>
            </w:r>
          </w:p>
        </w:tc>
      </w:tr>
      <w:tr w:rsidR="003B4B9F" w14:paraId="79DA0B4B"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3C47749C"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10" w:type="dxa"/>
            <w:gridSpan w:val="12"/>
            <w:tcBorders>
              <w:top w:val="nil"/>
              <w:left w:val="nil"/>
              <w:bottom w:val="single" w:sz="4" w:space="0" w:color="auto"/>
              <w:right w:val="single" w:sz="4" w:space="0" w:color="auto"/>
            </w:tcBorders>
            <w:noWrap/>
            <w:vAlign w:val="center"/>
            <w:hideMark/>
          </w:tcPr>
          <w:p w14:paraId="1C51669B"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FLODOC, DRGARE, LNDARE, HULKES, PONTON, DEPARE or UNSARE features are created as a group 2 objects</w:t>
            </w:r>
          </w:p>
        </w:tc>
      </w:tr>
      <w:tr w:rsidR="007E50AE" w14:paraId="23841A93"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51035288" w14:textId="5CD2AB47" w:rsidR="007E50AE" w:rsidRDefault="007E50AE" w:rsidP="007E50AE">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078209F9" w14:textId="19019A16" w:rsidR="007E50AE" w:rsidRDefault="007E50AE" w:rsidP="007E50AE">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22C5426B" w14:textId="6D8108EB" w:rsidR="007E50AE" w:rsidRDefault="007E50AE" w:rsidP="007E50AE">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0491B5C0" w14:textId="0A4011CA" w:rsidR="007E50AE" w:rsidRDefault="007E50AE" w:rsidP="007E50AE">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64F64709" w14:textId="56F733F2" w:rsidR="007E50AE" w:rsidRDefault="007E50AE" w:rsidP="007E50AE">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78" w:type="dxa"/>
            <w:tcBorders>
              <w:top w:val="single" w:sz="4" w:space="0" w:color="auto"/>
              <w:left w:val="single" w:sz="4" w:space="0" w:color="auto"/>
              <w:bottom w:val="single" w:sz="4" w:space="0" w:color="auto"/>
              <w:right w:val="single" w:sz="4" w:space="0" w:color="auto"/>
            </w:tcBorders>
            <w:vAlign w:val="center"/>
          </w:tcPr>
          <w:p w14:paraId="105EE501" w14:textId="6490A247" w:rsidR="007E50AE" w:rsidRDefault="007E50AE" w:rsidP="007E50AE">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1E1D1F" w14:paraId="4CF4E97D"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0030DEA1" w14:textId="6DB2A70A"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32°31'13.00"S 61°05'06.14"E</w:t>
            </w:r>
          </w:p>
        </w:tc>
        <w:tc>
          <w:tcPr>
            <w:tcW w:w="1260" w:type="dxa"/>
            <w:gridSpan w:val="2"/>
            <w:tcBorders>
              <w:top w:val="single" w:sz="4" w:space="0" w:color="auto"/>
              <w:left w:val="single" w:sz="4" w:space="0" w:color="auto"/>
              <w:bottom w:val="single" w:sz="4" w:space="0" w:color="auto"/>
              <w:right w:val="single" w:sz="4" w:space="0" w:color="auto"/>
            </w:tcBorders>
          </w:tcPr>
          <w:p w14:paraId="6DD97D42" w14:textId="1DF057FA" w:rsidR="001E1D1F" w:rsidRPr="0032408A" w:rsidRDefault="001E1D1F" w:rsidP="001E1D1F">
            <w:pPr>
              <w:spacing w:after="0" w:line="240" w:lineRule="auto"/>
              <w:rPr>
                <w:rFonts w:ascii="Calibri" w:eastAsia="Times New Roman" w:hAnsi="Calibri" w:cs="Calibri"/>
                <w:sz w:val="20"/>
                <w:szCs w:val="20"/>
              </w:rPr>
            </w:pPr>
            <w:r w:rsidRPr="00257CB9">
              <w:rPr>
                <w:rFonts w:ascii="Calibri" w:eastAsia="Times New Roman" w:hAnsi="Calibri" w:cs="Calibri"/>
                <w:sz w:val="20"/>
                <w:szCs w:val="20"/>
              </w:rPr>
              <w:t>DEPARE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4BA744B7" w14:textId="0D6CE1AF"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DRVAL1=30; DRVAL2=50</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6B03EC61" w14:textId="4CABC8BE"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FE-01</w:t>
            </w:r>
          </w:p>
        </w:tc>
        <w:tc>
          <w:tcPr>
            <w:tcW w:w="2066" w:type="dxa"/>
            <w:gridSpan w:val="3"/>
            <w:tcBorders>
              <w:top w:val="single" w:sz="4" w:space="0" w:color="auto"/>
              <w:left w:val="single" w:sz="4" w:space="0" w:color="auto"/>
              <w:bottom w:val="single" w:sz="4" w:space="0" w:color="auto"/>
              <w:right w:val="single" w:sz="4" w:space="0" w:color="auto"/>
            </w:tcBorders>
          </w:tcPr>
          <w:p w14:paraId="10904585" w14:textId="75B94D4F" w:rsidR="001E1D1F" w:rsidRDefault="001E1D1F" w:rsidP="001E1D1F">
            <w:pPr>
              <w:spacing w:after="0" w:line="240" w:lineRule="auto"/>
              <w:rPr>
                <w:rFonts w:ascii="Calibri" w:eastAsia="Times New Roman" w:hAnsi="Calibri" w:cs="Calibri"/>
                <w:sz w:val="20"/>
                <w:szCs w:val="20"/>
                <w:lang w:val="da-DK"/>
              </w:rPr>
            </w:pPr>
            <w:r w:rsidRPr="00A663F7">
              <w:rPr>
                <w:rFonts w:ascii="Calibri" w:eastAsia="Times New Roman" w:hAnsi="Calibri" w:cs="Calibri"/>
                <w:sz w:val="20"/>
                <w:szCs w:val="20"/>
                <w:lang w:val="da-DK"/>
              </w:rPr>
              <w:t>AA 0000000259 00001</w:t>
            </w:r>
          </w:p>
        </w:tc>
        <w:tc>
          <w:tcPr>
            <w:tcW w:w="878" w:type="dxa"/>
            <w:tcBorders>
              <w:top w:val="single" w:sz="4" w:space="0" w:color="auto"/>
              <w:left w:val="single" w:sz="4" w:space="0" w:color="auto"/>
              <w:bottom w:val="single" w:sz="4" w:space="0" w:color="auto"/>
              <w:right w:val="single" w:sz="4" w:space="0" w:color="auto"/>
            </w:tcBorders>
          </w:tcPr>
          <w:p w14:paraId="09C7B199" w14:textId="6069975E" w:rsidR="001E1D1F" w:rsidRPr="008A0FF3" w:rsidRDefault="001E1D1F" w:rsidP="001E1D1F">
            <w:pPr>
              <w:spacing w:after="0" w:line="240" w:lineRule="auto"/>
              <w:jc w:val="center"/>
              <w:rPr>
                <w:rFonts w:ascii="Calibri" w:eastAsia="Times New Roman" w:hAnsi="Calibri" w:cs="Calibri"/>
                <w:sz w:val="20"/>
                <w:szCs w:val="20"/>
              </w:rPr>
            </w:pPr>
            <w:r w:rsidRPr="00270115">
              <w:rPr>
                <w:rFonts w:ascii="Calibri" w:eastAsia="Times New Roman" w:hAnsi="Calibri" w:cs="Calibri"/>
                <w:sz w:val="20"/>
                <w:szCs w:val="20"/>
              </w:rPr>
              <w:t>-</w:t>
            </w:r>
          </w:p>
        </w:tc>
      </w:tr>
      <w:tr w:rsidR="001E1D1F" w14:paraId="2CD1C67F"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252F69E4" w14:textId="2550CDC6"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32°30'34.87</w:t>
            </w:r>
            <w:r w:rsidRPr="007C790E">
              <w:rPr>
                <w:rFonts w:ascii="Calibri" w:eastAsia="Times New Roman" w:hAnsi="Calibri" w:cs="Calibri"/>
                <w:sz w:val="20"/>
                <w:szCs w:val="20"/>
              </w:rPr>
              <w:t xml:space="preserve">"S </w:t>
            </w:r>
            <w:r>
              <w:rPr>
                <w:rFonts w:ascii="Calibri" w:eastAsia="Times New Roman" w:hAnsi="Calibri" w:cs="Calibri"/>
                <w:sz w:val="20"/>
                <w:szCs w:val="20"/>
              </w:rPr>
              <w:t>61°08'00.66</w:t>
            </w:r>
            <w:r w:rsidRPr="007C790E">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26FE216D" w14:textId="286BD961" w:rsidR="001E1D1F" w:rsidRPr="0032408A" w:rsidRDefault="001E1D1F" w:rsidP="001E1D1F">
            <w:pPr>
              <w:spacing w:after="0" w:line="240" w:lineRule="auto"/>
              <w:rPr>
                <w:rFonts w:ascii="Calibri" w:eastAsia="Times New Roman" w:hAnsi="Calibri" w:cs="Calibri"/>
                <w:sz w:val="20"/>
                <w:szCs w:val="20"/>
              </w:rPr>
            </w:pPr>
            <w:r w:rsidRPr="00257CB9">
              <w:rPr>
                <w:rFonts w:ascii="Calibri" w:eastAsia="Times New Roman" w:hAnsi="Calibri" w:cs="Calibri"/>
                <w:sz w:val="20"/>
                <w:szCs w:val="20"/>
              </w:rPr>
              <w:t>DEPARE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7E552504" w14:textId="030B3972"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DRVAL1=200; DRVAL2=300</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237A032A" w14:textId="4B26259B"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FE-02</w:t>
            </w:r>
          </w:p>
        </w:tc>
        <w:tc>
          <w:tcPr>
            <w:tcW w:w="2066" w:type="dxa"/>
            <w:gridSpan w:val="3"/>
            <w:tcBorders>
              <w:top w:val="single" w:sz="4" w:space="0" w:color="auto"/>
              <w:left w:val="single" w:sz="4" w:space="0" w:color="auto"/>
              <w:bottom w:val="single" w:sz="4" w:space="0" w:color="auto"/>
              <w:right w:val="single" w:sz="4" w:space="0" w:color="auto"/>
            </w:tcBorders>
          </w:tcPr>
          <w:p w14:paraId="1AD82DB7" w14:textId="60D7B9F2" w:rsidR="001E1D1F" w:rsidRDefault="001E1D1F" w:rsidP="001E1D1F">
            <w:pPr>
              <w:spacing w:after="0" w:line="240" w:lineRule="auto"/>
              <w:rPr>
                <w:rFonts w:ascii="Calibri" w:eastAsia="Times New Roman" w:hAnsi="Calibri" w:cs="Calibri"/>
                <w:sz w:val="20"/>
                <w:szCs w:val="20"/>
                <w:lang w:val="da-DK"/>
              </w:rPr>
            </w:pPr>
            <w:r w:rsidRPr="00A663F7">
              <w:rPr>
                <w:rFonts w:ascii="Calibri" w:eastAsia="Times New Roman" w:hAnsi="Calibri" w:cs="Calibri"/>
                <w:sz w:val="20"/>
                <w:szCs w:val="20"/>
                <w:lang w:val="da-DK"/>
              </w:rPr>
              <w:t>AA 0000000270 00001</w:t>
            </w:r>
          </w:p>
        </w:tc>
        <w:tc>
          <w:tcPr>
            <w:tcW w:w="878" w:type="dxa"/>
            <w:tcBorders>
              <w:top w:val="single" w:sz="4" w:space="0" w:color="auto"/>
              <w:left w:val="single" w:sz="4" w:space="0" w:color="auto"/>
              <w:bottom w:val="single" w:sz="4" w:space="0" w:color="auto"/>
              <w:right w:val="single" w:sz="4" w:space="0" w:color="auto"/>
            </w:tcBorders>
          </w:tcPr>
          <w:p w14:paraId="725E7595" w14:textId="4DE0DE52" w:rsidR="001E1D1F" w:rsidRPr="008A0FF3" w:rsidRDefault="001E1D1F" w:rsidP="001E1D1F">
            <w:pPr>
              <w:spacing w:after="0" w:line="240" w:lineRule="auto"/>
              <w:jc w:val="center"/>
              <w:rPr>
                <w:rFonts w:ascii="Calibri" w:eastAsia="Times New Roman" w:hAnsi="Calibri" w:cs="Calibri"/>
                <w:sz w:val="20"/>
                <w:szCs w:val="20"/>
              </w:rPr>
            </w:pPr>
            <w:r w:rsidRPr="00270115">
              <w:rPr>
                <w:rFonts w:ascii="Calibri" w:eastAsia="Times New Roman" w:hAnsi="Calibri" w:cs="Calibri"/>
                <w:sz w:val="20"/>
                <w:szCs w:val="20"/>
              </w:rPr>
              <w:t>-</w:t>
            </w:r>
          </w:p>
        </w:tc>
      </w:tr>
      <w:tr w:rsidR="001E1D1F" w14:paraId="72CF634F"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018498E9" w14:textId="26764946"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32°32'43.90</w:t>
            </w:r>
            <w:r w:rsidRPr="00760F7C">
              <w:rPr>
                <w:rFonts w:ascii="Calibri" w:eastAsia="Times New Roman" w:hAnsi="Calibri" w:cs="Calibri"/>
                <w:sz w:val="20"/>
                <w:szCs w:val="20"/>
              </w:rPr>
              <w:t xml:space="preserve">"S </w:t>
            </w:r>
            <w:r>
              <w:rPr>
                <w:rFonts w:ascii="Calibri" w:eastAsia="Times New Roman" w:hAnsi="Calibri" w:cs="Calibri"/>
                <w:sz w:val="20"/>
                <w:szCs w:val="20"/>
              </w:rPr>
              <w:t>61°05'36.99</w:t>
            </w:r>
            <w:r w:rsidRPr="00760F7C">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56EAC5A3" w14:textId="4C7F239F" w:rsidR="001E1D1F" w:rsidRPr="0032408A" w:rsidRDefault="001E1D1F" w:rsidP="001E1D1F">
            <w:pPr>
              <w:spacing w:after="0" w:line="240" w:lineRule="auto"/>
              <w:rPr>
                <w:rFonts w:ascii="Calibri" w:eastAsia="Times New Roman" w:hAnsi="Calibri" w:cs="Calibri"/>
                <w:sz w:val="20"/>
                <w:szCs w:val="20"/>
              </w:rPr>
            </w:pPr>
            <w:r w:rsidRPr="00257CB9">
              <w:rPr>
                <w:rFonts w:ascii="Calibri" w:eastAsia="Times New Roman" w:hAnsi="Calibri" w:cs="Calibri"/>
                <w:sz w:val="20"/>
                <w:szCs w:val="20"/>
              </w:rPr>
              <w:t>DEPARE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07ACD164" w14:textId="7A8A6BB8"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DRVAL1=</w:t>
            </w:r>
            <w:r w:rsidR="00A616D9">
              <w:rPr>
                <w:rFonts w:ascii="Calibri" w:eastAsia="Times New Roman" w:hAnsi="Calibri" w:cs="Calibri"/>
                <w:sz w:val="20"/>
                <w:szCs w:val="20"/>
              </w:rPr>
              <w:t>50; DRVAL2=100</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0BE999BC" w14:textId="549B7F18"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FE-03</w:t>
            </w:r>
          </w:p>
        </w:tc>
        <w:tc>
          <w:tcPr>
            <w:tcW w:w="2066" w:type="dxa"/>
            <w:gridSpan w:val="3"/>
            <w:tcBorders>
              <w:top w:val="single" w:sz="4" w:space="0" w:color="auto"/>
              <w:left w:val="single" w:sz="4" w:space="0" w:color="auto"/>
              <w:bottom w:val="single" w:sz="4" w:space="0" w:color="auto"/>
              <w:right w:val="single" w:sz="4" w:space="0" w:color="auto"/>
            </w:tcBorders>
          </w:tcPr>
          <w:p w14:paraId="1BBB81D0" w14:textId="4F0568A2" w:rsidR="001E1D1F" w:rsidRDefault="001E1D1F" w:rsidP="001E1D1F">
            <w:pPr>
              <w:spacing w:after="0" w:line="240" w:lineRule="auto"/>
              <w:rPr>
                <w:rFonts w:ascii="Calibri" w:eastAsia="Times New Roman" w:hAnsi="Calibri" w:cs="Calibri"/>
                <w:sz w:val="20"/>
                <w:szCs w:val="20"/>
                <w:lang w:val="da-DK"/>
              </w:rPr>
            </w:pPr>
            <w:r w:rsidRPr="00A663F7">
              <w:rPr>
                <w:rFonts w:ascii="Calibri" w:eastAsia="Times New Roman" w:hAnsi="Calibri" w:cs="Calibri"/>
                <w:sz w:val="20"/>
                <w:szCs w:val="20"/>
                <w:lang w:val="da-DK"/>
              </w:rPr>
              <w:t>AA 0000000272 00001</w:t>
            </w:r>
          </w:p>
        </w:tc>
        <w:tc>
          <w:tcPr>
            <w:tcW w:w="878" w:type="dxa"/>
            <w:tcBorders>
              <w:top w:val="single" w:sz="4" w:space="0" w:color="auto"/>
              <w:left w:val="single" w:sz="4" w:space="0" w:color="auto"/>
              <w:bottom w:val="single" w:sz="4" w:space="0" w:color="auto"/>
              <w:right w:val="single" w:sz="4" w:space="0" w:color="auto"/>
            </w:tcBorders>
          </w:tcPr>
          <w:p w14:paraId="036FCB1A" w14:textId="46BDBC37" w:rsidR="001E1D1F" w:rsidRPr="008A0FF3" w:rsidRDefault="001E1D1F" w:rsidP="001E1D1F">
            <w:pPr>
              <w:spacing w:after="0" w:line="240" w:lineRule="auto"/>
              <w:jc w:val="center"/>
              <w:rPr>
                <w:rFonts w:ascii="Calibri" w:eastAsia="Times New Roman" w:hAnsi="Calibri" w:cs="Calibri"/>
                <w:sz w:val="20"/>
                <w:szCs w:val="20"/>
              </w:rPr>
            </w:pPr>
            <w:r w:rsidRPr="00270115">
              <w:rPr>
                <w:rFonts w:ascii="Calibri" w:eastAsia="Times New Roman" w:hAnsi="Calibri" w:cs="Calibri"/>
                <w:sz w:val="20"/>
                <w:szCs w:val="20"/>
              </w:rPr>
              <w:t>-</w:t>
            </w:r>
          </w:p>
        </w:tc>
      </w:tr>
      <w:tr w:rsidR="001E1D1F" w14:paraId="63C4AC98"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5CAEB37B" w14:textId="2BB4B84D"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32°33'57.90</w:t>
            </w:r>
            <w:r w:rsidRPr="00760F7C">
              <w:rPr>
                <w:rFonts w:ascii="Calibri" w:eastAsia="Times New Roman" w:hAnsi="Calibri" w:cs="Calibri"/>
                <w:sz w:val="20"/>
                <w:szCs w:val="20"/>
              </w:rPr>
              <w:t xml:space="preserve">"S </w:t>
            </w:r>
            <w:r>
              <w:rPr>
                <w:rFonts w:ascii="Calibri" w:eastAsia="Times New Roman" w:hAnsi="Calibri" w:cs="Calibri"/>
                <w:sz w:val="20"/>
                <w:szCs w:val="20"/>
              </w:rPr>
              <w:t>61°09'12.05</w:t>
            </w:r>
            <w:r w:rsidRPr="00760F7C">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35286986" w14:textId="44866C3E" w:rsidR="001E1D1F" w:rsidRPr="0032408A" w:rsidRDefault="001E1D1F" w:rsidP="001E1D1F">
            <w:pPr>
              <w:spacing w:after="0" w:line="240" w:lineRule="auto"/>
              <w:rPr>
                <w:rFonts w:ascii="Calibri" w:eastAsia="Times New Roman" w:hAnsi="Calibri" w:cs="Calibri"/>
                <w:sz w:val="20"/>
                <w:szCs w:val="20"/>
              </w:rPr>
            </w:pPr>
            <w:r w:rsidRPr="00257CB9">
              <w:rPr>
                <w:rFonts w:ascii="Calibri" w:eastAsia="Times New Roman" w:hAnsi="Calibri" w:cs="Calibri"/>
                <w:sz w:val="20"/>
                <w:szCs w:val="20"/>
              </w:rPr>
              <w:t>DEPARE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6A650C79" w14:textId="44116573"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DRVAL1=</w:t>
            </w:r>
            <w:r w:rsidR="00A616D9">
              <w:rPr>
                <w:rFonts w:ascii="Calibri" w:eastAsia="Times New Roman" w:hAnsi="Calibri" w:cs="Calibri"/>
                <w:sz w:val="20"/>
                <w:szCs w:val="20"/>
              </w:rPr>
              <w:t>50; DRVAL2=100</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419C7325" w14:textId="02AF23F1"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FE-04</w:t>
            </w:r>
          </w:p>
        </w:tc>
        <w:tc>
          <w:tcPr>
            <w:tcW w:w="2066" w:type="dxa"/>
            <w:gridSpan w:val="3"/>
            <w:tcBorders>
              <w:top w:val="single" w:sz="4" w:space="0" w:color="auto"/>
              <w:left w:val="single" w:sz="4" w:space="0" w:color="auto"/>
              <w:bottom w:val="single" w:sz="4" w:space="0" w:color="auto"/>
              <w:right w:val="single" w:sz="4" w:space="0" w:color="auto"/>
            </w:tcBorders>
          </w:tcPr>
          <w:p w14:paraId="29FA2F94" w14:textId="1D8BE206" w:rsidR="001E1D1F" w:rsidRDefault="001E1D1F" w:rsidP="001E1D1F">
            <w:pPr>
              <w:spacing w:after="0" w:line="240" w:lineRule="auto"/>
              <w:rPr>
                <w:rFonts w:ascii="Calibri" w:eastAsia="Times New Roman" w:hAnsi="Calibri" w:cs="Calibri"/>
                <w:sz w:val="20"/>
                <w:szCs w:val="20"/>
                <w:lang w:val="da-DK"/>
              </w:rPr>
            </w:pPr>
            <w:r w:rsidRPr="00A663F7">
              <w:rPr>
                <w:rFonts w:ascii="Calibri" w:eastAsia="Times New Roman" w:hAnsi="Calibri" w:cs="Calibri"/>
                <w:sz w:val="20"/>
                <w:szCs w:val="20"/>
                <w:lang w:val="da-DK"/>
              </w:rPr>
              <w:t>AA 0000000679 00001</w:t>
            </w:r>
          </w:p>
        </w:tc>
        <w:tc>
          <w:tcPr>
            <w:tcW w:w="878" w:type="dxa"/>
            <w:tcBorders>
              <w:top w:val="single" w:sz="4" w:space="0" w:color="auto"/>
              <w:left w:val="single" w:sz="4" w:space="0" w:color="auto"/>
              <w:bottom w:val="single" w:sz="4" w:space="0" w:color="auto"/>
              <w:right w:val="single" w:sz="4" w:space="0" w:color="auto"/>
            </w:tcBorders>
          </w:tcPr>
          <w:p w14:paraId="7E001222" w14:textId="77EA6E4E" w:rsidR="001E1D1F" w:rsidRPr="008A0FF3" w:rsidRDefault="001E1D1F" w:rsidP="001E1D1F">
            <w:pPr>
              <w:spacing w:after="0" w:line="240" w:lineRule="auto"/>
              <w:jc w:val="center"/>
              <w:rPr>
                <w:rFonts w:ascii="Calibri" w:eastAsia="Times New Roman" w:hAnsi="Calibri" w:cs="Calibri"/>
                <w:sz w:val="20"/>
                <w:szCs w:val="20"/>
              </w:rPr>
            </w:pPr>
            <w:r w:rsidRPr="00270115">
              <w:rPr>
                <w:rFonts w:ascii="Calibri" w:eastAsia="Times New Roman" w:hAnsi="Calibri" w:cs="Calibri"/>
                <w:sz w:val="20"/>
                <w:szCs w:val="20"/>
              </w:rPr>
              <w:t>-</w:t>
            </w:r>
          </w:p>
        </w:tc>
      </w:tr>
      <w:tr w:rsidR="001E1D1F" w14:paraId="32AE671A"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7EDCE5F8" w14:textId="36459CA7" w:rsidR="001E1D1F" w:rsidRDefault="00A616D9"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32°32'55.72"S 61°08'32.75</w:t>
            </w:r>
            <w:r w:rsidR="001E1D1F" w:rsidRPr="00760F7C">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7B6F657C" w14:textId="73F36C6C" w:rsidR="001E1D1F" w:rsidRPr="0032408A" w:rsidRDefault="001E1D1F" w:rsidP="001E1D1F">
            <w:pPr>
              <w:spacing w:after="0" w:line="240" w:lineRule="auto"/>
              <w:rPr>
                <w:rFonts w:ascii="Calibri" w:eastAsia="Times New Roman" w:hAnsi="Calibri" w:cs="Calibri"/>
                <w:sz w:val="20"/>
                <w:szCs w:val="20"/>
              </w:rPr>
            </w:pPr>
            <w:r w:rsidRPr="00257CB9">
              <w:rPr>
                <w:rFonts w:ascii="Calibri" w:eastAsia="Times New Roman" w:hAnsi="Calibri" w:cs="Calibri"/>
                <w:sz w:val="20"/>
                <w:szCs w:val="20"/>
              </w:rPr>
              <w:t>DEPARE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7B9532C4" w14:textId="2DDD2CCC"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DRVAL1=2; DRVAL2=5</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25C978A0" w14:textId="1C8BECAB" w:rsidR="001E1D1F" w:rsidRDefault="00A616D9"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FE-05</w:t>
            </w:r>
          </w:p>
        </w:tc>
        <w:tc>
          <w:tcPr>
            <w:tcW w:w="2066" w:type="dxa"/>
            <w:gridSpan w:val="3"/>
            <w:tcBorders>
              <w:top w:val="single" w:sz="4" w:space="0" w:color="auto"/>
              <w:left w:val="single" w:sz="4" w:space="0" w:color="auto"/>
              <w:bottom w:val="single" w:sz="4" w:space="0" w:color="auto"/>
              <w:right w:val="single" w:sz="4" w:space="0" w:color="auto"/>
            </w:tcBorders>
          </w:tcPr>
          <w:p w14:paraId="3D25497F" w14:textId="1A6ACB7C" w:rsidR="001E1D1F" w:rsidRDefault="001E1D1F" w:rsidP="001E1D1F">
            <w:pPr>
              <w:spacing w:after="0" w:line="240" w:lineRule="auto"/>
              <w:rPr>
                <w:rFonts w:ascii="Calibri" w:eastAsia="Times New Roman" w:hAnsi="Calibri" w:cs="Calibri"/>
                <w:sz w:val="20"/>
                <w:szCs w:val="20"/>
                <w:lang w:val="da-DK"/>
              </w:rPr>
            </w:pPr>
            <w:r w:rsidRPr="00A663F7">
              <w:rPr>
                <w:rFonts w:ascii="Calibri" w:eastAsia="Times New Roman" w:hAnsi="Calibri" w:cs="Calibri"/>
                <w:sz w:val="20"/>
                <w:szCs w:val="20"/>
                <w:lang w:val="da-DK"/>
              </w:rPr>
              <w:t>AA 0000003998 00001</w:t>
            </w:r>
          </w:p>
        </w:tc>
        <w:tc>
          <w:tcPr>
            <w:tcW w:w="878" w:type="dxa"/>
            <w:tcBorders>
              <w:top w:val="single" w:sz="4" w:space="0" w:color="auto"/>
              <w:left w:val="single" w:sz="4" w:space="0" w:color="auto"/>
              <w:bottom w:val="single" w:sz="4" w:space="0" w:color="auto"/>
              <w:right w:val="single" w:sz="4" w:space="0" w:color="auto"/>
            </w:tcBorders>
          </w:tcPr>
          <w:p w14:paraId="5A816FE4" w14:textId="7796AEDA" w:rsidR="001E1D1F" w:rsidRPr="008A0FF3" w:rsidRDefault="001E1D1F" w:rsidP="001E1D1F">
            <w:pPr>
              <w:spacing w:after="0" w:line="240" w:lineRule="auto"/>
              <w:jc w:val="center"/>
              <w:rPr>
                <w:rFonts w:ascii="Calibri" w:eastAsia="Times New Roman" w:hAnsi="Calibri" w:cs="Calibri"/>
                <w:sz w:val="20"/>
                <w:szCs w:val="20"/>
              </w:rPr>
            </w:pPr>
            <w:r w:rsidRPr="00270115">
              <w:rPr>
                <w:rFonts w:ascii="Calibri" w:eastAsia="Times New Roman" w:hAnsi="Calibri" w:cs="Calibri"/>
                <w:sz w:val="20"/>
                <w:szCs w:val="20"/>
              </w:rPr>
              <w:t>-</w:t>
            </w:r>
          </w:p>
        </w:tc>
      </w:tr>
      <w:tr w:rsidR="001E1D1F" w14:paraId="4E0FF5A4"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609A185E" w14:textId="64A13D0A" w:rsidR="001E1D1F" w:rsidRDefault="00A616D9"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32°32'40.10"S 61°07'20.63</w:t>
            </w:r>
            <w:r w:rsidR="001E1D1F" w:rsidRPr="00760F7C">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12A5B062" w14:textId="5C936CA2" w:rsidR="001E1D1F" w:rsidRPr="0032408A" w:rsidRDefault="001E1D1F" w:rsidP="001E1D1F">
            <w:pPr>
              <w:spacing w:after="0" w:line="240" w:lineRule="auto"/>
              <w:rPr>
                <w:rFonts w:ascii="Calibri" w:eastAsia="Times New Roman" w:hAnsi="Calibri" w:cs="Calibri"/>
                <w:sz w:val="20"/>
                <w:szCs w:val="20"/>
              </w:rPr>
            </w:pPr>
            <w:r w:rsidRPr="00257CB9">
              <w:rPr>
                <w:rFonts w:ascii="Calibri" w:eastAsia="Times New Roman" w:hAnsi="Calibri" w:cs="Calibri"/>
                <w:sz w:val="20"/>
                <w:szCs w:val="20"/>
              </w:rPr>
              <w:t>DEPARE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796C5818" w14:textId="042CC69F" w:rsidR="001E1D1F" w:rsidRDefault="00A616D9"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DRVAL1=5; DRVAL2=10</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4C7C8F46" w14:textId="53308B72" w:rsidR="001E1D1F" w:rsidRDefault="00A616D9"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FE-06</w:t>
            </w:r>
          </w:p>
        </w:tc>
        <w:tc>
          <w:tcPr>
            <w:tcW w:w="2066" w:type="dxa"/>
            <w:gridSpan w:val="3"/>
            <w:tcBorders>
              <w:top w:val="single" w:sz="4" w:space="0" w:color="auto"/>
              <w:left w:val="single" w:sz="4" w:space="0" w:color="auto"/>
              <w:bottom w:val="single" w:sz="4" w:space="0" w:color="auto"/>
              <w:right w:val="single" w:sz="4" w:space="0" w:color="auto"/>
            </w:tcBorders>
          </w:tcPr>
          <w:p w14:paraId="61914253" w14:textId="0E0D1C95" w:rsidR="001E1D1F" w:rsidRDefault="001E1D1F" w:rsidP="001E1D1F">
            <w:pPr>
              <w:spacing w:after="0" w:line="240" w:lineRule="auto"/>
              <w:rPr>
                <w:rFonts w:ascii="Calibri" w:eastAsia="Times New Roman" w:hAnsi="Calibri" w:cs="Calibri"/>
                <w:sz w:val="20"/>
                <w:szCs w:val="20"/>
                <w:lang w:val="da-DK"/>
              </w:rPr>
            </w:pPr>
            <w:r w:rsidRPr="00A663F7">
              <w:rPr>
                <w:rFonts w:ascii="Calibri" w:eastAsia="Times New Roman" w:hAnsi="Calibri" w:cs="Calibri"/>
                <w:sz w:val="20"/>
                <w:szCs w:val="20"/>
                <w:lang w:val="da-DK"/>
              </w:rPr>
              <w:t>AA 0000004043 00001</w:t>
            </w:r>
          </w:p>
        </w:tc>
        <w:tc>
          <w:tcPr>
            <w:tcW w:w="878" w:type="dxa"/>
            <w:tcBorders>
              <w:top w:val="single" w:sz="4" w:space="0" w:color="auto"/>
              <w:left w:val="single" w:sz="4" w:space="0" w:color="auto"/>
              <w:bottom w:val="single" w:sz="4" w:space="0" w:color="auto"/>
              <w:right w:val="single" w:sz="4" w:space="0" w:color="auto"/>
            </w:tcBorders>
          </w:tcPr>
          <w:p w14:paraId="1CAA5873" w14:textId="6ABEDF99" w:rsidR="001E1D1F" w:rsidRPr="008A0FF3" w:rsidRDefault="001E1D1F" w:rsidP="001E1D1F">
            <w:pPr>
              <w:spacing w:after="0" w:line="240" w:lineRule="auto"/>
              <w:jc w:val="center"/>
              <w:rPr>
                <w:rFonts w:ascii="Calibri" w:eastAsia="Times New Roman" w:hAnsi="Calibri" w:cs="Calibri"/>
                <w:sz w:val="20"/>
                <w:szCs w:val="20"/>
              </w:rPr>
            </w:pPr>
            <w:r w:rsidRPr="00270115">
              <w:rPr>
                <w:rFonts w:ascii="Calibri" w:eastAsia="Times New Roman" w:hAnsi="Calibri" w:cs="Calibri"/>
                <w:sz w:val="20"/>
                <w:szCs w:val="20"/>
              </w:rPr>
              <w:t>-</w:t>
            </w:r>
          </w:p>
        </w:tc>
      </w:tr>
      <w:tr w:rsidR="001E1D1F" w14:paraId="22C9CF80"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4EEDF86C" w14:textId="4D450D7D" w:rsidR="001E1D1F" w:rsidRDefault="00A616D9"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32°34'29.00"S 61°07'12.14</w:t>
            </w:r>
            <w:r w:rsidR="001E1D1F" w:rsidRPr="00760F7C">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1A603861" w14:textId="5EC90573" w:rsidR="001E1D1F" w:rsidRPr="00257CB9" w:rsidRDefault="001E1D1F" w:rsidP="001E1D1F">
            <w:pPr>
              <w:spacing w:after="0" w:line="240" w:lineRule="auto"/>
              <w:rPr>
                <w:rFonts w:ascii="Calibri" w:eastAsia="Times New Roman" w:hAnsi="Calibri" w:cs="Calibri"/>
                <w:sz w:val="20"/>
                <w:szCs w:val="20"/>
              </w:rPr>
            </w:pPr>
            <w:r w:rsidRPr="00257CB9">
              <w:rPr>
                <w:rFonts w:ascii="Calibri" w:eastAsia="Times New Roman" w:hAnsi="Calibri" w:cs="Calibri"/>
                <w:sz w:val="20"/>
                <w:szCs w:val="20"/>
              </w:rPr>
              <w:t>DEPARE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785F9F5A" w14:textId="472EB71E"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DRVAL1=</w:t>
            </w:r>
            <w:r w:rsidR="00A616D9">
              <w:rPr>
                <w:rFonts w:ascii="Calibri" w:eastAsia="Times New Roman" w:hAnsi="Calibri" w:cs="Calibri"/>
                <w:sz w:val="20"/>
                <w:szCs w:val="20"/>
              </w:rPr>
              <w:t>1</w:t>
            </w:r>
            <w:r>
              <w:rPr>
                <w:rFonts w:ascii="Calibri" w:eastAsia="Times New Roman" w:hAnsi="Calibri" w:cs="Calibri"/>
                <w:sz w:val="20"/>
                <w:szCs w:val="20"/>
              </w:rPr>
              <w:t>0; DRVAL2=2</w:t>
            </w:r>
            <w:r w:rsidR="00A616D9">
              <w:rPr>
                <w:rFonts w:ascii="Calibri" w:eastAsia="Times New Roman" w:hAnsi="Calibri" w:cs="Calibri"/>
                <w:sz w:val="20"/>
                <w:szCs w:val="20"/>
              </w:rPr>
              <w:t>0</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07712FCB" w14:textId="38E130AF" w:rsidR="001E1D1F" w:rsidRDefault="00A616D9"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FE-07</w:t>
            </w:r>
          </w:p>
        </w:tc>
        <w:tc>
          <w:tcPr>
            <w:tcW w:w="2066" w:type="dxa"/>
            <w:gridSpan w:val="3"/>
            <w:tcBorders>
              <w:top w:val="single" w:sz="4" w:space="0" w:color="auto"/>
              <w:left w:val="single" w:sz="4" w:space="0" w:color="auto"/>
              <w:bottom w:val="single" w:sz="4" w:space="0" w:color="auto"/>
              <w:right w:val="single" w:sz="4" w:space="0" w:color="auto"/>
            </w:tcBorders>
          </w:tcPr>
          <w:p w14:paraId="1C432809" w14:textId="01660886" w:rsidR="001E1D1F" w:rsidRPr="00A663F7" w:rsidRDefault="001E1D1F" w:rsidP="001E1D1F">
            <w:pPr>
              <w:spacing w:after="0" w:line="240" w:lineRule="auto"/>
              <w:rPr>
                <w:rFonts w:ascii="Calibri" w:eastAsia="Times New Roman" w:hAnsi="Calibri" w:cs="Calibri"/>
                <w:sz w:val="20"/>
                <w:szCs w:val="20"/>
                <w:lang w:val="da-DK"/>
              </w:rPr>
            </w:pPr>
            <w:r w:rsidRPr="00B05EC5">
              <w:rPr>
                <w:rFonts w:ascii="Calibri" w:eastAsia="Times New Roman" w:hAnsi="Calibri" w:cs="Calibri"/>
                <w:sz w:val="20"/>
                <w:szCs w:val="20"/>
                <w:lang w:val="da-DK"/>
              </w:rPr>
              <w:t>AA 0000003994 00001</w:t>
            </w:r>
          </w:p>
        </w:tc>
        <w:tc>
          <w:tcPr>
            <w:tcW w:w="878" w:type="dxa"/>
            <w:tcBorders>
              <w:top w:val="single" w:sz="4" w:space="0" w:color="auto"/>
              <w:left w:val="single" w:sz="4" w:space="0" w:color="auto"/>
              <w:bottom w:val="single" w:sz="4" w:space="0" w:color="auto"/>
              <w:right w:val="single" w:sz="4" w:space="0" w:color="auto"/>
            </w:tcBorders>
          </w:tcPr>
          <w:p w14:paraId="576397F7" w14:textId="3794DAE8" w:rsidR="001E1D1F" w:rsidRPr="008A0FF3" w:rsidRDefault="001E1D1F" w:rsidP="001E1D1F">
            <w:pPr>
              <w:spacing w:after="0" w:line="240" w:lineRule="auto"/>
              <w:jc w:val="center"/>
              <w:rPr>
                <w:rFonts w:ascii="Calibri" w:eastAsia="Times New Roman" w:hAnsi="Calibri" w:cs="Calibri"/>
                <w:sz w:val="20"/>
                <w:szCs w:val="20"/>
              </w:rPr>
            </w:pPr>
            <w:r w:rsidRPr="00270115">
              <w:rPr>
                <w:rFonts w:ascii="Calibri" w:eastAsia="Times New Roman" w:hAnsi="Calibri" w:cs="Calibri"/>
                <w:sz w:val="20"/>
                <w:szCs w:val="20"/>
              </w:rPr>
              <w:t>-</w:t>
            </w:r>
          </w:p>
        </w:tc>
      </w:tr>
      <w:tr w:rsidR="001E1D1F" w14:paraId="15C7F081"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2388F4CB" w14:textId="0ADE237E" w:rsidR="001E1D1F" w:rsidRDefault="00A616D9"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32°31'25.81"S 61°07'10.20</w:t>
            </w:r>
            <w:r w:rsidR="001E1D1F" w:rsidRPr="00760F7C">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5823CCF6" w14:textId="60E303E9" w:rsidR="001E1D1F" w:rsidRPr="00257CB9" w:rsidRDefault="001E1D1F" w:rsidP="001E1D1F">
            <w:pPr>
              <w:spacing w:after="0" w:line="240" w:lineRule="auto"/>
              <w:rPr>
                <w:rFonts w:ascii="Calibri" w:eastAsia="Times New Roman" w:hAnsi="Calibri" w:cs="Calibri"/>
                <w:sz w:val="20"/>
                <w:szCs w:val="20"/>
              </w:rPr>
            </w:pPr>
            <w:r w:rsidRPr="00257CB9">
              <w:rPr>
                <w:rFonts w:ascii="Calibri" w:eastAsia="Times New Roman" w:hAnsi="Calibri" w:cs="Calibri"/>
                <w:sz w:val="20"/>
                <w:szCs w:val="20"/>
              </w:rPr>
              <w:t>DEPARE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707AE290" w14:textId="75AD3BF1" w:rsidR="001E1D1F" w:rsidRDefault="001E1D1F"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DRVAL1=</w:t>
            </w:r>
            <w:r w:rsidR="00A616D9">
              <w:rPr>
                <w:rFonts w:ascii="Calibri" w:eastAsia="Times New Roman" w:hAnsi="Calibri" w:cs="Calibri"/>
                <w:sz w:val="20"/>
                <w:szCs w:val="20"/>
              </w:rPr>
              <w:t>2</w:t>
            </w:r>
            <w:r>
              <w:rPr>
                <w:rFonts w:ascii="Calibri" w:eastAsia="Times New Roman" w:hAnsi="Calibri" w:cs="Calibri"/>
                <w:sz w:val="20"/>
                <w:szCs w:val="20"/>
              </w:rPr>
              <w:t>0; DRVAL2=2</w:t>
            </w:r>
            <w:r w:rsidR="00A616D9">
              <w:rPr>
                <w:rFonts w:ascii="Calibri" w:eastAsia="Times New Roman" w:hAnsi="Calibri" w:cs="Calibri"/>
                <w:sz w:val="20"/>
                <w:szCs w:val="20"/>
              </w:rPr>
              <w:t>00</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3552AF6A" w14:textId="736CA0B3" w:rsidR="001E1D1F" w:rsidRDefault="00A616D9" w:rsidP="001E1D1F">
            <w:pPr>
              <w:spacing w:after="0" w:line="240" w:lineRule="auto"/>
              <w:rPr>
                <w:rFonts w:ascii="Calibri" w:eastAsia="Times New Roman" w:hAnsi="Calibri" w:cs="Calibri"/>
                <w:sz w:val="20"/>
                <w:szCs w:val="20"/>
              </w:rPr>
            </w:pPr>
            <w:r>
              <w:rPr>
                <w:rFonts w:ascii="Calibri" w:eastAsia="Times New Roman" w:hAnsi="Calibri" w:cs="Calibri"/>
                <w:sz w:val="20"/>
                <w:szCs w:val="20"/>
              </w:rPr>
              <w:t>FE-08</w:t>
            </w:r>
          </w:p>
        </w:tc>
        <w:tc>
          <w:tcPr>
            <w:tcW w:w="2066" w:type="dxa"/>
            <w:gridSpan w:val="3"/>
            <w:tcBorders>
              <w:top w:val="single" w:sz="4" w:space="0" w:color="auto"/>
              <w:left w:val="single" w:sz="4" w:space="0" w:color="auto"/>
              <w:bottom w:val="single" w:sz="4" w:space="0" w:color="auto"/>
              <w:right w:val="single" w:sz="4" w:space="0" w:color="auto"/>
            </w:tcBorders>
          </w:tcPr>
          <w:p w14:paraId="40204E26" w14:textId="42619D80" w:rsidR="001E1D1F" w:rsidRPr="00A663F7" w:rsidRDefault="001E1D1F" w:rsidP="001E1D1F">
            <w:pPr>
              <w:spacing w:after="0" w:line="240" w:lineRule="auto"/>
              <w:rPr>
                <w:rFonts w:ascii="Calibri" w:eastAsia="Times New Roman" w:hAnsi="Calibri" w:cs="Calibri"/>
                <w:sz w:val="20"/>
                <w:szCs w:val="20"/>
                <w:lang w:val="da-DK"/>
              </w:rPr>
            </w:pPr>
            <w:r w:rsidRPr="00B05EC5">
              <w:rPr>
                <w:rFonts w:ascii="Calibri" w:eastAsia="Times New Roman" w:hAnsi="Calibri" w:cs="Calibri"/>
                <w:sz w:val="20"/>
                <w:szCs w:val="20"/>
                <w:lang w:val="da-DK"/>
              </w:rPr>
              <w:t>AA 0000003992 00001</w:t>
            </w:r>
          </w:p>
        </w:tc>
        <w:tc>
          <w:tcPr>
            <w:tcW w:w="878" w:type="dxa"/>
            <w:tcBorders>
              <w:top w:val="single" w:sz="4" w:space="0" w:color="auto"/>
              <w:left w:val="single" w:sz="4" w:space="0" w:color="auto"/>
              <w:bottom w:val="single" w:sz="4" w:space="0" w:color="auto"/>
              <w:right w:val="single" w:sz="4" w:space="0" w:color="auto"/>
            </w:tcBorders>
          </w:tcPr>
          <w:p w14:paraId="3262DD13" w14:textId="649EC674" w:rsidR="001E1D1F" w:rsidRPr="008A0FF3" w:rsidRDefault="001E1D1F" w:rsidP="001E1D1F">
            <w:pPr>
              <w:spacing w:after="0" w:line="240" w:lineRule="auto"/>
              <w:jc w:val="center"/>
              <w:rPr>
                <w:rFonts w:ascii="Calibri" w:eastAsia="Times New Roman" w:hAnsi="Calibri" w:cs="Calibri"/>
                <w:sz w:val="20"/>
                <w:szCs w:val="20"/>
              </w:rPr>
            </w:pPr>
            <w:r w:rsidRPr="00270115">
              <w:rPr>
                <w:rFonts w:ascii="Calibri" w:eastAsia="Times New Roman" w:hAnsi="Calibri" w:cs="Calibri"/>
                <w:sz w:val="20"/>
                <w:szCs w:val="20"/>
              </w:rPr>
              <w:t>-</w:t>
            </w:r>
          </w:p>
        </w:tc>
      </w:tr>
      <w:tr w:rsidR="00A616D9" w14:paraId="7689C947"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0EE3EBA6" w14:textId="6AED67D1"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32°33'36.30"S 61°07'55.50"E</w:t>
            </w:r>
          </w:p>
        </w:tc>
        <w:tc>
          <w:tcPr>
            <w:tcW w:w="1260" w:type="dxa"/>
            <w:gridSpan w:val="2"/>
            <w:tcBorders>
              <w:top w:val="single" w:sz="4" w:space="0" w:color="auto"/>
              <w:left w:val="single" w:sz="4" w:space="0" w:color="auto"/>
              <w:bottom w:val="single" w:sz="4" w:space="0" w:color="auto"/>
              <w:right w:val="single" w:sz="4" w:space="0" w:color="auto"/>
            </w:tcBorders>
          </w:tcPr>
          <w:p w14:paraId="58D3FC4C" w14:textId="30B4B6AF" w:rsidR="00A616D9" w:rsidRPr="00257CB9" w:rsidRDefault="00A616D9" w:rsidP="00A616D9">
            <w:pPr>
              <w:spacing w:after="0" w:line="240" w:lineRule="auto"/>
              <w:rPr>
                <w:rFonts w:ascii="Calibri" w:eastAsia="Times New Roman" w:hAnsi="Calibri" w:cs="Calibri"/>
                <w:sz w:val="20"/>
                <w:szCs w:val="20"/>
              </w:rPr>
            </w:pPr>
            <w:r w:rsidRPr="0032408A">
              <w:rPr>
                <w:rFonts w:ascii="Calibri" w:eastAsia="Times New Roman" w:hAnsi="Calibri" w:cs="Calibri"/>
                <w:sz w:val="20"/>
                <w:szCs w:val="20"/>
              </w:rPr>
              <w:t>DEPARE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5782C3E7" w14:textId="1FD137DC"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DRVAL1=0; DRVAL2=2</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4EA25C05" w14:textId="3858B60F"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FE-09</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45B10342" w14:textId="3E4D2DB3" w:rsidR="00A616D9" w:rsidRPr="00B05EC5" w:rsidRDefault="00A616D9" w:rsidP="00A616D9">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AA 0000004048 00001</w:t>
            </w:r>
          </w:p>
        </w:tc>
        <w:tc>
          <w:tcPr>
            <w:tcW w:w="878" w:type="dxa"/>
            <w:tcBorders>
              <w:top w:val="single" w:sz="4" w:space="0" w:color="auto"/>
              <w:left w:val="single" w:sz="4" w:space="0" w:color="auto"/>
              <w:bottom w:val="single" w:sz="4" w:space="0" w:color="auto"/>
              <w:right w:val="single" w:sz="4" w:space="0" w:color="auto"/>
            </w:tcBorders>
          </w:tcPr>
          <w:p w14:paraId="32D6D3D8" w14:textId="31DEF41C" w:rsidR="00A616D9" w:rsidRPr="00270115" w:rsidRDefault="00A616D9" w:rsidP="00A616D9">
            <w:pPr>
              <w:spacing w:after="0" w:line="240" w:lineRule="auto"/>
              <w:jc w:val="center"/>
              <w:rPr>
                <w:rFonts w:ascii="Calibri" w:eastAsia="Times New Roman" w:hAnsi="Calibri" w:cs="Calibri"/>
                <w:sz w:val="20"/>
                <w:szCs w:val="20"/>
              </w:rPr>
            </w:pPr>
            <w:r w:rsidRPr="008A0FF3">
              <w:rPr>
                <w:rFonts w:ascii="Calibri" w:eastAsia="Times New Roman" w:hAnsi="Calibri" w:cs="Calibri"/>
                <w:sz w:val="20"/>
                <w:szCs w:val="20"/>
              </w:rPr>
              <w:t>-</w:t>
            </w:r>
          </w:p>
        </w:tc>
      </w:tr>
      <w:tr w:rsidR="00A616D9" w14:paraId="15AAAC6D"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75E50E57" w14:textId="7142C4ED"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lastRenderedPageBreak/>
              <w:t>32°32'07</w:t>
            </w:r>
            <w:r w:rsidRPr="00C127D8">
              <w:rPr>
                <w:rFonts w:ascii="Calibri" w:eastAsia="Times New Roman" w:hAnsi="Calibri" w:cs="Calibri"/>
                <w:sz w:val="20"/>
                <w:szCs w:val="20"/>
              </w:rPr>
              <w:t>.</w:t>
            </w:r>
            <w:r>
              <w:rPr>
                <w:rFonts w:ascii="Calibri" w:eastAsia="Times New Roman" w:hAnsi="Calibri" w:cs="Calibri"/>
                <w:sz w:val="20"/>
                <w:szCs w:val="20"/>
              </w:rPr>
              <w:t>1</w:t>
            </w:r>
            <w:r w:rsidRPr="00C127D8">
              <w:rPr>
                <w:rFonts w:ascii="Calibri" w:eastAsia="Times New Roman" w:hAnsi="Calibri" w:cs="Calibri"/>
                <w:sz w:val="20"/>
                <w:szCs w:val="20"/>
              </w:rPr>
              <w:t xml:space="preserve">3"S </w:t>
            </w:r>
            <w:r>
              <w:rPr>
                <w:rFonts w:ascii="Calibri" w:eastAsia="Times New Roman" w:hAnsi="Calibri" w:cs="Calibri"/>
                <w:sz w:val="20"/>
                <w:szCs w:val="20"/>
              </w:rPr>
              <w:t>61°08'16.34</w:t>
            </w:r>
            <w:r w:rsidRPr="00C127D8">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6F6409ED" w14:textId="223EE6CA" w:rsidR="00A616D9" w:rsidRDefault="00A616D9" w:rsidP="00A616D9">
            <w:pPr>
              <w:spacing w:after="0" w:line="240" w:lineRule="auto"/>
              <w:rPr>
                <w:rFonts w:ascii="Calibri" w:eastAsia="Times New Roman" w:hAnsi="Calibri" w:cs="Calibri"/>
                <w:sz w:val="20"/>
                <w:szCs w:val="20"/>
              </w:rPr>
            </w:pPr>
            <w:r w:rsidRPr="0032408A">
              <w:rPr>
                <w:rFonts w:ascii="Calibri" w:eastAsia="Times New Roman" w:hAnsi="Calibri" w:cs="Calibri"/>
                <w:sz w:val="20"/>
                <w:szCs w:val="20"/>
              </w:rPr>
              <w:t>DRGARE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6BDDBFB5" w14:textId="5B037BE7"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DRVAL1=10;QUASOU=11</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35107146" w14:textId="2A505D14"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FE-10</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52D66145" w14:textId="7D79A007" w:rsidR="00A616D9" w:rsidRPr="00D7209E" w:rsidRDefault="00A616D9" w:rsidP="00A616D9">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AA 0000004030 00001</w:t>
            </w:r>
          </w:p>
        </w:tc>
        <w:tc>
          <w:tcPr>
            <w:tcW w:w="878" w:type="dxa"/>
            <w:tcBorders>
              <w:top w:val="single" w:sz="4" w:space="0" w:color="auto"/>
              <w:left w:val="single" w:sz="4" w:space="0" w:color="auto"/>
              <w:bottom w:val="single" w:sz="4" w:space="0" w:color="auto"/>
              <w:right w:val="single" w:sz="4" w:space="0" w:color="auto"/>
            </w:tcBorders>
          </w:tcPr>
          <w:p w14:paraId="055E81EA" w14:textId="1664A2B9" w:rsidR="00A616D9" w:rsidRDefault="00A616D9" w:rsidP="00A616D9">
            <w:pPr>
              <w:spacing w:after="0" w:line="240" w:lineRule="auto"/>
              <w:jc w:val="center"/>
              <w:rPr>
                <w:rFonts w:ascii="Calibri" w:eastAsia="Times New Roman" w:hAnsi="Calibri" w:cs="Calibri"/>
                <w:sz w:val="20"/>
                <w:szCs w:val="20"/>
              </w:rPr>
            </w:pPr>
            <w:r w:rsidRPr="008A0FF3">
              <w:rPr>
                <w:rFonts w:ascii="Calibri" w:eastAsia="Times New Roman" w:hAnsi="Calibri" w:cs="Calibri"/>
                <w:sz w:val="20"/>
                <w:szCs w:val="20"/>
              </w:rPr>
              <w:t>-</w:t>
            </w:r>
          </w:p>
        </w:tc>
      </w:tr>
      <w:tr w:rsidR="00A616D9" w14:paraId="74AE7D74"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017B85AB" w14:textId="7B1F9198"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32°32'18</w:t>
            </w:r>
            <w:r w:rsidRPr="00C127D8">
              <w:rPr>
                <w:rFonts w:ascii="Calibri" w:eastAsia="Times New Roman" w:hAnsi="Calibri" w:cs="Calibri"/>
                <w:sz w:val="20"/>
                <w:szCs w:val="20"/>
              </w:rPr>
              <w:t>.</w:t>
            </w:r>
            <w:r>
              <w:rPr>
                <w:rFonts w:ascii="Calibri" w:eastAsia="Times New Roman" w:hAnsi="Calibri" w:cs="Calibri"/>
                <w:sz w:val="20"/>
                <w:szCs w:val="20"/>
              </w:rPr>
              <w:t>02</w:t>
            </w:r>
            <w:r w:rsidRPr="00C127D8">
              <w:rPr>
                <w:rFonts w:ascii="Calibri" w:eastAsia="Times New Roman" w:hAnsi="Calibri" w:cs="Calibri"/>
                <w:sz w:val="20"/>
                <w:szCs w:val="20"/>
              </w:rPr>
              <w:t xml:space="preserve">"S </w:t>
            </w:r>
            <w:r>
              <w:rPr>
                <w:rFonts w:ascii="Calibri" w:eastAsia="Times New Roman" w:hAnsi="Calibri" w:cs="Calibri"/>
                <w:sz w:val="20"/>
                <w:szCs w:val="20"/>
              </w:rPr>
              <w:t>61°08'41.00</w:t>
            </w:r>
            <w:r w:rsidRPr="00C127D8">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7AC3A14C" w14:textId="622894F1" w:rsidR="00A616D9" w:rsidRDefault="00A616D9" w:rsidP="00A616D9">
            <w:pPr>
              <w:spacing w:after="0" w:line="240" w:lineRule="auto"/>
              <w:rPr>
                <w:rFonts w:ascii="Calibri" w:eastAsia="Times New Roman" w:hAnsi="Calibri" w:cs="Calibri"/>
                <w:sz w:val="20"/>
                <w:szCs w:val="20"/>
              </w:rPr>
            </w:pPr>
            <w:r w:rsidRPr="0032408A">
              <w:rPr>
                <w:rFonts w:ascii="Calibri" w:eastAsia="Times New Roman" w:hAnsi="Calibri" w:cs="Calibri"/>
                <w:sz w:val="20"/>
                <w:szCs w:val="20"/>
              </w:rPr>
              <w:t xml:space="preserve">FLODOC </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3E0FD8F2" w14:textId="05217894"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0102965B" w14:textId="6F211891"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FE-15</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5B4EDDC0" w14:textId="0DD78D08" w:rsidR="00A616D9" w:rsidRPr="005E5BF5" w:rsidRDefault="00A616D9" w:rsidP="00A616D9">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AA 0000004035 00001</w:t>
            </w:r>
          </w:p>
        </w:tc>
        <w:tc>
          <w:tcPr>
            <w:tcW w:w="878" w:type="dxa"/>
            <w:tcBorders>
              <w:top w:val="single" w:sz="4" w:space="0" w:color="auto"/>
              <w:left w:val="single" w:sz="4" w:space="0" w:color="auto"/>
              <w:bottom w:val="single" w:sz="4" w:space="0" w:color="auto"/>
              <w:right w:val="single" w:sz="4" w:space="0" w:color="auto"/>
            </w:tcBorders>
          </w:tcPr>
          <w:p w14:paraId="7B9DED88" w14:textId="2DC35D8A" w:rsidR="00A616D9" w:rsidRDefault="00A616D9" w:rsidP="00A616D9">
            <w:pPr>
              <w:spacing w:after="0" w:line="240" w:lineRule="auto"/>
              <w:jc w:val="center"/>
              <w:rPr>
                <w:rFonts w:ascii="Calibri" w:eastAsia="Times New Roman" w:hAnsi="Calibri" w:cs="Calibri"/>
                <w:sz w:val="20"/>
                <w:szCs w:val="20"/>
              </w:rPr>
            </w:pPr>
            <w:r w:rsidRPr="008A0FF3">
              <w:rPr>
                <w:rFonts w:ascii="Calibri" w:eastAsia="Times New Roman" w:hAnsi="Calibri" w:cs="Calibri"/>
                <w:sz w:val="20"/>
                <w:szCs w:val="20"/>
              </w:rPr>
              <w:t>-</w:t>
            </w:r>
          </w:p>
        </w:tc>
      </w:tr>
      <w:tr w:rsidR="00A616D9" w14:paraId="1AD030E2"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0793B85B" w14:textId="06A849F1"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32°33'31</w:t>
            </w:r>
            <w:r w:rsidRPr="00C127D8">
              <w:rPr>
                <w:rFonts w:ascii="Calibri" w:eastAsia="Times New Roman" w:hAnsi="Calibri" w:cs="Calibri"/>
                <w:sz w:val="20"/>
                <w:szCs w:val="20"/>
              </w:rPr>
              <w:t>.</w:t>
            </w:r>
            <w:r>
              <w:rPr>
                <w:rFonts w:ascii="Calibri" w:eastAsia="Times New Roman" w:hAnsi="Calibri" w:cs="Calibri"/>
                <w:sz w:val="20"/>
                <w:szCs w:val="20"/>
              </w:rPr>
              <w:t>88</w:t>
            </w:r>
            <w:r w:rsidRPr="00C127D8">
              <w:rPr>
                <w:rFonts w:ascii="Calibri" w:eastAsia="Times New Roman" w:hAnsi="Calibri" w:cs="Calibri"/>
                <w:sz w:val="20"/>
                <w:szCs w:val="20"/>
              </w:rPr>
              <w:t xml:space="preserve">"S </w:t>
            </w:r>
            <w:r>
              <w:rPr>
                <w:rFonts w:ascii="Calibri" w:eastAsia="Times New Roman" w:hAnsi="Calibri" w:cs="Calibri"/>
                <w:sz w:val="20"/>
                <w:szCs w:val="20"/>
              </w:rPr>
              <w:t>61°07'08.00</w:t>
            </w:r>
            <w:r w:rsidRPr="00C127D8">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49143F51" w14:textId="49E6DF48" w:rsidR="00A616D9" w:rsidRDefault="00A616D9" w:rsidP="00A616D9">
            <w:pPr>
              <w:spacing w:after="0" w:line="240" w:lineRule="auto"/>
              <w:rPr>
                <w:rFonts w:ascii="Calibri" w:eastAsia="Times New Roman" w:hAnsi="Calibri" w:cs="Calibri"/>
                <w:sz w:val="20"/>
                <w:szCs w:val="20"/>
              </w:rPr>
            </w:pPr>
            <w:r w:rsidRPr="0032408A">
              <w:rPr>
                <w:rFonts w:ascii="Calibri" w:eastAsia="Times New Roman" w:hAnsi="Calibri" w:cs="Calibri"/>
                <w:sz w:val="20"/>
                <w:szCs w:val="20"/>
              </w:rPr>
              <w:t>HULKES</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28CDF279" w14:textId="151A05BA"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CATHLK=2</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7FDBE2F2" w14:textId="3671AF61"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FE-16</w:t>
            </w:r>
          </w:p>
        </w:tc>
        <w:tc>
          <w:tcPr>
            <w:tcW w:w="2066" w:type="dxa"/>
            <w:gridSpan w:val="3"/>
            <w:tcBorders>
              <w:top w:val="single" w:sz="4" w:space="0" w:color="auto"/>
              <w:left w:val="single" w:sz="4" w:space="0" w:color="auto"/>
              <w:bottom w:val="single" w:sz="4" w:space="0" w:color="auto"/>
              <w:right w:val="single" w:sz="4" w:space="0" w:color="auto"/>
            </w:tcBorders>
          </w:tcPr>
          <w:p w14:paraId="319E59B2" w14:textId="3CD92E90" w:rsidR="00A616D9" w:rsidRDefault="00A616D9" w:rsidP="00A616D9">
            <w:pPr>
              <w:spacing w:after="0" w:line="240" w:lineRule="auto"/>
              <w:rPr>
                <w:rFonts w:ascii="Calibri" w:eastAsia="Times New Roman" w:hAnsi="Calibri" w:cs="Calibri"/>
                <w:sz w:val="20"/>
                <w:szCs w:val="20"/>
              </w:rPr>
            </w:pPr>
            <w:r w:rsidRPr="00E15291">
              <w:rPr>
                <w:rFonts w:ascii="Calibri" w:eastAsia="Times New Roman" w:hAnsi="Calibri" w:cs="Calibri"/>
                <w:sz w:val="20"/>
                <w:szCs w:val="20"/>
                <w:lang w:val="da-DK"/>
              </w:rPr>
              <w:t>AA 0000004028 00001</w:t>
            </w:r>
          </w:p>
        </w:tc>
        <w:tc>
          <w:tcPr>
            <w:tcW w:w="878" w:type="dxa"/>
            <w:tcBorders>
              <w:top w:val="single" w:sz="4" w:space="0" w:color="auto"/>
              <w:left w:val="single" w:sz="4" w:space="0" w:color="auto"/>
              <w:bottom w:val="single" w:sz="4" w:space="0" w:color="auto"/>
              <w:right w:val="single" w:sz="4" w:space="0" w:color="auto"/>
            </w:tcBorders>
          </w:tcPr>
          <w:p w14:paraId="22E3DE34" w14:textId="3AE831CD" w:rsidR="00A616D9" w:rsidRDefault="00A616D9" w:rsidP="00A616D9">
            <w:pPr>
              <w:spacing w:after="0" w:line="240" w:lineRule="auto"/>
              <w:jc w:val="center"/>
              <w:rPr>
                <w:rFonts w:ascii="Calibri" w:eastAsia="Times New Roman" w:hAnsi="Calibri" w:cs="Calibri"/>
                <w:sz w:val="20"/>
                <w:szCs w:val="20"/>
              </w:rPr>
            </w:pPr>
            <w:r w:rsidRPr="008A0FF3">
              <w:rPr>
                <w:rFonts w:ascii="Calibri" w:eastAsia="Times New Roman" w:hAnsi="Calibri" w:cs="Calibri"/>
                <w:sz w:val="20"/>
                <w:szCs w:val="20"/>
              </w:rPr>
              <w:t>-</w:t>
            </w:r>
          </w:p>
        </w:tc>
      </w:tr>
      <w:tr w:rsidR="00A616D9" w14:paraId="3E4D5141"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0B3F023D" w14:textId="55CE7549"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32°33'06</w:t>
            </w:r>
            <w:r w:rsidRPr="00C127D8">
              <w:rPr>
                <w:rFonts w:ascii="Calibri" w:eastAsia="Times New Roman" w:hAnsi="Calibri" w:cs="Calibri"/>
                <w:sz w:val="20"/>
                <w:szCs w:val="20"/>
              </w:rPr>
              <w:t>.</w:t>
            </w:r>
            <w:r>
              <w:rPr>
                <w:rFonts w:ascii="Calibri" w:eastAsia="Times New Roman" w:hAnsi="Calibri" w:cs="Calibri"/>
                <w:sz w:val="20"/>
                <w:szCs w:val="20"/>
              </w:rPr>
              <w:t>34</w:t>
            </w:r>
            <w:r w:rsidRPr="00C127D8">
              <w:rPr>
                <w:rFonts w:ascii="Calibri" w:eastAsia="Times New Roman" w:hAnsi="Calibri" w:cs="Calibri"/>
                <w:sz w:val="20"/>
                <w:szCs w:val="20"/>
              </w:rPr>
              <w:t xml:space="preserve">"S </w:t>
            </w:r>
            <w:r>
              <w:rPr>
                <w:rFonts w:ascii="Calibri" w:eastAsia="Times New Roman" w:hAnsi="Calibri" w:cs="Calibri"/>
                <w:sz w:val="20"/>
                <w:szCs w:val="20"/>
              </w:rPr>
              <w:t>61°07'57.03</w:t>
            </w:r>
            <w:r w:rsidRPr="00C127D8">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0B45922A" w14:textId="39109F0E" w:rsidR="00A616D9" w:rsidRDefault="00A616D9" w:rsidP="00A616D9">
            <w:pPr>
              <w:spacing w:after="0" w:line="240" w:lineRule="auto"/>
              <w:rPr>
                <w:rFonts w:ascii="Calibri" w:eastAsia="Times New Roman" w:hAnsi="Calibri" w:cs="Calibri"/>
                <w:sz w:val="20"/>
                <w:szCs w:val="20"/>
              </w:rPr>
            </w:pPr>
            <w:r w:rsidRPr="0032408A">
              <w:rPr>
                <w:rFonts w:ascii="Calibri" w:eastAsia="Times New Roman" w:hAnsi="Calibri" w:cs="Calibri"/>
                <w:sz w:val="20"/>
                <w:szCs w:val="20"/>
              </w:rPr>
              <w:t>LNDARE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07050AFC" w14:textId="6C764476"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67832216" w14:textId="3C97DE31"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FE-14</w:t>
            </w:r>
          </w:p>
        </w:tc>
        <w:tc>
          <w:tcPr>
            <w:tcW w:w="2066" w:type="dxa"/>
            <w:gridSpan w:val="3"/>
            <w:tcBorders>
              <w:top w:val="single" w:sz="4" w:space="0" w:color="auto"/>
              <w:left w:val="single" w:sz="4" w:space="0" w:color="auto"/>
              <w:bottom w:val="single" w:sz="4" w:space="0" w:color="auto"/>
              <w:right w:val="single" w:sz="4" w:space="0" w:color="auto"/>
            </w:tcBorders>
          </w:tcPr>
          <w:p w14:paraId="2CBF9D34" w14:textId="72DC20DA" w:rsidR="00A616D9" w:rsidRDefault="00A616D9" w:rsidP="00A616D9">
            <w:pPr>
              <w:spacing w:after="0" w:line="240" w:lineRule="auto"/>
              <w:rPr>
                <w:rFonts w:ascii="Calibri" w:eastAsia="Times New Roman" w:hAnsi="Calibri" w:cs="Calibri"/>
                <w:sz w:val="20"/>
                <w:szCs w:val="20"/>
              </w:rPr>
            </w:pPr>
            <w:r w:rsidRPr="00E15291">
              <w:rPr>
                <w:rFonts w:ascii="Calibri" w:eastAsia="Times New Roman" w:hAnsi="Calibri" w:cs="Calibri"/>
                <w:sz w:val="20"/>
                <w:szCs w:val="20"/>
                <w:lang w:val="da-DK"/>
              </w:rPr>
              <w:t>AA 0000003980 00001</w:t>
            </w:r>
          </w:p>
        </w:tc>
        <w:tc>
          <w:tcPr>
            <w:tcW w:w="878" w:type="dxa"/>
            <w:tcBorders>
              <w:top w:val="single" w:sz="4" w:space="0" w:color="auto"/>
              <w:left w:val="single" w:sz="4" w:space="0" w:color="auto"/>
              <w:bottom w:val="single" w:sz="4" w:space="0" w:color="auto"/>
              <w:right w:val="single" w:sz="4" w:space="0" w:color="auto"/>
            </w:tcBorders>
          </w:tcPr>
          <w:p w14:paraId="4DFEAD5B" w14:textId="78CB67ED" w:rsidR="00A616D9" w:rsidRDefault="00A616D9" w:rsidP="00A616D9">
            <w:pPr>
              <w:spacing w:after="0" w:line="240" w:lineRule="auto"/>
              <w:jc w:val="center"/>
              <w:rPr>
                <w:rFonts w:ascii="Calibri" w:eastAsia="Times New Roman" w:hAnsi="Calibri" w:cs="Calibri"/>
                <w:sz w:val="20"/>
                <w:szCs w:val="20"/>
              </w:rPr>
            </w:pPr>
            <w:r w:rsidRPr="008A0FF3">
              <w:rPr>
                <w:rFonts w:ascii="Calibri" w:eastAsia="Times New Roman" w:hAnsi="Calibri" w:cs="Calibri"/>
                <w:sz w:val="20"/>
                <w:szCs w:val="20"/>
              </w:rPr>
              <w:t>-</w:t>
            </w:r>
          </w:p>
        </w:tc>
      </w:tr>
      <w:tr w:rsidR="00A616D9" w14:paraId="438EBC61"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31B54F5A" w14:textId="0D544E80"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32°32'46</w:t>
            </w:r>
            <w:r w:rsidRPr="00C127D8">
              <w:rPr>
                <w:rFonts w:ascii="Calibri" w:eastAsia="Times New Roman" w:hAnsi="Calibri" w:cs="Calibri"/>
                <w:sz w:val="20"/>
                <w:szCs w:val="20"/>
              </w:rPr>
              <w:t>.</w:t>
            </w:r>
            <w:r>
              <w:rPr>
                <w:rFonts w:ascii="Calibri" w:eastAsia="Times New Roman" w:hAnsi="Calibri" w:cs="Calibri"/>
                <w:sz w:val="20"/>
                <w:szCs w:val="20"/>
              </w:rPr>
              <w:t>72</w:t>
            </w:r>
            <w:r w:rsidRPr="00C127D8">
              <w:rPr>
                <w:rFonts w:ascii="Calibri" w:eastAsia="Times New Roman" w:hAnsi="Calibri" w:cs="Calibri"/>
                <w:sz w:val="20"/>
                <w:szCs w:val="20"/>
              </w:rPr>
              <w:t xml:space="preserve">"S </w:t>
            </w:r>
            <w:r>
              <w:rPr>
                <w:rFonts w:ascii="Calibri" w:eastAsia="Times New Roman" w:hAnsi="Calibri" w:cs="Calibri"/>
                <w:sz w:val="20"/>
                <w:szCs w:val="20"/>
              </w:rPr>
              <w:t>61°08'07.43</w:t>
            </w:r>
            <w:r w:rsidRPr="00C127D8">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13B201E5" w14:textId="4DB2A404" w:rsidR="00A616D9" w:rsidRDefault="00A616D9" w:rsidP="00A616D9">
            <w:pPr>
              <w:spacing w:after="0" w:line="240" w:lineRule="auto"/>
              <w:rPr>
                <w:rFonts w:ascii="Calibri" w:eastAsia="Times New Roman" w:hAnsi="Calibri" w:cs="Calibri"/>
                <w:sz w:val="20"/>
                <w:szCs w:val="20"/>
              </w:rPr>
            </w:pPr>
            <w:r w:rsidRPr="0032408A">
              <w:rPr>
                <w:rFonts w:ascii="Calibri" w:eastAsia="Times New Roman" w:hAnsi="Calibri" w:cs="Calibri"/>
                <w:sz w:val="20"/>
                <w:szCs w:val="20"/>
              </w:rPr>
              <w:t>PONTON</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2EFF6BA2" w14:textId="76542C49"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17D0FD98" w14:textId="30A33A74"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FE-17</w:t>
            </w:r>
          </w:p>
        </w:tc>
        <w:tc>
          <w:tcPr>
            <w:tcW w:w="2066" w:type="dxa"/>
            <w:gridSpan w:val="3"/>
            <w:tcBorders>
              <w:top w:val="single" w:sz="4" w:space="0" w:color="auto"/>
              <w:left w:val="single" w:sz="4" w:space="0" w:color="auto"/>
              <w:bottom w:val="single" w:sz="4" w:space="0" w:color="auto"/>
              <w:right w:val="single" w:sz="4" w:space="0" w:color="auto"/>
            </w:tcBorders>
          </w:tcPr>
          <w:p w14:paraId="479D7E98" w14:textId="01E54389" w:rsidR="00A616D9" w:rsidRDefault="00A616D9" w:rsidP="00A616D9">
            <w:pPr>
              <w:spacing w:after="0" w:line="240" w:lineRule="auto"/>
              <w:rPr>
                <w:rFonts w:ascii="Calibri" w:eastAsia="Times New Roman" w:hAnsi="Calibri" w:cs="Calibri"/>
                <w:sz w:val="20"/>
                <w:szCs w:val="20"/>
              </w:rPr>
            </w:pPr>
            <w:r w:rsidRPr="00E15291">
              <w:rPr>
                <w:rFonts w:ascii="Calibri" w:eastAsia="Times New Roman" w:hAnsi="Calibri" w:cs="Calibri"/>
                <w:sz w:val="20"/>
                <w:szCs w:val="20"/>
                <w:lang w:val="da-DK"/>
              </w:rPr>
              <w:t>AA 0000004026 00001</w:t>
            </w:r>
          </w:p>
        </w:tc>
        <w:tc>
          <w:tcPr>
            <w:tcW w:w="878" w:type="dxa"/>
            <w:tcBorders>
              <w:top w:val="single" w:sz="4" w:space="0" w:color="auto"/>
              <w:left w:val="single" w:sz="4" w:space="0" w:color="auto"/>
              <w:bottom w:val="single" w:sz="4" w:space="0" w:color="auto"/>
              <w:right w:val="single" w:sz="4" w:space="0" w:color="auto"/>
            </w:tcBorders>
          </w:tcPr>
          <w:p w14:paraId="000E66EA" w14:textId="2E5EE2DD" w:rsidR="00A616D9" w:rsidRDefault="00A616D9" w:rsidP="00A616D9">
            <w:pPr>
              <w:spacing w:after="0" w:line="240" w:lineRule="auto"/>
              <w:jc w:val="center"/>
              <w:rPr>
                <w:rFonts w:ascii="Calibri" w:eastAsia="Times New Roman" w:hAnsi="Calibri" w:cs="Calibri"/>
                <w:sz w:val="20"/>
                <w:szCs w:val="20"/>
              </w:rPr>
            </w:pPr>
            <w:r w:rsidRPr="008A0FF3">
              <w:rPr>
                <w:rFonts w:ascii="Calibri" w:eastAsia="Times New Roman" w:hAnsi="Calibri" w:cs="Calibri"/>
                <w:sz w:val="20"/>
                <w:szCs w:val="20"/>
              </w:rPr>
              <w:t>-</w:t>
            </w:r>
          </w:p>
        </w:tc>
      </w:tr>
      <w:tr w:rsidR="00A616D9" w14:paraId="10B50E2C"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6253AEC3" w14:textId="1E868671"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32°33'59</w:t>
            </w:r>
            <w:r w:rsidRPr="00C127D8">
              <w:rPr>
                <w:rFonts w:ascii="Calibri" w:eastAsia="Times New Roman" w:hAnsi="Calibri" w:cs="Calibri"/>
                <w:sz w:val="20"/>
                <w:szCs w:val="20"/>
              </w:rPr>
              <w:t>.</w:t>
            </w:r>
            <w:r>
              <w:rPr>
                <w:rFonts w:ascii="Calibri" w:eastAsia="Times New Roman" w:hAnsi="Calibri" w:cs="Calibri"/>
                <w:sz w:val="20"/>
                <w:szCs w:val="20"/>
              </w:rPr>
              <w:t>40</w:t>
            </w:r>
            <w:r w:rsidRPr="00C127D8">
              <w:rPr>
                <w:rFonts w:ascii="Calibri" w:eastAsia="Times New Roman" w:hAnsi="Calibri" w:cs="Calibri"/>
                <w:sz w:val="20"/>
                <w:szCs w:val="20"/>
              </w:rPr>
              <w:t xml:space="preserve">"S </w:t>
            </w:r>
            <w:r>
              <w:rPr>
                <w:rFonts w:ascii="Calibri" w:eastAsia="Times New Roman" w:hAnsi="Calibri" w:cs="Calibri"/>
                <w:sz w:val="20"/>
                <w:szCs w:val="20"/>
              </w:rPr>
              <w:t>61°07'27.37</w:t>
            </w:r>
            <w:r w:rsidRPr="00C127D8">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3F645B09" w14:textId="594B15AD" w:rsidR="00A616D9" w:rsidRDefault="00A616D9" w:rsidP="00A616D9">
            <w:pPr>
              <w:spacing w:after="0" w:line="240" w:lineRule="auto"/>
              <w:rPr>
                <w:rFonts w:ascii="Calibri" w:eastAsia="Times New Roman" w:hAnsi="Calibri" w:cs="Calibri"/>
                <w:sz w:val="20"/>
                <w:szCs w:val="20"/>
              </w:rPr>
            </w:pPr>
            <w:r w:rsidRPr="0032408A">
              <w:rPr>
                <w:rFonts w:ascii="Calibri" w:eastAsia="Times New Roman" w:hAnsi="Calibri" w:cs="Calibri"/>
                <w:sz w:val="20"/>
                <w:szCs w:val="20"/>
              </w:rPr>
              <w:t>UNSARE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08054D34" w14:textId="0106364E"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4E6F6AB4" w14:textId="31C2F8F4"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FE-11</w:t>
            </w:r>
          </w:p>
        </w:tc>
        <w:tc>
          <w:tcPr>
            <w:tcW w:w="2066" w:type="dxa"/>
            <w:gridSpan w:val="3"/>
            <w:tcBorders>
              <w:top w:val="single" w:sz="4" w:space="0" w:color="auto"/>
              <w:left w:val="single" w:sz="4" w:space="0" w:color="auto"/>
              <w:bottom w:val="single" w:sz="4" w:space="0" w:color="auto"/>
              <w:right w:val="single" w:sz="4" w:space="0" w:color="auto"/>
            </w:tcBorders>
          </w:tcPr>
          <w:p w14:paraId="235D58AE" w14:textId="535C8774" w:rsidR="00A616D9" w:rsidRDefault="00A616D9" w:rsidP="00A616D9">
            <w:pPr>
              <w:spacing w:after="0" w:line="240" w:lineRule="auto"/>
              <w:rPr>
                <w:rFonts w:ascii="Calibri" w:eastAsia="Times New Roman" w:hAnsi="Calibri" w:cs="Calibri"/>
                <w:sz w:val="20"/>
                <w:szCs w:val="20"/>
              </w:rPr>
            </w:pPr>
            <w:r w:rsidRPr="00E15291">
              <w:rPr>
                <w:rFonts w:ascii="Calibri" w:eastAsia="Times New Roman" w:hAnsi="Calibri" w:cs="Calibri"/>
                <w:sz w:val="20"/>
                <w:szCs w:val="20"/>
                <w:lang w:val="da-DK"/>
              </w:rPr>
              <w:t>AA 0000004038 00001</w:t>
            </w:r>
          </w:p>
        </w:tc>
        <w:tc>
          <w:tcPr>
            <w:tcW w:w="878" w:type="dxa"/>
            <w:tcBorders>
              <w:top w:val="single" w:sz="4" w:space="0" w:color="auto"/>
              <w:left w:val="single" w:sz="4" w:space="0" w:color="auto"/>
              <w:bottom w:val="single" w:sz="4" w:space="0" w:color="auto"/>
              <w:right w:val="single" w:sz="4" w:space="0" w:color="auto"/>
            </w:tcBorders>
          </w:tcPr>
          <w:p w14:paraId="4F1FC428" w14:textId="09320431" w:rsidR="00A616D9" w:rsidRDefault="00A616D9" w:rsidP="00A616D9">
            <w:pPr>
              <w:spacing w:after="0" w:line="240" w:lineRule="auto"/>
              <w:jc w:val="center"/>
              <w:rPr>
                <w:rFonts w:ascii="Calibri" w:eastAsia="Times New Roman" w:hAnsi="Calibri" w:cs="Calibri"/>
                <w:sz w:val="20"/>
                <w:szCs w:val="20"/>
              </w:rPr>
            </w:pPr>
            <w:r w:rsidRPr="008A0FF3">
              <w:rPr>
                <w:rFonts w:ascii="Calibri" w:eastAsia="Times New Roman" w:hAnsi="Calibri" w:cs="Calibri"/>
                <w:sz w:val="20"/>
                <w:szCs w:val="20"/>
              </w:rPr>
              <w:t>-</w:t>
            </w:r>
          </w:p>
        </w:tc>
      </w:tr>
      <w:tr w:rsidR="00A616D9" w14:paraId="7BD47931"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34D0D0ED" w14:textId="77777777" w:rsidR="00A616D9" w:rsidRDefault="00A616D9" w:rsidP="00A616D9">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10" w:type="dxa"/>
            <w:gridSpan w:val="12"/>
            <w:tcBorders>
              <w:top w:val="single" w:sz="4" w:space="0" w:color="auto"/>
              <w:left w:val="nil"/>
              <w:bottom w:val="single" w:sz="4" w:space="0" w:color="auto"/>
              <w:right w:val="single" w:sz="4" w:space="0" w:color="auto"/>
            </w:tcBorders>
            <w:noWrap/>
            <w:vAlign w:val="center"/>
            <w:hideMark/>
          </w:tcPr>
          <w:p w14:paraId="49EBF2F5" w14:textId="77777777" w:rsidR="00A616D9" w:rsidRDefault="00A616D9" w:rsidP="00A616D9">
            <w:pPr>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518a: An </w:t>
            </w:r>
            <w:proofErr w:type="gramStart"/>
            <w:r>
              <w:rPr>
                <w:rFonts w:ascii="Calibri" w:eastAsia="Times New Roman" w:hAnsi="Calibri" w:cs="Calibri"/>
                <w:sz w:val="20"/>
                <w:szCs w:val="20"/>
              </w:rPr>
              <w:t>error ”</w:t>
            </w:r>
            <w:proofErr w:type="gramEnd"/>
            <w:r>
              <w:rPr>
                <w:rFonts w:ascii="Calibri" w:eastAsia="Times New Roman" w:hAnsi="Calibri" w:cs="Calibri"/>
                <w:sz w:val="20"/>
                <w:szCs w:val="20"/>
              </w:rPr>
              <w:t>Skin of the earth objects are not encoded as Group 1” must be triggered. </w:t>
            </w:r>
          </w:p>
        </w:tc>
      </w:tr>
      <w:tr w:rsidR="00A616D9" w14:paraId="2B66FEED"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213A44FD" w14:textId="77777777" w:rsidR="00A616D9" w:rsidRDefault="00A616D9" w:rsidP="00A616D9">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10" w:type="dxa"/>
            <w:gridSpan w:val="12"/>
            <w:tcBorders>
              <w:top w:val="nil"/>
              <w:left w:val="nil"/>
              <w:bottom w:val="single" w:sz="4" w:space="0" w:color="auto"/>
              <w:right w:val="single" w:sz="4" w:space="0" w:color="auto"/>
            </w:tcBorders>
            <w:noWrap/>
            <w:vAlign w:val="center"/>
            <w:hideMark/>
          </w:tcPr>
          <w:p w14:paraId="53755EDF" w14:textId="77777777" w:rsidR="00A616D9" w:rsidRPr="00675CE7" w:rsidRDefault="00A616D9" w:rsidP="00A616D9">
            <w:pPr>
              <w:autoSpaceDE w:val="0"/>
              <w:autoSpaceDN w:val="0"/>
              <w:adjustRightInd w:val="0"/>
              <w:spacing w:after="0" w:line="240" w:lineRule="auto"/>
              <w:rPr>
                <w:rFonts w:ascii="Calibri" w:eastAsia="Times New Roman" w:hAnsi="Calibri" w:cs="Calibri"/>
                <w:strike/>
                <w:color w:val="FF0000"/>
                <w:sz w:val="20"/>
                <w:szCs w:val="20"/>
                <w:rPrChange w:id="26" w:author="Leonid Kuzmin" w:date="2019-02-26T13:40:00Z">
                  <w:rPr>
                    <w:rFonts w:ascii="Calibri" w:eastAsia="Times New Roman" w:hAnsi="Calibri" w:cs="Calibri"/>
                    <w:sz w:val="20"/>
                    <w:szCs w:val="20"/>
                  </w:rPr>
                </w:rPrChange>
              </w:rPr>
            </w:pPr>
            <w:commentRangeStart w:id="27"/>
            <w:commentRangeStart w:id="28"/>
            <w:r w:rsidRPr="00675CE7">
              <w:rPr>
                <w:rFonts w:ascii="Calibri" w:eastAsia="Times New Roman" w:hAnsi="Calibri" w:cs="Calibri"/>
                <w:strike/>
                <w:color w:val="FF0000"/>
                <w:sz w:val="20"/>
                <w:szCs w:val="20"/>
                <w:rPrChange w:id="29" w:author="Leonid Kuzmin" w:date="2019-02-26T13:40:00Z">
                  <w:rPr>
                    <w:rFonts w:ascii="Calibri" w:eastAsia="Times New Roman" w:hAnsi="Calibri" w:cs="Calibri"/>
                    <w:sz w:val="20"/>
                    <w:szCs w:val="20"/>
                  </w:rPr>
                </w:rPrChange>
              </w:rPr>
              <w:t>19: An additional error “edge coincides with data limit border, but has no USAG=C in object” must be triggered. </w:t>
            </w:r>
            <w:commentRangeEnd w:id="27"/>
            <w:r w:rsidR="009A26FF" w:rsidRPr="00675CE7">
              <w:rPr>
                <w:rStyle w:val="CommentReference"/>
                <w:rFonts w:ascii="Calibri" w:hAnsi="Calibri"/>
                <w:strike/>
                <w:color w:val="FF0000"/>
                <w:rPrChange w:id="30" w:author="Leonid Kuzmin" w:date="2019-02-26T13:40:00Z">
                  <w:rPr>
                    <w:rStyle w:val="CommentReference"/>
                  </w:rPr>
                </w:rPrChange>
              </w:rPr>
              <w:commentReference w:id="27"/>
            </w:r>
            <w:commentRangeEnd w:id="28"/>
            <w:r w:rsidR="0087169B">
              <w:rPr>
                <w:rStyle w:val="CommentReference"/>
              </w:rPr>
              <w:commentReference w:id="28"/>
            </w:r>
          </w:p>
          <w:p w14:paraId="58C57D5B" w14:textId="77777777" w:rsidR="00A616D9" w:rsidRDefault="00A616D9" w:rsidP="00A616D9">
            <w:pPr>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42: An additional error “edge is common border of more than two TG1 objects” must be triggered. </w:t>
            </w:r>
          </w:p>
        </w:tc>
      </w:tr>
      <w:tr w:rsidR="00A616D9" w14:paraId="45D203F1" w14:textId="77777777" w:rsidTr="00745714">
        <w:trPr>
          <w:trHeight w:val="300"/>
          <w:jc w:val="center"/>
        </w:trPr>
        <w:tc>
          <w:tcPr>
            <w:tcW w:w="10512" w:type="dxa"/>
            <w:gridSpan w:val="13"/>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294E8F09" w14:textId="77777777" w:rsidR="00A616D9" w:rsidRDefault="00A616D9" w:rsidP="00A616D9">
            <w:pPr>
              <w:spacing w:after="0" w:line="240" w:lineRule="auto"/>
              <w:rPr>
                <w:rFonts w:ascii="Calibri" w:eastAsia="Times New Roman" w:hAnsi="Calibri" w:cs="Calibri"/>
                <w:sz w:val="20"/>
                <w:szCs w:val="20"/>
              </w:rPr>
            </w:pPr>
          </w:p>
        </w:tc>
      </w:tr>
      <w:tr w:rsidR="00A616D9" w14:paraId="4403ECC5" w14:textId="77777777" w:rsidTr="00977371">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24EE0CD1" w14:textId="77777777" w:rsidR="00A616D9" w:rsidRDefault="00A616D9" w:rsidP="00A616D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450" w:type="dxa"/>
            <w:gridSpan w:val="5"/>
            <w:tcBorders>
              <w:top w:val="single" w:sz="4" w:space="0" w:color="auto"/>
              <w:left w:val="nil"/>
              <w:bottom w:val="single" w:sz="4" w:space="0" w:color="auto"/>
              <w:right w:val="single" w:sz="4" w:space="0" w:color="auto"/>
            </w:tcBorders>
            <w:noWrap/>
            <w:vAlign w:val="center"/>
            <w:hideMark/>
          </w:tcPr>
          <w:p w14:paraId="5B6E86B7" w14:textId="77777777"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AA400014</w:t>
            </w:r>
          </w:p>
        </w:tc>
        <w:tc>
          <w:tcPr>
            <w:tcW w:w="1327" w:type="dxa"/>
            <w:gridSpan w:val="2"/>
            <w:tcBorders>
              <w:top w:val="single" w:sz="4" w:space="0" w:color="auto"/>
              <w:left w:val="single" w:sz="4" w:space="0" w:color="auto"/>
              <w:bottom w:val="single" w:sz="4" w:space="0" w:color="auto"/>
              <w:right w:val="single" w:sz="4" w:space="0" w:color="000000"/>
            </w:tcBorders>
            <w:vAlign w:val="center"/>
            <w:hideMark/>
          </w:tcPr>
          <w:p w14:paraId="3A32FDB0" w14:textId="77777777" w:rsidR="00A616D9" w:rsidRDefault="00A616D9" w:rsidP="00A616D9">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421" w:type="dxa"/>
            <w:gridSpan w:val="3"/>
            <w:tcBorders>
              <w:top w:val="single" w:sz="4" w:space="0" w:color="auto"/>
              <w:left w:val="nil"/>
              <w:bottom w:val="single" w:sz="4" w:space="0" w:color="auto"/>
              <w:right w:val="single" w:sz="4" w:space="0" w:color="auto"/>
            </w:tcBorders>
            <w:noWrap/>
            <w:vAlign w:val="center"/>
            <w:hideMark/>
          </w:tcPr>
          <w:p w14:paraId="513B0F4B" w14:textId="77777777"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518b</w:t>
            </w:r>
          </w:p>
        </w:tc>
        <w:tc>
          <w:tcPr>
            <w:tcW w:w="1134" w:type="dxa"/>
            <w:tcBorders>
              <w:top w:val="single" w:sz="4" w:space="0" w:color="auto"/>
              <w:left w:val="nil"/>
              <w:bottom w:val="single" w:sz="4" w:space="0" w:color="auto"/>
              <w:right w:val="single" w:sz="4" w:space="0" w:color="auto"/>
            </w:tcBorders>
            <w:vAlign w:val="center"/>
            <w:hideMark/>
          </w:tcPr>
          <w:p w14:paraId="61C69F96" w14:textId="77777777" w:rsidR="00A616D9" w:rsidRDefault="00A616D9" w:rsidP="00A616D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78" w:type="dxa"/>
            <w:tcBorders>
              <w:top w:val="single" w:sz="4" w:space="0" w:color="auto"/>
              <w:left w:val="nil"/>
              <w:bottom w:val="single" w:sz="4" w:space="0" w:color="auto"/>
              <w:right w:val="single" w:sz="4" w:space="0" w:color="auto"/>
            </w:tcBorders>
            <w:noWrap/>
            <w:vAlign w:val="center"/>
            <w:hideMark/>
          </w:tcPr>
          <w:p w14:paraId="1BE53A8D" w14:textId="77777777"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A616D9" w14:paraId="4A19D0B9" w14:textId="77777777" w:rsidTr="00F9357A">
        <w:trPr>
          <w:trHeight w:val="665"/>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659F0839" w14:textId="77777777" w:rsidR="00A616D9" w:rsidRDefault="00A616D9" w:rsidP="00A616D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10" w:type="dxa"/>
            <w:gridSpan w:val="12"/>
            <w:tcBorders>
              <w:top w:val="single" w:sz="4" w:space="0" w:color="auto"/>
              <w:left w:val="nil"/>
              <w:bottom w:val="single" w:sz="4" w:space="0" w:color="auto"/>
              <w:right w:val="single" w:sz="4" w:space="0" w:color="000000"/>
            </w:tcBorders>
            <w:vAlign w:val="center"/>
            <w:hideMark/>
          </w:tcPr>
          <w:p w14:paraId="210B5790" w14:textId="77777777" w:rsidR="00A616D9" w:rsidRDefault="00A616D9" w:rsidP="00A616D9">
            <w:pPr>
              <w:pStyle w:val="Default"/>
              <w:spacing w:line="256" w:lineRule="auto"/>
              <w:rPr>
                <w:rFonts w:ascii="Calibri" w:hAnsi="Calibri" w:cs="Calibri"/>
                <w:color w:val="auto"/>
                <w:sz w:val="20"/>
                <w:szCs w:val="20"/>
              </w:rPr>
            </w:pPr>
            <w:r>
              <w:rPr>
                <w:rFonts w:ascii="Calibri" w:hAnsi="Calibri" w:cs="Calibri"/>
                <w:color w:val="auto"/>
                <w:sz w:val="20"/>
                <w:szCs w:val="20"/>
              </w:rPr>
              <w:t xml:space="preserve">For each feature object (excluding FLODOC, DRGARE, LNDARE, HULKES, PONTON, DEPARE and UNSARE of geometric primitive area) where the GRUP subfield of the FRID is Not equal to </w:t>
            </w:r>
          </w:p>
          <w:p w14:paraId="4B2AF585" w14:textId="77777777" w:rsidR="00A616D9" w:rsidRDefault="00A616D9" w:rsidP="00A616D9">
            <w:pPr>
              <w:pStyle w:val="Default"/>
              <w:spacing w:line="256" w:lineRule="auto"/>
              <w:rPr>
                <w:rFonts w:ascii="Calibri" w:hAnsi="Calibri" w:cs="Calibri"/>
                <w:color w:val="auto"/>
                <w:sz w:val="20"/>
                <w:szCs w:val="20"/>
              </w:rPr>
            </w:pPr>
            <w:r>
              <w:rPr>
                <w:rFonts w:ascii="Calibri" w:hAnsi="Calibri" w:cs="Calibri"/>
                <w:color w:val="auto"/>
                <w:sz w:val="20"/>
                <w:szCs w:val="20"/>
              </w:rPr>
              <w:t>2 (Group 2).</w:t>
            </w:r>
          </w:p>
        </w:tc>
      </w:tr>
      <w:tr w:rsidR="00A616D9" w14:paraId="66E90DDC" w14:textId="77777777" w:rsidTr="00F9357A">
        <w:trPr>
          <w:trHeight w:val="665"/>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5B692824" w14:textId="77777777" w:rsidR="00A616D9" w:rsidRDefault="00A616D9" w:rsidP="00A616D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10" w:type="dxa"/>
            <w:gridSpan w:val="12"/>
            <w:tcBorders>
              <w:top w:val="single" w:sz="4" w:space="0" w:color="auto"/>
              <w:left w:val="nil"/>
              <w:bottom w:val="single" w:sz="4" w:space="0" w:color="auto"/>
              <w:right w:val="single" w:sz="4" w:space="0" w:color="000000"/>
            </w:tcBorders>
            <w:vAlign w:val="center"/>
            <w:hideMark/>
          </w:tcPr>
          <w:p w14:paraId="6C35CC3C" w14:textId="77777777" w:rsidR="00A616D9" w:rsidRDefault="00A616D9" w:rsidP="00A616D9">
            <w:pPr>
              <w:spacing w:after="0" w:line="240" w:lineRule="auto"/>
              <w:rPr>
                <w:rFonts w:ascii="Calibri" w:eastAsia="Times New Roman" w:hAnsi="Calibri" w:cs="Calibri"/>
                <w:bCs/>
                <w:sz w:val="20"/>
                <w:szCs w:val="20"/>
              </w:rPr>
            </w:pPr>
            <w:r>
              <w:rPr>
                <w:rFonts w:ascii="Calibri" w:hAnsi="Calibri" w:cs="Calibri"/>
                <w:sz w:val="20"/>
                <w:szCs w:val="20"/>
              </w:rPr>
              <w:t>Group 2 objects are not encoded as Group 2.</w:t>
            </w:r>
          </w:p>
        </w:tc>
      </w:tr>
      <w:tr w:rsidR="00A616D9" w14:paraId="342B8788" w14:textId="77777777" w:rsidTr="00F9357A">
        <w:trPr>
          <w:trHeight w:val="323"/>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15C598B3" w14:textId="77777777" w:rsidR="00A616D9" w:rsidRDefault="00A616D9" w:rsidP="00A616D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777" w:type="dxa"/>
            <w:gridSpan w:val="7"/>
            <w:tcBorders>
              <w:top w:val="nil"/>
              <w:left w:val="nil"/>
              <w:bottom w:val="single" w:sz="4" w:space="0" w:color="auto"/>
              <w:right w:val="single" w:sz="4" w:space="0" w:color="auto"/>
            </w:tcBorders>
            <w:noWrap/>
            <w:vAlign w:val="center"/>
            <w:hideMark/>
          </w:tcPr>
          <w:p w14:paraId="587FD475" w14:textId="77777777" w:rsidR="00A616D9" w:rsidRDefault="00A616D9" w:rsidP="00A616D9">
            <w:pPr>
              <w:spacing w:after="0" w:line="240" w:lineRule="auto"/>
              <w:rPr>
                <w:rFonts w:ascii="Calibri" w:eastAsia="Times New Roman" w:hAnsi="Calibri" w:cs="Calibri"/>
                <w:bCs/>
                <w:sz w:val="20"/>
                <w:szCs w:val="20"/>
              </w:rPr>
            </w:pPr>
            <w:r>
              <w:rPr>
                <w:rFonts w:ascii="Calibri" w:eastAsia="Times New Roman" w:hAnsi="Calibri" w:cs="Calibri"/>
                <w:bCs/>
                <w:sz w:val="20"/>
                <w:szCs w:val="20"/>
              </w:rPr>
              <w:t>Ensure that the FRID subfield GRUP is set to 2 (Group 2) for all non-skin of the earth feature objects.</w:t>
            </w:r>
          </w:p>
        </w:tc>
        <w:tc>
          <w:tcPr>
            <w:tcW w:w="1369" w:type="dxa"/>
            <w:gridSpan w:val="2"/>
            <w:tcBorders>
              <w:top w:val="nil"/>
              <w:left w:val="nil"/>
              <w:bottom w:val="single" w:sz="4" w:space="0" w:color="auto"/>
              <w:right w:val="single" w:sz="4" w:space="0" w:color="auto"/>
            </w:tcBorders>
            <w:noWrap/>
            <w:vAlign w:val="center"/>
            <w:hideMark/>
          </w:tcPr>
          <w:p w14:paraId="3B0666A5" w14:textId="77777777" w:rsidR="00A616D9" w:rsidRDefault="00A616D9" w:rsidP="00A616D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4" w:type="dxa"/>
            <w:gridSpan w:val="3"/>
            <w:tcBorders>
              <w:top w:val="nil"/>
              <w:left w:val="nil"/>
              <w:bottom w:val="single" w:sz="4" w:space="0" w:color="auto"/>
              <w:right w:val="single" w:sz="4" w:space="0" w:color="auto"/>
            </w:tcBorders>
            <w:noWrap/>
            <w:vAlign w:val="center"/>
            <w:hideMark/>
          </w:tcPr>
          <w:p w14:paraId="7F9C8F1F" w14:textId="77777777"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3.10.2</w:t>
            </w:r>
          </w:p>
        </w:tc>
      </w:tr>
      <w:tr w:rsidR="00A616D9" w14:paraId="2D20C9FE"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04FB3C35" w14:textId="77777777" w:rsidR="00A616D9" w:rsidRDefault="00A616D9" w:rsidP="00A616D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10" w:type="dxa"/>
            <w:gridSpan w:val="12"/>
            <w:tcBorders>
              <w:top w:val="single" w:sz="4" w:space="0" w:color="auto"/>
              <w:left w:val="nil"/>
              <w:bottom w:val="single" w:sz="4" w:space="0" w:color="auto"/>
              <w:right w:val="single" w:sz="4" w:space="0" w:color="auto"/>
            </w:tcBorders>
            <w:noWrap/>
            <w:vAlign w:val="center"/>
            <w:hideMark/>
          </w:tcPr>
          <w:p w14:paraId="354181E4" w14:textId="77777777" w:rsidR="00A616D9" w:rsidRDefault="00A616D9"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These features are captured as a group 1 objects</w:t>
            </w:r>
          </w:p>
        </w:tc>
      </w:tr>
      <w:tr w:rsidR="00A616D9" w14:paraId="574197C4"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0CDE6B77" w14:textId="0D3CFCA0" w:rsidR="00A616D9" w:rsidRDefault="00A616D9" w:rsidP="00A616D9">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4BCD5A4B" w14:textId="77B445A9" w:rsidR="00A616D9" w:rsidRDefault="00A616D9" w:rsidP="00A616D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200DD394" w14:textId="59E165CB" w:rsidR="00A616D9" w:rsidRDefault="00A616D9" w:rsidP="00A616D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4D7A908F" w14:textId="370B1143" w:rsidR="00A616D9" w:rsidRDefault="00A616D9" w:rsidP="00A616D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720895D6" w14:textId="3EA1FC20" w:rsidR="00A616D9" w:rsidRDefault="00A616D9" w:rsidP="00A616D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78" w:type="dxa"/>
            <w:tcBorders>
              <w:top w:val="single" w:sz="4" w:space="0" w:color="auto"/>
              <w:left w:val="single" w:sz="4" w:space="0" w:color="auto"/>
              <w:bottom w:val="single" w:sz="4" w:space="0" w:color="auto"/>
              <w:right w:val="single" w:sz="4" w:space="0" w:color="auto"/>
            </w:tcBorders>
            <w:vAlign w:val="center"/>
          </w:tcPr>
          <w:p w14:paraId="2298B417" w14:textId="675227B9" w:rsidR="00A616D9" w:rsidRDefault="00A616D9" w:rsidP="00A616D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A616D9" w14:paraId="0787627E"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7AE466F9" w14:textId="3CE15F00" w:rsidR="00A616D9" w:rsidRDefault="00F608A7"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32°32'36.95"S 61°06'48.36</w:t>
            </w:r>
            <w:r w:rsidR="00A616D9">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274F53B9" w14:textId="7091FCC1" w:rsidR="00A616D9" w:rsidRDefault="00A616D9" w:rsidP="00A616D9">
            <w:pPr>
              <w:spacing w:after="0" w:line="240" w:lineRule="auto"/>
              <w:rPr>
                <w:rFonts w:ascii="Calibri" w:eastAsia="Times New Roman" w:hAnsi="Calibri" w:cs="Calibri"/>
                <w:sz w:val="20"/>
                <w:szCs w:val="20"/>
              </w:rPr>
            </w:pPr>
            <w:r w:rsidRPr="001D3207">
              <w:rPr>
                <w:rFonts w:ascii="Calibri" w:eastAsia="Times New Roman" w:hAnsi="Calibri" w:cs="Calibri"/>
                <w:sz w:val="20"/>
                <w:szCs w:val="20"/>
              </w:rPr>
              <w:t>BOYSPP</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294B9E06" w14:textId="46DAE272" w:rsidR="00A616D9" w:rsidRDefault="009F31C4" w:rsidP="00F608A7">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54FA2066" w14:textId="77016DE9" w:rsidR="00A616D9" w:rsidRDefault="009F31C4"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FE-29</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1AB9C931" w14:textId="375FFDB7" w:rsidR="00A616D9" w:rsidRPr="001B49AA" w:rsidRDefault="001B49AA" w:rsidP="00A616D9">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1C 0393032998 12345</w:t>
            </w:r>
          </w:p>
        </w:tc>
        <w:tc>
          <w:tcPr>
            <w:tcW w:w="878" w:type="dxa"/>
            <w:tcBorders>
              <w:top w:val="single" w:sz="4" w:space="0" w:color="auto"/>
              <w:left w:val="single" w:sz="4" w:space="0" w:color="auto"/>
              <w:bottom w:val="single" w:sz="4" w:space="0" w:color="auto"/>
              <w:right w:val="single" w:sz="4" w:space="0" w:color="auto"/>
            </w:tcBorders>
            <w:vAlign w:val="center"/>
          </w:tcPr>
          <w:p w14:paraId="646811FF" w14:textId="48692582" w:rsidR="00A616D9" w:rsidRDefault="00F608A7" w:rsidP="00A616D9">
            <w:pPr>
              <w:spacing w:after="0" w:line="240" w:lineRule="auto"/>
              <w:rPr>
                <w:rFonts w:ascii="Calibri" w:eastAsia="Times New Roman" w:hAnsi="Calibri" w:cs="Calibri"/>
                <w:sz w:val="20"/>
                <w:szCs w:val="20"/>
              </w:rPr>
            </w:pPr>
            <w:r>
              <w:rPr>
                <w:rFonts w:ascii="Calibri" w:eastAsia="Times New Roman" w:hAnsi="Calibri" w:cs="Calibri"/>
                <w:sz w:val="20"/>
                <w:szCs w:val="20"/>
              </w:rPr>
              <w:t>VI-01</w:t>
            </w:r>
          </w:p>
        </w:tc>
      </w:tr>
      <w:tr w:rsidR="009F31C4" w14:paraId="555EA8E5"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31F5015F" w14:textId="71E4534A" w:rsidR="009F31C4" w:rsidRDefault="00F608A7" w:rsidP="009F31C4">
            <w:pPr>
              <w:spacing w:after="0" w:line="240" w:lineRule="auto"/>
              <w:rPr>
                <w:rFonts w:ascii="Calibri" w:eastAsia="Times New Roman" w:hAnsi="Calibri" w:cs="Calibri"/>
                <w:sz w:val="20"/>
                <w:szCs w:val="20"/>
              </w:rPr>
            </w:pPr>
            <w:r>
              <w:rPr>
                <w:rFonts w:ascii="Calibri" w:eastAsia="Times New Roman" w:hAnsi="Calibri" w:cs="Calibri"/>
                <w:sz w:val="20"/>
                <w:szCs w:val="20"/>
              </w:rPr>
              <w:t>32°32'52.57"S 61°08'06.05"E</w:t>
            </w:r>
          </w:p>
        </w:tc>
        <w:tc>
          <w:tcPr>
            <w:tcW w:w="1260" w:type="dxa"/>
            <w:gridSpan w:val="2"/>
            <w:tcBorders>
              <w:top w:val="single" w:sz="4" w:space="0" w:color="auto"/>
              <w:left w:val="single" w:sz="4" w:space="0" w:color="auto"/>
              <w:bottom w:val="single" w:sz="4" w:space="0" w:color="auto"/>
              <w:right w:val="single" w:sz="4" w:space="0" w:color="auto"/>
            </w:tcBorders>
          </w:tcPr>
          <w:p w14:paraId="1F427227" w14:textId="2B9A782B" w:rsidR="009F31C4" w:rsidRDefault="009F31C4" w:rsidP="009F31C4">
            <w:pPr>
              <w:spacing w:after="0" w:line="240" w:lineRule="auto"/>
              <w:rPr>
                <w:rFonts w:ascii="Calibri" w:eastAsia="Times New Roman" w:hAnsi="Calibri" w:cs="Calibri"/>
                <w:sz w:val="20"/>
                <w:szCs w:val="20"/>
              </w:rPr>
            </w:pPr>
            <w:r w:rsidRPr="001D3207">
              <w:rPr>
                <w:rFonts w:ascii="Calibri" w:eastAsia="Times New Roman" w:hAnsi="Calibri" w:cs="Calibri"/>
                <w:sz w:val="20"/>
                <w:szCs w:val="20"/>
              </w:rPr>
              <w:t>COALNE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5322176F" w14:textId="4B36BC48" w:rsidR="009F31C4" w:rsidRDefault="009F31C4" w:rsidP="00F608A7">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5DE9F249" w14:textId="6459F0D8" w:rsidR="009F31C4" w:rsidRDefault="009F31C4" w:rsidP="009F31C4">
            <w:pPr>
              <w:spacing w:after="0" w:line="240" w:lineRule="auto"/>
              <w:rPr>
                <w:rFonts w:ascii="Calibri" w:eastAsia="Times New Roman" w:hAnsi="Calibri" w:cs="Calibri"/>
                <w:sz w:val="20"/>
                <w:szCs w:val="20"/>
              </w:rPr>
            </w:pPr>
            <w:r>
              <w:rPr>
                <w:rFonts w:ascii="Calibri" w:eastAsia="Times New Roman" w:hAnsi="Calibri" w:cs="Calibri"/>
                <w:sz w:val="20"/>
                <w:szCs w:val="20"/>
              </w:rPr>
              <w:t>FE-19</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7300C91C" w14:textId="1AB4BB63" w:rsidR="009F31C4" w:rsidRPr="00B91554" w:rsidRDefault="009F31C4" w:rsidP="009F31C4">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AA 0000003983 00001</w:t>
            </w:r>
          </w:p>
        </w:tc>
        <w:tc>
          <w:tcPr>
            <w:tcW w:w="878" w:type="dxa"/>
            <w:tcBorders>
              <w:top w:val="single" w:sz="4" w:space="0" w:color="auto"/>
              <w:left w:val="single" w:sz="4" w:space="0" w:color="auto"/>
              <w:bottom w:val="single" w:sz="4" w:space="0" w:color="auto"/>
              <w:right w:val="single" w:sz="4" w:space="0" w:color="auto"/>
            </w:tcBorders>
            <w:vAlign w:val="center"/>
          </w:tcPr>
          <w:p w14:paraId="00303B46" w14:textId="2A26631F" w:rsidR="009F31C4" w:rsidRDefault="00CC61EC" w:rsidP="009F31C4">
            <w:pPr>
              <w:spacing w:after="0" w:line="240" w:lineRule="auto"/>
              <w:rPr>
                <w:rFonts w:ascii="Calibri" w:eastAsia="Times New Roman" w:hAnsi="Calibri" w:cs="Calibri"/>
                <w:sz w:val="20"/>
                <w:szCs w:val="20"/>
              </w:rPr>
            </w:pPr>
            <w:r>
              <w:rPr>
                <w:rFonts w:ascii="Calibri" w:eastAsia="Times New Roman" w:hAnsi="Calibri" w:cs="Calibri"/>
                <w:sz w:val="20"/>
                <w:szCs w:val="20"/>
              </w:rPr>
              <w:t>VE-21</w:t>
            </w:r>
          </w:p>
        </w:tc>
      </w:tr>
      <w:tr w:rsidR="008A47EC" w14:paraId="570AA5E4" w14:textId="77777777" w:rsidTr="00C90880">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24C2A8AD" w14:textId="39FFAE1F"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32°32'55.17"S 61°08'51.74"E</w:t>
            </w:r>
          </w:p>
        </w:tc>
        <w:tc>
          <w:tcPr>
            <w:tcW w:w="1260" w:type="dxa"/>
            <w:gridSpan w:val="2"/>
            <w:tcBorders>
              <w:top w:val="single" w:sz="4" w:space="0" w:color="auto"/>
              <w:left w:val="single" w:sz="4" w:space="0" w:color="auto"/>
              <w:bottom w:val="single" w:sz="4" w:space="0" w:color="auto"/>
              <w:right w:val="single" w:sz="4" w:space="0" w:color="auto"/>
            </w:tcBorders>
          </w:tcPr>
          <w:p w14:paraId="5ACDBB81" w14:textId="4EBF8EAD" w:rsidR="008A47EC" w:rsidRPr="001D3207" w:rsidRDefault="008A47EC" w:rsidP="008A47EC">
            <w:pPr>
              <w:spacing w:after="0" w:line="240" w:lineRule="auto"/>
              <w:rPr>
                <w:rFonts w:ascii="Calibri" w:eastAsia="Times New Roman" w:hAnsi="Calibri" w:cs="Calibri"/>
                <w:sz w:val="20"/>
                <w:szCs w:val="20"/>
              </w:rPr>
            </w:pPr>
            <w:r w:rsidRPr="00890CC3">
              <w:rPr>
                <w:rFonts w:ascii="Calibri" w:eastAsia="Times New Roman" w:hAnsi="Calibri" w:cs="Calibri"/>
                <w:sz w:val="20"/>
                <w:szCs w:val="20"/>
              </w:rPr>
              <w:t>DEPCNT</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219F28B8" w14:textId="25D15160" w:rsidR="008A47EC" w:rsidRDefault="008A47EC" w:rsidP="008A47EC">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71E9E10D" w14:textId="6A2B9123" w:rsidR="008A47EC" w:rsidRDefault="008A47EC" w:rsidP="008A47EC">
            <w:pPr>
              <w:spacing w:after="0" w:line="240" w:lineRule="auto"/>
              <w:rPr>
                <w:rFonts w:ascii="Calibri" w:eastAsia="Times New Roman" w:hAnsi="Calibri" w:cs="Calibri"/>
                <w:sz w:val="20"/>
                <w:szCs w:val="20"/>
              </w:rPr>
            </w:pPr>
            <w:r w:rsidRPr="002A4900">
              <w:rPr>
                <w:rFonts w:ascii="Calibri" w:eastAsia="Times New Roman" w:hAnsi="Calibri" w:cs="Calibri"/>
                <w:sz w:val="20"/>
                <w:szCs w:val="20"/>
              </w:rPr>
              <w:t>FE-</w:t>
            </w:r>
            <w:r>
              <w:rPr>
                <w:rFonts w:ascii="Calibri" w:eastAsia="Times New Roman" w:hAnsi="Calibri" w:cs="Calibri"/>
                <w:sz w:val="20"/>
                <w:szCs w:val="20"/>
              </w:rPr>
              <w:t>20</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346B9121" w14:textId="246BCD93" w:rsidR="008A47EC" w:rsidRDefault="008A47EC" w:rsidP="008A47EC">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AA 0000003989 00001</w:t>
            </w:r>
          </w:p>
        </w:tc>
        <w:tc>
          <w:tcPr>
            <w:tcW w:w="878" w:type="dxa"/>
            <w:tcBorders>
              <w:top w:val="single" w:sz="4" w:space="0" w:color="auto"/>
              <w:left w:val="single" w:sz="4" w:space="0" w:color="auto"/>
              <w:bottom w:val="single" w:sz="4" w:space="0" w:color="auto"/>
              <w:right w:val="single" w:sz="4" w:space="0" w:color="auto"/>
            </w:tcBorders>
            <w:vAlign w:val="center"/>
          </w:tcPr>
          <w:p w14:paraId="1DAB7DED" w14:textId="6B6C1F13"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VE-12</w:t>
            </w:r>
          </w:p>
        </w:tc>
      </w:tr>
      <w:tr w:rsidR="008A47EC" w14:paraId="1BD4C7B1" w14:textId="77777777" w:rsidTr="00C90880">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7A1DA6F6" w14:textId="50A797EB"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32°32'25.00"S 61°07'41.61"E</w:t>
            </w:r>
          </w:p>
        </w:tc>
        <w:tc>
          <w:tcPr>
            <w:tcW w:w="1260" w:type="dxa"/>
            <w:gridSpan w:val="2"/>
            <w:tcBorders>
              <w:top w:val="single" w:sz="4" w:space="0" w:color="auto"/>
              <w:left w:val="single" w:sz="4" w:space="0" w:color="auto"/>
              <w:bottom w:val="single" w:sz="4" w:space="0" w:color="auto"/>
              <w:right w:val="single" w:sz="4" w:space="0" w:color="auto"/>
            </w:tcBorders>
          </w:tcPr>
          <w:p w14:paraId="5E9B1E85" w14:textId="43DC5DD3" w:rsidR="008A47EC" w:rsidRPr="001D3207" w:rsidRDefault="008A47EC" w:rsidP="008A47EC">
            <w:pPr>
              <w:spacing w:after="0" w:line="240" w:lineRule="auto"/>
              <w:rPr>
                <w:rFonts w:ascii="Calibri" w:eastAsia="Times New Roman" w:hAnsi="Calibri" w:cs="Calibri"/>
                <w:sz w:val="20"/>
                <w:szCs w:val="20"/>
              </w:rPr>
            </w:pPr>
            <w:r w:rsidRPr="00890CC3">
              <w:rPr>
                <w:rFonts w:ascii="Calibri" w:eastAsia="Times New Roman" w:hAnsi="Calibri" w:cs="Calibri"/>
                <w:sz w:val="20"/>
                <w:szCs w:val="20"/>
              </w:rPr>
              <w:t>DEPCNT</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7FEECC46" w14:textId="78083294" w:rsidR="008A47EC" w:rsidRDefault="008A47EC" w:rsidP="008A47EC">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071F9238" w14:textId="6D894A2E" w:rsidR="008A47EC" w:rsidRDefault="008A47EC" w:rsidP="008A47EC">
            <w:pPr>
              <w:spacing w:after="0" w:line="240" w:lineRule="auto"/>
              <w:rPr>
                <w:rFonts w:ascii="Calibri" w:eastAsia="Times New Roman" w:hAnsi="Calibri" w:cs="Calibri"/>
                <w:sz w:val="20"/>
                <w:szCs w:val="20"/>
              </w:rPr>
            </w:pPr>
            <w:r w:rsidRPr="002A4900">
              <w:rPr>
                <w:rFonts w:ascii="Calibri" w:eastAsia="Times New Roman" w:hAnsi="Calibri" w:cs="Calibri"/>
                <w:sz w:val="20"/>
                <w:szCs w:val="20"/>
              </w:rPr>
              <w:t>FE-</w:t>
            </w:r>
            <w:r>
              <w:rPr>
                <w:rFonts w:ascii="Calibri" w:eastAsia="Times New Roman" w:hAnsi="Calibri" w:cs="Calibri"/>
                <w:sz w:val="20"/>
                <w:szCs w:val="20"/>
              </w:rPr>
              <w:t>21</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61391A53" w14:textId="46EFAEA3" w:rsidR="008A47EC" w:rsidRDefault="008A47EC" w:rsidP="008A47EC">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 xml:space="preserve">AA 0000003986 00001 </w:t>
            </w:r>
          </w:p>
        </w:tc>
        <w:tc>
          <w:tcPr>
            <w:tcW w:w="878" w:type="dxa"/>
            <w:tcBorders>
              <w:top w:val="single" w:sz="4" w:space="0" w:color="auto"/>
              <w:left w:val="single" w:sz="4" w:space="0" w:color="auto"/>
              <w:bottom w:val="single" w:sz="4" w:space="0" w:color="auto"/>
              <w:right w:val="single" w:sz="4" w:space="0" w:color="auto"/>
            </w:tcBorders>
            <w:vAlign w:val="center"/>
          </w:tcPr>
          <w:p w14:paraId="66B3D3E4" w14:textId="5226FF4E"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VE-10</w:t>
            </w:r>
          </w:p>
        </w:tc>
      </w:tr>
      <w:tr w:rsidR="008A47EC" w14:paraId="39114B99" w14:textId="77777777" w:rsidTr="00D041A8">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05A5E2AC" w14:textId="024DDD73"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32°32'53.53"S 61°09'22.32"E</w:t>
            </w:r>
          </w:p>
        </w:tc>
        <w:tc>
          <w:tcPr>
            <w:tcW w:w="1260" w:type="dxa"/>
            <w:gridSpan w:val="2"/>
            <w:tcBorders>
              <w:top w:val="single" w:sz="4" w:space="0" w:color="auto"/>
              <w:left w:val="single" w:sz="4" w:space="0" w:color="auto"/>
              <w:bottom w:val="single" w:sz="4" w:space="0" w:color="auto"/>
              <w:right w:val="single" w:sz="4" w:space="0" w:color="auto"/>
            </w:tcBorders>
          </w:tcPr>
          <w:p w14:paraId="47F5A27F" w14:textId="0BA93775" w:rsidR="008A47EC" w:rsidRPr="001D3207"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DEPCNT</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3567BCF3" w14:textId="0DE1E0DD" w:rsidR="008A47EC" w:rsidRDefault="008A47EC" w:rsidP="008A47EC">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67C895CF" w14:textId="61F943CE" w:rsidR="008A47EC" w:rsidRDefault="008A47EC" w:rsidP="008A47EC">
            <w:pPr>
              <w:spacing w:after="0" w:line="240" w:lineRule="auto"/>
              <w:rPr>
                <w:rFonts w:ascii="Calibri" w:eastAsia="Times New Roman" w:hAnsi="Calibri" w:cs="Calibri"/>
                <w:sz w:val="20"/>
                <w:szCs w:val="20"/>
              </w:rPr>
            </w:pPr>
            <w:r w:rsidRPr="002A4900">
              <w:rPr>
                <w:rFonts w:ascii="Calibri" w:eastAsia="Times New Roman" w:hAnsi="Calibri" w:cs="Calibri"/>
                <w:sz w:val="20"/>
                <w:szCs w:val="20"/>
              </w:rPr>
              <w:t>FE-</w:t>
            </w:r>
            <w:r>
              <w:rPr>
                <w:rFonts w:ascii="Calibri" w:eastAsia="Times New Roman" w:hAnsi="Calibri" w:cs="Calibri"/>
                <w:sz w:val="20"/>
                <w:szCs w:val="20"/>
              </w:rPr>
              <w:t>22</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152816BF" w14:textId="7375F1ED" w:rsidR="008A47EC" w:rsidRDefault="008A47EC" w:rsidP="008A47EC">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AA 0000000264 00001</w:t>
            </w:r>
          </w:p>
        </w:tc>
        <w:tc>
          <w:tcPr>
            <w:tcW w:w="878" w:type="dxa"/>
            <w:tcBorders>
              <w:top w:val="single" w:sz="4" w:space="0" w:color="auto"/>
              <w:left w:val="single" w:sz="4" w:space="0" w:color="auto"/>
              <w:bottom w:val="single" w:sz="4" w:space="0" w:color="auto"/>
              <w:right w:val="single" w:sz="4" w:space="0" w:color="auto"/>
            </w:tcBorders>
            <w:vAlign w:val="center"/>
          </w:tcPr>
          <w:p w14:paraId="3DFD4A1F" w14:textId="5FC1CD39"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VE-08</w:t>
            </w:r>
          </w:p>
        </w:tc>
      </w:tr>
      <w:tr w:rsidR="008A47EC" w14:paraId="52486C1E" w14:textId="77777777" w:rsidTr="00D041A8">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2AB49130" w14:textId="0BAA325D"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32°31'16.06"S 61°05'13.13"E</w:t>
            </w:r>
          </w:p>
        </w:tc>
        <w:tc>
          <w:tcPr>
            <w:tcW w:w="1260" w:type="dxa"/>
            <w:gridSpan w:val="2"/>
            <w:tcBorders>
              <w:top w:val="single" w:sz="4" w:space="0" w:color="auto"/>
              <w:left w:val="single" w:sz="4" w:space="0" w:color="auto"/>
              <w:bottom w:val="single" w:sz="4" w:space="0" w:color="auto"/>
              <w:right w:val="single" w:sz="4" w:space="0" w:color="auto"/>
            </w:tcBorders>
          </w:tcPr>
          <w:p w14:paraId="6C32A8FD" w14:textId="34BD3963" w:rsidR="008A47EC" w:rsidRDefault="008A47EC" w:rsidP="008A47EC">
            <w:pPr>
              <w:spacing w:after="0" w:line="240" w:lineRule="auto"/>
              <w:rPr>
                <w:rFonts w:ascii="Calibri" w:eastAsia="Times New Roman" w:hAnsi="Calibri" w:cs="Calibri"/>
                <w:sz w:val="20"/>
                <w:szCs w:val="20"/>
              </w:rPr>
            </w:pPr>
            <w:r w:rsidRPr="008F53E8">
              <w:rPr>
                <w:rFonts w:ascii="Calibri" w:eastAsia="Times New Roman" w:hAnsi="Calibri" w:cs="Calibri"/>
                <w:sz w:val="20"/>
                <w:szCs w:val="20"/>
              </w:rPr>
              <w:t>DEPCNT</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6E89E7D8" w14:textId="2D7C356F" w:rsidR="008A47EC" w:rsidRDefault="008A47EC" w:rsidP="008A47EC">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3B904613" w14:textId="69C9D765" w:rsidR="008A47EC" w:rsidRDefault="008A47EC" w:rsidP="008A47EC">
            <w:pPr>
              <w:spacing w:after="0" w:line="240" w:lineRule="auto"/>
              <w:rPr>
                <w:rFonts w:ascii="Calibri" w:eastAsia="Times New Roman" w:hAnsi="Calibri" w:cs="Calibri"/>
                <w:sz w:val="20"/>
                <w:szCs w:val="20"/>
              </w:rPr>
            </w:pPr>
            <w:r w:rsidRPr="002A4900">
              <w:rPr>
                <w:rFonts w:ascii="Calibri" w:eastAsia="Times New Roman" w:hAnsi="Calibri" w:cs="Calibri"/>
                <w:sz w:val="20"/>
                <w:szCs w:val="20"/>
              </w:rPr>
              <w:t>FE-</w:t>
            </w:r>
            <w:r>
              <w:rPr>
                <w:rFonts w:ascii="Calibri" w:eastAsia="Times New Roman" w:hAnsi="Calibri" w:cs="Calibri"/>
                <w:sz w:val="20"/>
                <w:szCs w:val="20"/>
              </w:rPr>
              <w:t>23</w:t>
            </w:r>
          </w:p>
        </w:tc>
        <w:tc>
          <w:tcPr>
            <w:tcW w:w="2066" w:type="dxa"/>
            <w:gridSpan w:val="3"/>
            <w:tcBorders>
              <w:top w:val="single" w:sz="4" w:space="0" w:color="auto"/>
              <w:left w:val="single" w:sz="4" w:space="0" w:color="auto"/>
              <w:bottom w:val="single" w:sz="4" w:space="0" w:color="auto"/>
              <w:right w:val="single" w:sz="4" w:space="0" w:color="auto"/>
            </w:tcBorders>
          </w:tcPr>
          <w:p w14:paraId="28DD2371" w14:textId="7C2136CD" w:rsidR="008A47EC" w:rsidRDefault="008A47EC" w:rsidP="008A47EC">
            <w:pPr>
              <w:spacing w:after="0" w:line="240" w:lineRule="auto"/>
              <w:rPr>
                <w:rFonts w:ascii="Calibri" w:eastAsia="Times New Roman" w:hAnsi="Calibri" w:cs="Calibri"/>
                <w:sz w:val="20"/>
                <w:szCs w:val="20"/>
                <w:lang w:val="da-DK"/>
              </w:rPr>
            </w:pPr>
            <w:r w:rsidRPr="00DB37DF">
              <w:rPr>
                <w:rFonts w:ascii="Calibri" w:eastAsia="Times New Roman" w:hAnsi="Calibri" w:cs="Calibri"/>
                <w:sz w:val="20"/>
                <w:szCs w:val="20"/>
                <w:lang w:val="da-DK"/>
              </w:rPr>
              <w:t xml:space="preserve">AA 0000000265 00001 </w:t>
            </w:r>
          </w:p>
        </w:tc>
        <w:tc>
          <w:tcPr>
            <w:tcW w:w="878" w:type="dxa"/>
            <w:tcBorders>
              <w:top w:val="single" w:sz="4" w:space="0" w:color="auto"/>
              <w:left w:val="single" w:sz="4" w:space="0" w:color="auto"/>
              <w:bottom w:val="single" w:sz="4" w:space="0" w:color="auto"/>
              <w:right w:val="single" w:sz="4" w:space="0" w:color="auto"/>
            </w:tcBorders>
            <w:vAlign w:val="center"/>
          </w:tcPr>
          <w:p w14:paraId="46A5660A" w14:textId="58E2D0BF"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VE-01</w:t>
            </w:r>
          </w:p>
        </w:tc>
      </w:tr>
      <w:tr w:rsidR="008A47EC" w14:paraId="272E5AED" w14:textId="77777777" w:rsidTr="00D041A8">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1DDA2E04" w14:textId="040B466F"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32°31'21.76"S 61°07'58.03"E</w:t>
            </w:r>
          </w:p>
        </w:tc>
        <w:tc>
          <w:tcPr>
            <w:tcW w:w="1260" w:type="dxa"/>
            <w:gridSpan w:val="2"/>
            <w:tcBorders>
              <w:top w:val="single" w:sz="4" w:space="0" w:color="auto"/>
              <w:left w:val="single" w:sz="4" w:space="0" w:color="auto"/>
              <w:bottom w:val="single" w:sz="4" w:space="0" w:color="auto"/>
              <w:right w:val="single" w:sz="4" w:space="0" w:color="auto"/>
            </w:tcBorders>
          </w:tcPr>
          <w:p w14:paraId="5624234C" w14:textId="5A4F6B9F" w:rsidR="008A47EC" w:rsidRDefault="008A47EC" w:rsidP="008A47EC">
            <w:pPr>
              <w:spacing w:after="0" w:line="240" w:lineRule="auto"/>
              <w:rPr>
                <w:rFonts w:ascii="Calibri" w:eastAsia="Times New Roman" w:hAnsi="Calibri" w:cs="Calibri"/>
                <w:sz w:val="20"/>
                <w:szCs w:val="20"/>
              </w:rPr>
            </w:pPr>
            <w:r w:rsidRPr="008F53E8">
              <w:rPr>
                <w:rFonts w:ascii="Calibri" w:eastAsia="Times New Roman" w:hAnsi="Calibri" w:cs="Calibri"/>
                <w:sz w:val="20"/>
                <w:szCs w:val="20"/>
              </w:rPr>
              <w:t>DEPCNT</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436AFE44" w14:textId="111AB12E" w:rsidR="008A47EC" w:rsidRDefault="008A47EC" w:rsidP="008A47EC">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7AA94081" w14:textId="1991FAF1" w:rsidR="008A47EC" w:rsidRDefault="008A47EC" w:rsidP="008A47EC">
            <w:pPr>
              <w:spacing w:after="0" w:line="240" w:lineRule="auto"/>
              <w:rPr>
                <w:rFonts w:ascii="Calibri" w:eastAsia="Times New Roman" w:hAnsi="Calibri" w:cs="Calibri"/>
                <w:sz w:val="20"/>
                <w:szCs w:val="20"/>
              </w:rPr>
            </w:pPr>
            <w:r w:rsidRPr="002A4900">
              <w:rPr>
                <w:rFonts w:ascii="Calibri" w:eastAsia="Times New Roman" w:hAnsi="Calibri" w:cs="Calibri"/>
                <w:sz w:val="20"/>
                <w:szCs w:val="20"/>
              </w:rPr>
              <w:t>FE-</w:t>
            </w:r>
            <w:r>
              <w:rPr>
                <w:rFonts w:ascii="Calibri" w:eastAsia="Times New Roman" w:hAnsi="Calibri" w:cs="Calibri"/>
                <w:sz w:val="20"/>
                <w:szCs w:val="20"/>
              </w:rPr>
              <w:t>24</w:t>
            </w:r>
          </w:p>
        </w:tc>
        <w:tc>
          <w:tcPr>
            <w:tcW w:w="2066" w:type="dxa"/>
            <w:gridSpan w:val="3"/>
            <w:tcBorders>
              <w:top w:val="single" w:sz="4" w:space="0" w:color="auto"/>
              <w:left w:val="single" w:sz="4" w:space="0" w:color="auto"/>
              <w:bottom w:val="single" w:sz="4" w:space="0" w:color="auto"/>
              <w:right w:val="single" w:sz="4" w:space="0" w:color="auto"/>
            </w:tcBorders>
          </w:tcPr>
          <w:p w14:paraId="4A1C91D8" w14:textId="214046CB" w:rsidR="008A47EC" w:rsidRDefault="008A47EC" w:rsidP="008A47EC">
            <w:pPr>
              <w:spacing w:after="0" w:line="240" w:lineRule="auto"/>
              <w:rPr>
                <w:rFonts w:ascii="Calibri" w:eastAsia="Times New Roman" w:hAnsi="Calibri" w:cs="Calibri"/>
                <w:sz w:val="20"/>
                <w:szCs w:val="20"/>
                <w:lang w:val="da-DK"/>
              </w:rPr>
            </w:pPr>
            <w:r w:rsidRPr="00DB37DF">
              <w:rPr>
                <w:rFonts w:ascii="Calibri" w:eastAsia="Times New Roman" w:hAnsi="Calibri" w:cs="Calibri"/>
                <w:sz w:val="20"/>
                <w:szCs w:val="20"/>
                <w:lang w:val="da-DK"/>
              </w:rPr>
              <w:t xml:space="preserve">AA 0000000269 00001 </w:t>
            </w:r>
          </w:p>
        </w:tc>
        <w:tc>
          <w:tcPr>
            <w:tcW w:w="878" w:type="dxa"/>
            <w:tcBorders>
              <w:top w:val="single" w:sz="4" w:space="0" w:color="auto"/>
              <w:left w:val="single" w:sz="4" w:space="0" w:color="auto"/>
              <w:bottom w:val="single" w:sz="4" w:space="0" w:color="auto"/>
              <w:right w:val="single" w:sz="4" w:space="0" w:color="auto"/>
            </w:tcBorders>
            <w:vAlign w:val="center"/>
          </w:tcPr>
          <w:p w14:paraId="4513E469" w14:textId="15372E12"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VE-03</w:t>
            </w:r>
          </w:p>
        </w:tc>
      </w:tr>
      <w:tr w:rsidR="008A47EC" w14:paraId="06245AE8" w14:textId="77777777" w:rsidTr="00D041A8">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57F742A0" w14:textId="6D251F9A"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32°32'23.67"S 61°06'18.49"E</w:t>
            </w:r>
          </w:p>
        </w:tc>
        <w:tc>
          <w:tcPr>
            <w:tcW w:w="1260" w:type="dxa"/>
            <w:gridSpan w:val="2"/>
            <w:tcBorders>
              <w:top w:val="single" w:sz="4" w:space="0" w:color="auto"/>
              <w:left w:val="single" w:sz="4" w:space="0" w:color="auto"/>
              <w:bottom w:val="single" w:sz="4" w:space="0" w:color="auto"/>
              <w:right w:val="single" w:sz="4" w:space="0" w:color="auto"/>
            </w:tcBorders>
          </w:tcPr>
          <w:p w14:paraId="43C3D1C9" w14:textId="33E098BD" w:rsidR="008A47EC" w:rsidRDefault="008A47EC" w:rsidP="008A47EC">
            <w:pPr>
              <w:spacing w:after="0" w:line="240" w:lineRule="auto"/>
              <w:rPr>
                <w:rFonts w:ascii="Calibri" w:eastAsia="Times New Roman" w:hAnsi="Calibri" w:cs="Calibri"/>
                <w:sz w:val="20"/>
                <w:szCs w:val="20"/>
              </w:rPr>
            </w:pPr>
            <w:r w:rsidRPr="008F53E8">
              <w:rPr>
                <w:rFonts w:ascii="Calibri" w:eastAsia="Times New Roman" w:hAnsi="Calibri" w:cs="Calibri"/>
                <w:sz w:val="20"/>
                <w:szCs w:val="20"/>
              </w:rPr>
              <w:t>DEPCNT</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4A53E7CE" w14:textId="480BDA9F" w:rsidR="008A47EC" w:rsidRDefault="008A47EC" w:rsidP="008A47EC">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0FF0B73C" w14:textId="1A890F03" w:rsidR="008A47EC" w:rsidRDefault="008A47EC" w:rsidP="008A47EC">
            <w:pPr>
              <w:spacing w:after="0" w:line="240" w:lineRule="auto"/>
              <w:rPr>
                <w:rFonts w:ascii="Calibri" w:eastAsia="Times New Roman" w:hAnsi="Calibri" w:cs="Calibri"/>
                <w:sz w:val="20"/>
                <w:szCs w:val="20"/>
              </w:rPr>
            </w:pPr>
            <w:r w:rsidRPr="002A4900">
              <w:rPr>
                <w:rFonts w:ascii="Calibri" w:eastAsia="Times New Roman" w:hAnsi="Calibri" w:cs="Calibri"/>
                <w:sz w:val="20"/>
                <w:szCs w:val="20"/>
              </w:rPr>
              <w:t>FE-</w:t>
            </w:r>
            <w:r>
              <w:rPr>
                <w:rFonts w:ascii="Calibri" w:eastAsia="Times New Roman" w:hAnsi="Calibri" w:cs="Calibri"/>
                <w:sz w:val="20"/>
                <w:szCs w:val="20"/>
              </w:rPr>
              <w:t>25</w:t>
            </w:r>
          </w:p>
        </w:tc>
        <w:tc>
          <w:tcPr>
            <w:tcW w:w="2066" w:type="dxa"/>
            <w:gridSpan w:val="3"/>
            <w:tcBorders>
              <w:top w:val="single" w:sz="4" w:space="0" w:color="auto"/>
              <w:left w:val="single" w:sz="4" w:space="0" w:color="auto"/>
              <w:bottom w:val="single" w:sz="4" w:space="0" w:color="auto"/>
              <w:right w:val="single" w:sz="4" w:space="0" w:color="auto"/>
            </w:tcBorders>
          </w:tcPr>
          <w:p w14:paraId="20B233C5" w14:textId="39E89803" w:rsidR="008A47EC" w:rsidRDefault="008A47EC" w:rsidP="008A47EC">
            <w:pPr>
              <w:spacing w:after="0" w:line="240" w:lineRule="auto"/>
              <w:rPr>
                <w:rFonts w:ascii="Calibri" w:eastAsia="Times New Roman" w:hAnsi="Calibri" w:cs="Calibri"/>
                <w:sz w:val="20"/>
                <w:szCs w:val="20"/>
                <w:lang w:val="da-DK"/>
              </w:rPr>
            </w:pPr>
            <w:r w:rsidRPr="00DB37DF">
              <w:rPr>
                <w:rFonts w:ascii="Calibri" w:eastAsia="Times New Roman" w:hAnsi="Calibri" w:cs="Calibri"/>
                <w:sz w:val="20"/>
                <w:szCs w:val="20"/>
                <w:lang w:val="da-DK"/>
              </w:rPr>
              <w:t xml:space="preserve">AA 0000000271 00001 </w:t>
            </w:r>
          </w:p>
        </w:tc>
        <w:tc>
          <w:tcPr>
            <w:tcW w:w="878" w:type="dxa"/>
            <w:tcBorders>
              <w:top w:val="single" w:sz="4" w:space="0" w:color="auto"/>
              <w:left w:val="single" w:sz="4" w:space="0" w:color="auto"/>
              <w:bottom w:val="single" w:sz="4" w:space="0" w:color="auto"/>
              <w:right w:val="single" w:sz="4" w:space="0" w:color="auto"/>
            </w:tcBorders>
            <w:vAlign w:val="center"/>
          </w:tcPr>
          <w:p w14:paraId="6F78BE2B" w14:textId="56FC8528"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VE-06</w:t>
            </w:r>
          </w:p>
        </w:tc>
      </w:tr>
      <w:tr w:rsidR="008A47EC" w14:paraId="61A40B64" w14:textId="77777777" w:rsidTr="00D041A8">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5A3AC7FD" w14:textId="2FAE778E"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32°32'36.29"S 61°08'07.02"E</w:t>
            </w:r>
          </w:p>
        </w:tc>
        <w:tc>
          <w:tcPr>
            <w:tcW w:w="1260" w:type="dxa"/>
            <w:gridSpan w:val="2"/>
            <w:tcBorders>
              <w:top w:val="single" w:sz="4" w:space="0" w:color="auto"/>
              <w:left w:val="single" w:sz="4" w:space="0" w:color="auto"/>
              <w:bottom w:val="single" w:sz="4" w:space="0" w:color="auto"/>
              <w:right w:val="single" w:sz="4" w:space="0" w:color="auto"/>
            </w:tcBorders>
          </w:tcPr>
          <w:p w14:paraId="1C170E4D" w14:textId="4A506CAB" w:rsidR="008A47EC" w:rsidRDefault="008A47EC" w:rsidP="008A47EC">
            <w:pPr>
              <w:spacing w:after="0" w:line="240" w:lineRule="auto"/>
              <w:rPr>
                <w:rFonts w:ascii="Calibri" w:eastAsia="Times New Roman" w:hAnsi="Calibri" w:cs="Calibri"/>
                <w:sz w:val="20"/>
                <w:szCs w:val="20"/>
              </w:rPr>
            </w:pPr>
            <w:r w:rsidRPr="008F53E8">
              <w:rPr>
                <w:rFonts w:ascii="Calibri" w:eastAsia="Times New Roman" w:hAnsi="Calibri" w:cs="Calibri"/>
                <w:sz w:val="20"/>
                <w:szCs w:val="20"/>
              </w:rPr>
              <w:t>DEPCNT</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3B8C6E33" w14:textId="09CEE659" w:rsidR="008A47EC" w:rsidRDefault="008A47EC" w:rsidP="008A47EC">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156C6648" w14:textId="1845EC79" w:rsidR="008A47EC" w:rsidRDefault="008A47EC" w:rsidP="008A47EC">
            <w:pPr>
              <w:spacing w:after="0" w:line="240" w:lineRule="auto"/>
              <w:rPr>
                <w:rFonts w:ascii="Calibri" w:eastAsia="Times New Roman" w:hAnsi="Calibri" w:cs="Calibri"/>
                <w:sz w:val="20"/>
                <w:szCs w:val="20"/>
              </w:rPr>
            </w:pPr>
            <w:r w:rsidRPr="002A4900">
              <w:rPr>
                <w:rFonts w:ascii="Calibri" w:eastAsia="Times New Roman" w:hAnsi="Calibri" w:cs="Calibri"/>
                <w:sz w:val="20"/>
                <w:szCs w:val="20"/>
              </w:rPr>
              <w:t>FE-</w:t>
            </w:r>
            <w:r>
              <w:rPr>
                <w:rFonts w:ascii="Calibri" w:eastAsia="Times New Roman" w:hAnsi="Calibri" w:cs="Calibri"/>
                <w:sz w:val="20"/>
                <w:szCs w:val="20"/>
              </w:rPr>
              <w:t>26</w:t>
            </w:r>
          </w:p>
        </w:tc>
        <w:tc>
          <w:tcPr>
            <w:tcW w:w="2066" w:type="dxa"/>
            <w:gridSpan w:val="3"/>
            <w:tcBorders>
              <w:top w:val="single" w:sz="4" w:space="0" w:color="auto"/>
              <w:left w:val="single" w:sz="4" w:space="0" w:color="auto"/>
              <w:bottom w:val="single" w:sz="4" w:space="0" w:color="auto"/>
              <w:right w:val="single" w:sz="4" w:space="0" w:color="auto"/>
            </w:tcBorders>
          </w:tcPr>
          <w:p w14:paraId="7A9CA421" w14:textId="2B1C82C2" w:rsidR="008A47EC" w:rsidRDefault="008A47EC" w:rsidP="008A47EC">
            <w:pPr>
              <w:spacing w:after="0" w:line="240" w:lineRule="auto"/>
              <w:rPr>
                <w:rFonts w:ascii="Calibri" w:eastAsia="Times New Roman" w:hAnsi="Calibri" w:cs="Calibri"/>
                <w:sz w:val="20"/>
                <w:szCs w:val="20"/>
                <w:lang w:val="da-DK"/>
              </w:rPr>
            </w:pPr>
            <w:r w:rsidRPr="00DB37DF">
              <w:rPr>
                <w:rFonts w:ascii="Calibri" w:eastAsia="Times New Roman" w:hAnsi="Calibri" w:cs="Calibri"/>
                <w:sz w:val="20"/>
                <w:szCs w:val="20"/>
                <w:lang w:val="da-DK"/>
              </w:rPr>
              <w:t xml:space="preserve">AA 0000003985 00001 </w:t>
            </w:r>
          </w:p>
        </w:tc>
        <w:tc>
          <w:tcPr>
            <w:tcW w:w="878" w:type="dxa"/>
            <w:tcBorders>
              <w:top w:val="single" w:sz="4" w:space="0" w:color="auto"/>
              <w:left w:val="single" w:sz="4" w:space="0" w:color="auto"/>
              <w:bottom w:val="single" w:sz="4" w:space="0" w:color="auto"/>
              <w:right w:val="single" w:sz="4" w:space="0" w:color="auto"/>
            </w:tcBorders>
            <w:vAlign w:val="center"/>
          </w:tcPr>
          <w:p w14:paraId="66518D3B" w14:textId="38CB34FC"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VE-11</w:t>
            </w:r>
          </w:p>
        </w:tc>
      </w:tr>
      <w:tr w:rsidR="008A47EC" w14:paraId="4C317CCF" w14:textId="77777777" w:rsidTr="00D041A8">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1AF1A2A4" w14:textId="4D600832"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32°34'44.06"S 61°07'18.71"E</w:t>
            </w:r>
          </w:p>
        </w:tc>
        <w:tc>
          <w:tcPr>
            <w:tcW w:w="1260" w:type="dxa"/>
            <w:gridSpan w:val="2"/>
            <w:tcBorders>
              <w:top w:val="single" w:sz="4" w:space="0" w:color="auto"/>
              <w:left w:val="single" w:sz="4" w:space="0" w:color="auto"/>
              <w:bottom w:val="single" w:sz="4" w:space="0" w:color="auto"/>
              <w:right w:val="single" w:sz="4" w:space="0" w:color="auto"/>
            </w:tcBorders>
          </w:tcPr>
          <w:p w14:paraId="42F92061" w14:textId="0A65A614" w:rsidR="008A47EC" w:rsidRDefault="008A47EC" w:rsidP="008A47EC">
            <w:pPr>
              <w:spacing w:after="0" w:line="240" w:lineRule="auto"/>
              <w:rPr>
                <w:rFonts w:ascii="Calibri" w:eastAsia="Times New Roman" w:hAnsi="Calibri" w:cs="Calibri"/>
                <w:sz w:val="20"/>
                <w:szCs w:val="20"/>
              </w:rPr>
            </w:pPr>
            <w:r w:rsidRPr="008F53E8">
              <w:rPr>
                <w:rFonts w:ascii="Calibri" w:eastAsia="Times New Roman" w:hAnsi="Calibri" w:cs="Calibri"/>
                <w:sz w:val="20"/>
                <w:szCs w:val="20"/>
              </w:rPr>
              <w:t>DEPCNT</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6A5C08EB" w14:textId="52AA1BDB" w:rsidR="008A47EC" w:rsidRDefault="008A47EC" w:rsidP="008A47EC">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67CF1DD9" w14:textId="4C5E91FE" w:rsidR="008A47EC" w:rsidRDefault="008A47EC" w:rsidP="008A47EC">
            <w:pPr>
              <w:spacing w:after="0" w:line="240" w:lineRule="auto"/>
              <w:rPr>
                <w:rFonts w:ascii="Calibri" w:eastAsia="Times New Roman" w:hAnsi="Calibri" w:cs="Calibri"/>
                <w:sz w:val="20"/>
                <w:szCs w:val="20"/>
              </w:rPr>
            </w:pPr>
            <w:r w:rsidRPr="002A4900">
              <w:rPr>
                <w:rFonts w:ascii="Calibri" w:eastAsia="Times New Roman" w:hAnsi="Calibri" w:cs="Calibri"/>
                <w:sz w:val="20"/>
                <w:szCs w:val="20"/>
              </w:rPr>
              <w:t>FE-</w:t>
            </w:r>
            <w:r>
              <w:rPr>
                <w:rFonts w:ascii="Calibri" w:eastAsia="Times New Roman" w:hAnsi="Calibri" w:cs="Calibri"/>
                <w:sz w:val="20"/>
                <w:szCs w:val="20"/>
              </w:rPr>
              <w:t>27</w:t>
            </w:r>
          </w:p>
        </w:tc>
        <w:tc>
          <w:tcPr>
            <w:tcW w:w="2066" w:type="dxa"/>
            <w:gridSpan w:val="3"/>
            <w:tcBorders>
              <w:top w:val="single" w:sz="4" w:space="0" w:color="auto"/>
              <w:left w:val="single" w:sz="4" w:space="0" w:color="auto"/>
              <w:bottom w:val="single" w:sz="4" w:space="0" w:color="auto"/>
              <w:right w:val="single" w:sz="4" w:space="0" w:color="auto"/>
            </w:tcBorders>
          </w:tcPr>
          <w:p w14:paraId="0FB8FF0D" w14:textId="7FD113E1" w:rsidR="008A47EC" w:rsidRDefault="008A47EC" w:rsidP="008A47EC">
            <w:pPr>
              <w:spacing w:after="0" w:line="240" w:lineRule="auto"/>
              <w:rPr>
                <w:rFonts w:ascii="Calibri" w:eastAsia="Times New Roman" w:hAnsi="Calibri" w:cs="Calibri"/>
                <w:sz w:val="20"/>
                <w:szCs w:val="20"/>
                <w:lang w:val="da-DK"/>
              </w:rPr>
            </w:pPr>
            <w:r w:rsidRPr="00DB37DF">
              <w:rPr>
                <w:rFonts w:ascii="Calibri" w:eastAsia="Times New Roman" w:hAnsi="Calibri" w:cs="Calibri"/>
                <w:sz w:val="20"/>
                <w:szCs w:val="20"/>
                <w:lang w:val="da-DK"/>
              </w:rPr>
              <w:t>AA 0000003990 00001</w:t>
            </w:r>
          </w:p>
        </w:tc>
        <w:tc>
          <w:tcPr>
            <w:tcW w:w="878" w:type="dxa"/>
            <w:tcBorders>
              <w:top w:val="single" w:sz="4" w:space="0" w:color="auto"/>
              <w:left w:val="single" w:sz="4" w:space="0" w:color="auto"/>
              <w:bottom w:val="single" w:sz="4" w:space="0" w:color="auto"/>
              <w:right w:val="single" w:sz="4" w:space="0" w:color="auto"/>
            </w:tcBorders>
            <w:vAlign w:val="center"/>
          </w:tcPr>
          <w:p w14:paraId="471D5ACE" w14:textId="322CA130"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VE-17</w:t>
            </w:r>
          </w:p>
        </w:tc>
      </w:tr>
      <w:tr w:rsidR="008A47EC" w14:paraId="6F271DD7" w14:textId="77777777" w:rsidTr="00D041A8">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54A81A8B" w14:textId="45C0B809"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32°33'01.96"S 61°07'53.63"E</w:t>
            </w:r>
          </w:p>
        </w:tc>
        <w:tc>
          <w:tcPr>
            <w:tcW w:w="1260" w:type="dxa"/>
            <w:gridSpan w:val="2"/>
            <w:tcBorders>
              <w:top w:val="single" w:sz="4" w:space="0" w:color="auto"/>
              <w:left w:val="single" w:sz="4" w:space="0" w:color="auto"/>
              <w:bottom w:val="single" w:sz="4" w:space="0" w:color="auto"/>
              <w:right w:val="single" w:sz="4" w:space="0" w:color="auto"/>
            </w:tcBorders>
          </w:tcPr>
          <w:p w14:paraId="500F2342" w14:textId="19D5DD90" w:rsidR="008A47EC" w:rsidRDefault="008A47EC" w:rsidP="008A47EC">
            <w:pPr>
              <w:spacing w:after="0" w:line="240" w:lineRule="auto"/>
              <w:rPr>
                <w:rFonts w:ascii="Calibri" w:eastAsia="Times New Roman" w:hAnsi="Calibri" w:cs="Calibri"/>
                <w:sz w:val="20"/>
                <w:szCs w:val="20"/>
              </w:rPr>
            </w:pPr>
            <w:r w:rsidRPr="001D3207">
              <w:rPr>
                <w:rFonts w:ascii="Calibri" w:eastAsia="Times New Roman" w:hAnsi="Calibri" w:cs="Calibri"/>
                <w:sz w:val="20"/>
                <w:szCs w:val="20"/>
              </w:rPr>
              <w:t>LNDMRK</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6FC86FDE" w14:textId="62FB88A2" w:rsidR="008A47EC" w:rsidRDefault="008A47EC" w:rsidP="008A47EC">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77789021" w14:textId="6808B7AA" w:rsidR="008A47EC" w:rsidRDefault="008A47EC" w:rsidP="008A47EC">
            <w:pPr>
              <w:spacing w:after="0" w:line="240" w:lineRule="auto"/>
              <w:rPr>
                <w:rFonts w:ascii="Calibri" w:eastAsia="Times New Roman" w:hAnsi="Calibri" w:cs="Calibri"/>
                <w:sz w:val="20"/>
                <w:szCs w:val="20"/>
              </w:rPr>
            </w:pPr>
            <w:r w:rsidRPr="002A4900">
              <w:rPr>
                <w:rFonts w:ascii="Calibri" w:eastAsia="Times New Roman" w:hAnsi="Calibri" w:cs="Calibri"/>
                <w:sz w:val="20"/>
                <w:szCs w:val="20"/>
              </w:rPr>
              <w:t>FE-</w:t>
            </w:r>
            <w:r>
              <w:rPr>
                <w:rFonts w:ascii="Calibri" w:eastAsia="Times New Roman" w:hAnsi="Calibri" w:cs="Calibri"/>
                <w:sz w:val="20"/>
                <w:szCs w:val="20"/>
              </w:rPr>
              <w:t>30</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673E4530" w14:textId="65F69DC0" w:rsidR="008A47EC" w:rsidRPr="00D96CF6" w:rsidRDefault="008A47EC" w:rsidP="008A47EC">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AA 0000000000 12345</w:t>
            </w:r>
          </w:p>
        </w:tc>
        <w:tc>
          <w:tcPr>
            <w:tcW w:w="878" w:type="dxa"/>
            <w:tcBorders>
              <w:top w:val="single" w:sz="4" w:space="0" w:color="auto"/>
              <w:left w:val="single" w:sz="4" w:space="0" w:color="auto"/>
              <w:bottom w:val="single" w:sz="4" w:space="0" w:color="auto"/>
              <w:right w:val="single" w:sz="4" w:space="0" w:color="auto"/>
            </w:tcBorders>
            <w:vAlign w:val="center"/>
          </w:tcPr>
          <w:p w14:paraId="5AF11E60" w14:textId="3DD3A529"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VI-02</w:t>
            </w:r>
          </w:p>
        </w:tc>
      </w:tr>
      <w:tr w:rsidR="008A47EC" w14:paraId="218F5495" w14:textId="77777777" w:rsidTr="001B49AA">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695C9679" w14:textId="06EF9293" w:rsidR="008A47EC" w:rsidRDefault="00A9153E"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32°32'24</w:t>
            </w:r>
            <w:r w:rsidR="008A47EC">
              <w:rPr>
                <w:rFonts w:ascii="Calibri" w:eastAsia="Times New Roman" w:hAnsi="Calibri" w:cs="Calibri"/>
                <w:sz w:val="20"/>
                <w:szCs w:val="20"/>
              </w:rPr>
              <w:t>.</w:t>
            </w:r>
            <w:r>
              <w:rPr>
                <w:rFonts w:ascii="Calibri" w:eastAsia="Times New Roman" w:hAnsi="Calibri" w:cs="Calibri"/>
                <w:sz w:val="20"/>
                <w:szCs w:val="20"/>
              </w:rPr>
              <w:t>00"S 61°07'24</w:t>
            </w:r>
            <w:r w:rsidR="008A47EC">
              <w:rPr>
                <w:rFonts w:ascii="Calibri" w:eastAsia="Times New Roman" w:hAnsi="Calibri" w:cs="Calibri"/>
                <w:sz w:val="20"/>
                <w:szCs w:val="20"/>
              </w:rPr>
              <w:t>.</w:t>
            </w:r>
            <w:r>
              <w:rPr>
                <w:rFonts w:ascii="Calibri" w:eastAsia="Times New Roman" w:hAnsi="Calibri" w:cs="Calibri"/>
                <w:sz w:val="20"/>
                <w:szCs w:val="20"/>
              </w:rPr>
              <w:t>50</w:t>
            </w:r>
            <w:r w:rsidR="008A47EC">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20059140" w14:textId="3CA1A6AB" w:rsidR="008A47EC" w:rsidRDefault="008A47EC" w:rsidP="008A47EC">
            <w:pPr>
              <w:spacing w:after="0" w:line="240" w:lineRule="auto"/>
              <w:rPr>
                <w:rFonts w:ascii="Calibri" w:eastAsia="Times New Roman" w:hAnsi="Calibri" w:cs="Calibri"/>
                <w:sz w:val="20"/>
                <w:szCs w:val="20"/>
              </w:rPr>
            </w:pPr>
            <w:r w:rsidRPr="001D3207">
              <w:rPr>
                <w:rFonts w:ascii="Calibri" w:eastAsia="Times New Roman" w:hAnsi="Calibri" w:cs="Calibri"/>
                <w:sz w:val="20"/>
                <w:szCs w:val="20"/>
              </w:rPr>
              <w:t>M_COVR</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10A2104E" w14:textId="66B59427" w:rsidR="008A47EC" w:rsidRDefault="008A47EC" w:rsidP="008A47EC">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345841D3" w14:textId="1A7A021B"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FE-18</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38E20C0D" w14:textId="4AB27B77" w:rsidR="008A47EC" w:rsidRPr="001B49AA" w:rsidRDefault="008A47EC" w:rsidP="008A47EC">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AA 0624991259 12345</w:t>
            </w:r>
          </w:p>
        </w:tc>
        <w:tc>
          <w:tcPr>
            <w:tcW w:w="878" w:type="dxa"/>
            <w:tcBorders>
              <w:top w:val="single" w:sz="4" w:space="0" w:color="auto"/>
              <w:left w:val="single" w:sz="4" w:space="0" w:color="auto"/>
              <w:bottom w:val="single" w:sz="4" w:space="0" w:color="auto"/>
              <w:right w:val="single" w:sz="4" w:space="0" w:color="auto"/>
            </w:tcBorders>
            <w:vAlign w:val="center"/>
          </w:tcPr>
          <w:p w14:paraId="52F524BD" w14:textId="3D0341EC" w:rsidR="008A47EC" w:rsidRDefault="00A9153E"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A9153E" w14:paraId="4F14F0F1" w14:textId="77777777" w:rsidTr="00C90880">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122536E0" w14:textId="1ADDA301" w:rsidR="00A9153E" w:rsidRDefault="00A9153E" w:rsidP="00A9153E">
            <w:pPr>
              <w:spacing w:after="0" w:line="240" w:lineRule="auto"/>
              <w:rPr>
                <w:rFonts w:ascii="Calibri" w:eastAsia="Times New Roman" w:hAnsi="Calibri" w:cs="Calibri"/>
                <w:sz w:val="20"/>
                <w:szCs w:val="20"/>
              </w:rPr>
            </w:pPr>
            <w:r w:rsidRPr="00F90B39">
              <w:rPr>
                <w:rFonts w:ascii="Calibri" w:eastAsia="Times New Roman" w:hAnsi="Calibri" w:cs="Calibri"/>
                <w:sz w:val="20"/>
                <w:szCs w:val="20"/>
              </w:rPr>
              <w:t>32°32'24.00"S 61°07'24.50"E</w:t>
            </w:r>
          </w:p>
        </w:tc>
        <w:tc>
          <w:tcPr>
            <w:tcW w:w="1260" w:type="dxa"/>
            <w:gridSpan w:val="2"/>
            <w:tcBorders>
              <w:top w:val="single" w:sz="4" w:space="0" w:color="auto"/>
              <w:left w:val="single" w:sz="4" w:space="0" w:color="auto"/>
              <w:bottom w:val="single" w:sz="4" w:space="0" w:color="auto"/>
              <w:right w:val="single" w:sz="4" w:space="0" w:color="auto"/>
            </w:tcBorders>
          </w:tcPr>
          <w:p w14:paraId="38B6DCC8" w14:textId="2083C14B" w:rsidR="00A9153E" w:rsidRDefault="00A9153E" w:rsidP="00A9153E">
            <w:pPr>
              <w:spacing w:after="0" w:line="240" w:lineRule="auto"/>
              <w:rPr>
                <w:rFonts w:ascii="Calibri" w:eastAsia="Times New Roman" w:hAnsi="Calibri" w:cs="Calibri"/>
                <w:sz w:val="20"/>
                <w:szCs w:val="20"/>
              </w:rPr>
            </w:pPr>
            <w:r w:rsidRPr="001D3207">
              <w:rPr>
                <w:rFonts w:ascii="Calibri" w:eastAsia="Times New Roman" w:hAnsi="Calibri" w:cs="Calibri"/>
                <w:sz w:val="20"/>
                <w:szCs w:val="20"/>
              </w:rPr>
              <w:t>M_QUAL</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5A40C157" w14:textId="5F018C2F" w:rsidR="00A9153E" w:rsidRDefault="00A9153E" w:rsidP="00A9153E">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01461AE6" w14:textId="14B8B808" w:rsidR="00A9153E" w:rsidRDefault="00A9153E"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FE-13</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7982996E" w14:textId="4CFEABB9" w:rsidR="00A9153E" w:rsidRPr="001B49AA" w:rsidRDefault="00A9153E" w:rsidP="00A9153E">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AA 0000004050 00001</w:t>
            </w:r>
          </w:p>
        </w:tc>
        <w:tc>
          <w:tcPr>
            <w:tcW w:w="878" w:type="dxa"/>
            <w:tcBorders>
              <w:top w:val="single" w:sz="4" w:space="0" w:color="auto"/>
              <w:left w:val="single" w:sz="4" w:space="0" w:color="auto"/>
              <w:bottom w:val="single" w:sz="4" w:space="0" w:color="auto"/>
              <w:right w:val="single" w:sz="4" w:space="0" w:color="auto"/>
            </w:tcBorders>
            <w:vAlign w:val="center"/>
          </w:tcPr>
          <w:p w14:paraId="224513CA" w14:textId="56892CDF" w:rsidR="00A9153E" w:rsidRDefault="00A9153E"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A9153E" w14:paraId="3FE7B9B4" w14:textId="77777777" w:rsidTr="00C90880">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60C89A58" w14:textId="2EA04BD0" w:rsidR="00A9153E" w:rsidRDefault="00A9153E" w:rsidP="00A9153E">
            <w:pPr>
              <w:spacing w:after="0" w:line="240" w:lineRule="auto"/>
              <w:rPr>
                <w:rFonts w:ascii="Calibri" w:eastAsia="Times New Roman" w:hAnsi="Calibri" w:cs="Calibri"/>
                <w:sz w:val="20"/>
                <w:szCs w:val="20"/>
              </w:rPr>
            </w:pPr>
            <w:r w:rsidRPr="00F90B39">
              <w:rPr>
                <w:rFonts w:ascii="Calibri" w:eastAsia="Times New Roman" w:hAnsi="Calibri" w:cs="Calibri"/>
                <w:sz w:val="20"/>
                <w:szCs w:val="20"/>
              </w:rPr>
              <w:t>32°32'24.00"S 61°07'24.50"E</w:t>
            </w:r>
          </w:p>
        </w:tc>
        <w:tc>
          <w:tcPr>
            <w:tcW w:w="1260" w:type="dxa"/>
            <w:gridSpan w:val="2"/>
            <w:tcBorders>
              <w:top w:val="single" w:sz="4" w:space="0" w:color="auto"/>
              <w:left w:val="single" w:sz="4" w:space="0" w:color="auto"/>
              <w:bottom w:val="single" w:sz="4" w:space="0" w:color="auto"/>
              <w:right w:val="single" w:sz="4" w:space="0" w:color="auto"/>
            </w:tcBorders>
          </w:tcPr>
          <w:p w14:paraId="0AD613CA" w14:textId="799B258C" w:rsidR="00A9153E" w:rsidRDefault="00A9153E" w:rsidP="00A9153E">
            <w:pPr>
              <w:spacing w:after="0" w:line="240" w:lineRule="auto"/>
              <w:rPr>
                <w:rFonts w:ascii="Calibri" w:eastAsia="Times New Roman" w:hAnsi="Calibri" w:cs="Calibri"/>
                <w:sz w:val="20"/>
                <w:szCs w:val="20"/>
              </w:rPr>
            </w:pPr>
            <w:r w:rsidRPr="001D3207">
              <w:rPr>
                <w:rFonts w:ascii="Calibri" w:eastAsia="Times New Roman" w:hAnsi="Calibri" w:cs="Calibri"/>
                <w:sz w:val="20"/>
                <w:szCs w:val="20"/>
              </w:rPr>
              <w:t>M_NSYS</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51C1DC7C" w14:textId="596BD61E" w:rsidR="00A9153E" w:rsidRDefault="00A9153E" w:rsidP="00A9153E">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1534726B" w14:textId="4CBE3D0C" w:rsidR="00A9153E" w:rsidRDefault="00A9153E"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FE-12</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18161F88" w14:textId="321F990B" w:rsidR="00A9153E" w:rsidRPr="001B49AA" w:rsidRDefault="00A9153E" w:rsidP="00A9153E">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AA 0000000262 00001</w:t>
            </w:r>
          </w:p>
        </w:tc>
        <w:tc>
          <w:tcPr>
            <w:tcW w:w="878" w:type="dxa"/>
            <w:tcBorders>
              <w:top w:val="single" w:sz="4" w:space="0" w:color="auto"/>
              <w:left w:val="single" w:sz="4" w:space="0" w:color="auto"/>
              <w:bottom w:val="single" w:sz="4" w:space="0" w:color="auto"/>
              <w:right w:val="single" w:sz="4" w:space="0" w:color="auto"/>
            </w:tcBorders>
            <w:vAlign w:val="center"/>
          </w:tcPr>
          <w:p w14:paraId="23C461C6" w14:textId="678B5DB2" w:rsidR="00A9153E" w:rsidRDefault="00A9153E"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A9153E" w14:paraId="197277EF" w14:textId="77777777" w:rsidTr="00A57207">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0FD63043" w14:textId="77777777" w:rsidR="00A9153E" w:rsidRDefault="00A57207"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32°32'59</w:t>
            </w:r>
            <w:r w:rsidR="00A9153E" w:rsidRPr="00D27E94">
              <w:rPr>
                <w:rFonts w:ascii="Calibri" w:eastAsia="Times New Roman" w:hAnsi="Calibri" w:cs="Calibri"/>
                <w:sz w:val="20"/>
                <w:szCs w:val="20"/>
              </w:rPr>
              <w:t>.</w:t>
            </w:r>
            <w:r>
              <w:rPr>
                <w:rFonts w:ascii="Calibri" w:eastAsia="Times New Roman" w:hAnsi="Calibri" w:cs="Calibri"/>
                <w:sz w:val="20"/>
                <w:szCs w:val="20"/>
              </w:rPr>
              <w:t>36"S 61°08'03</w:t>
            </w:r>
            <w:r w:rsidR="00A9153E" w:rsidRPr="00D27E94">
              <w:rPr>
                <w:rFonts w:ascii="Calibri" w:eastAsia="Times New Roman" w:hAnsi="Calibri" w:cs="Calibri"/>
                <w:sz w:val="20"/>
                <w:szCs w:val="20"/>
              </w:rPr>
              <w:t>.</w:t>
            </w:r>
            <w:r>
              <w:rPr>
                <w:rFonts w:ascii="Calibri" w:eastAsia="Times New Roman" w:hAnsi="Calibri" w:cs="Calibri"/>
                <w:sz w:val="20"/>
                <w:szCs w:val="20"/>
              </w:rPr>
              <w:t>72</w:t>
            </w:r>
            <w:r w:rsidR="00A9153E" w:rsidRPr="00D27E94">
              <w:rPr>
                <w:rFonts w:ascii="Calibri" w:eastAsia="Times New Roman" w:hAnsi="Calibri" w:cs="Calibri"/>
                <w:sz w:val="20"/>
                <w:szCs w:val="20"/>
              </w:rPr>
              <w:t>"E</w:t>
            </w:r>
          </w:p>
          <w:p w14:paraId="7C13FCAF" w14:textId="062405CC" w:rsidR="00A57207" w:rsidRDefault="00A57207"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32°33'23</w:t>
            </w:r>
            <w:r w:rsidRPr="00D27E94">
              <w:rPr>
                <w:rFonts w:ascii="Calibri" w:eastAsia="Times New Roman" w:hAnsi="Calibri" w:cs="Calibri"/>
                <w:sz w:val="20"/>
                <w:szCs w:val="20"/>
              </w:rPr>
              <w:t>.</w:t>
            </w:r>
            <w:r>
              <w:rPr>
                <w:rFonts w:ascii="Calibri" w:eastAsia="Times New Roman" w:hAnsi="Calibri" w:cs="Calibri"/>
                <w:sz w:val="20"/>
                <w:szCs w:val="20"/>
              </w:rPr>
              <w:t>58"S 61°07'57</w:t>
            </w:r>
            <w:r w:rsidRPr="00D27E94">
              <w:rPr>
                <w:rFonts w:ascii="Calibri" w:eastAsia="Times New Roman" w:hAnsi="Calibri" w:cs="Calibri"/>
                <w:sz w:val="20"/>
                <w:szCs w:val="20"/>
              </w:rPr>
              <w:t>.</w:t>
            </w:r>
            <w:r>
              <w:rPr>
                <w:rFonts w:ascii="Calibri" w:eastAsia="Times New Roman" w:hAnsi="Calibri" w:cs="Calibri"/>
                <w:sz w:val="20"/>
                <w:szCs w:val="20"/>
              </w:rPr>
              <w:t>39</w:t>
            </w:r>
            <w:r w:rsidRPr="00D27E94">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25D1CBEC" w14:textId="4FFC5AC1" w:rsidR="00A9153E" w:rsidRDefault="00A9153E" w:rsidP="00A9153E">
            <w:pPr>
              <w:spacing w:after="0" w:line="240" w:lineRule="auto"/>
              <w:rPr>
                <w:rFonts w:ascii="Calibri" w:eastAsia="Times New Roman" w:hAnsi="Calibri" w:cs="Calibri"/>
                <w:sz w:val="20"/>
                <w:szCs w:val="20"/>
              </w:rPr>
            </w:pPr>
            <w:r w:rsidRPr="001D3207">
              <w:rPr>
                <w:rFonts w:ascii="Calibri" w:eastAsia="Times New Roman" w:hAnsi="Calibri" w:cs="Calibri"/>
                <w:sz w:val="20"/>
                <w:szCs w:val="20"/>
              </w:rPr>
              <w:t>RIVERS</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7C88EA6F" w14:textId="19021E15" w:rsidR="00A9153E" w:rsidRDefault="00A9153E" w:rsidP="00A9153E">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vAlign w:val="center"/>
          </w:tcPr>
          <w:p w14:paraId="2B968C07" w14:textId="04A1224B" w:rsidR="00A9153E" w:rsidRDefault="00A9153E" w:rsidP="00A9153E">
            <w:pPr>
              <w:spacing w:after="0" w:line="240" w:lineRule="auto"/>
              <w:rPr>
                <w:rFonts w:ascii="Calibri" w:eastAsia="Times New Roman" w:hAnsi="Calibri" w:cs="Calibri"/>
                <w:sz w:val="20"/>
                <w:szCs w:val="20"/>
              </w:rPr>
            </w:pPr>
            <w:r w:rsidRPr="006E18F9">
              <w:rPr>
                <w:rFonts w:ascii="Calibri" w:eastAsia="Times New Roman" w:hAnsi="Calibri" w:cs="Calibri"/>
                <w:sz w:val="20"/>
                <w:szCs w:val="20"/>
              </w:rPr>
              <w:t>FE-</w:t>
            </w:r>
            <w:r>
              <w:rPr>
                <w:rFonts w:ascii="Calibri" w:eastAsia="Times New Roman" w:hAnsi="Calibri" w:cs="Calibri"/>
                <w:sz w:val="20"/>
                <w:szCs w:val="20"/>
              </w:rPr>
              <w:t>28</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4986AB01" w14:textId="28649CC6" w:rsidR="00A9153E" w:rsidRPr="001B49AA" w:rsidRDefault="00A9153E" w:rsidP="00A9153E">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 xml:space="preserve">AA 0000004046 00001 </w:t>
            </w:r>
          </w:p>
        </w:tc>
        <w:tc>
          <w:tcPr>
            <w:tcW w:w="878" w:type="dxa"/>
            <w:tcBorders>
              <w:top w:val="single" w:sz="4" w:space="0" w:color="auto"/>
              <w:left w:val="single" w:sz="4" w:space="0" w:color="auto"/>
              <w:bottom w:val="single" w:sz="4" w:space="0" w:color="auto"/>
              <w:right w:val="single" w:sz="4" w:space="0" w:color="auto"/>
            </w:tcBorders>
            <w:vAlign w:val="center"/>
          </w:tcPr>
          <w:p w14:paraId="4E5B239F" w14:textId="0E299571" w:rsidR="00A9153E" w:rsidRDefault="00A9153E"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VE-23; VE-24</w:t>
            </w:r>
          </w:p>
        </w:tc>
      </w:tr>
      <w:tr w:rsidR="00A9153E" w14:paraId="3C955AD6" w14:textId="77777777" w:rsidTr="00C90880">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49C09BEE" w14:textId="4AB6CA09" w:rsidR="00A9153E" w:rsidRDefault="00A57207"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32°30'47</w:t>
            </w:r>
            <w:r w:rsidR="00A9153E" w:rsidRPr="00D27E94">
              <w:rPr>
                <w:rFonts w:ascii="Calibri" w:eastAsia="Times New Roman" w:hAnsi="Calibri" w:cs="Calibri"/>
                <w:sz w:val="20"/>
                <w:szCs w:val="20"/>
              </w:rPr>
              <w:t>.</w:t>
            </w:r>
            <w:r>
              <w:rPr>
                <w:rFonts w:ascii="Calibri" w:eastAsia="Times New Roman" w:hAnsi="Calibri" w:cs="Calibri"/>
                <w:sz w:val="20"/>
                <w:szCs w:val="20"/>
              </w:rPr>
              <w:t>38"S 61°07'5</w:t>
            </w:r>
            <w:r w:rsidR="00A9153E" w:rsidRPr="00D27E94">
              <w:rPr>
                <w:rFonts w:ascii="Calibri" w:eastAsia="Times New Roman" w:hAnsi="Calibri" w:cs="Calibri"/>
                <w:sz w:val="20"/>
                <w:szCs w:val="20"/>
              </w:rPr>
              <w:t>6.</w:t>
            </w:r>
            <w:r>
              <w:rPr>
                <w:rFonts w:ascii="Calibri" w:eastAsia="Times New Roman" w:hAnsi="Calibri" w:cs="Calibri"/>
                <w:sz w:val="20"/>
                <w:szCs w:val="20"/>
              </w:rPr>
              <w:t>38</w:t>
            </w:r>
            <w:r w:rsidR="00A9153E" w:rsidRPr="00D27E94">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7D2AD565" w14:textId="0D2A84D6" w:rsidR="00A9153E" w:rsidRPr="001D3207" w:rsidRDefault="00A9153E" w:rsidP="00A9153E">
            <w:pPr>
              <w:spacing w:after="0" w:line="240" w:lineRule="auto"/>
              <w:rPr>
                <w:rFonts w:ascii="Calibri" w:eastAsia="Times New Roman" w:hAnsi="Calibri" w:cs="Calibri"/>
                <w:sz w:val="20"/>
                <w:szCs w:val="20"/>
              </w:rPr>
            </w:pPr>
            <w:r w:rsidRPr="001D3207">
              <w:rPr>
                <w:rFonts w:ascii="Calibri" w:eastAsia="Times New Roman" w:hAnsi="Calibri" w:cs="Calibri"/>
                <w:sz w:val="20"/>
                <w:szCs w:val="20"/>
              </w:rPr>
              <w:t>SBDARE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6F497F05" w14:textId="0148D5AA" w:rsidR="00A9153E" w:rsidRDefault="00A9153E" w:rsidP="00A9153E">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719AE26B" w14:textId="51D9D591" w:rsidR="00A9153E" w:rsidRDefault="00A9153E" w:rsidP="00A9153E">
            <w:pPr>
              <w:spacing w:after="0" w:line="240" w:lineRule="auto"/>
              <w:rPr>
                <w:rFonts w:ascii="Calibri" w:eastAsia="Times New Roman" w:hAnsi="Calibri" w:cs="Calibri"/>
                <w:sz w:val="20"/>
                <w:szCs w:val="20"/>
              </w:rPr>
            </w:pPr>
            <w:r w:rsidRPr="006E18F9">
              <w:rPr>
                <w:rFonts w:ascii="Calibri" w:eastAsia="Times New Roman" w:hAnsi="Calibri" w:cs="Calibri"/>
                <w:sz w:val="20"/>
                <w:szCs w:val="20"/>
              </w:rPr>
              <w:t>FE-</w:t>
            </w:r>
            <w:r>
              <w:rPr>
                <w:rFonts w:ascii="Calibri" w:eastAsia="Times New Roman" w:hAnsi="Calibri" w:cs="Calibri"/>
                <w:sz w:val="20"/>
                <w:szCs w:val="20"/>
              </w:rPr>
              <w:t>32</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5DED0999" w14:textId="795D8CE6" w:rsidR="00A9153E" w:rsidRDefault="00A9153E" w:rsidP="00A9153E">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 xml:space="preserve">AA 0000000266 00001 </w:t>
            </w:r>
          </w:p>
        </w:tc>
        <w:tc>
          <w:tcPr>
            <w:tcW w:w="878" w:type="dxa"/>
            <w:tcBorders>
              <w:top w:val="single" w:sz="4" w:space="0" w:color="auto"/>
              <w:left w:val="single" w:sz="4" w:space="0" w:color="auto"/>
              <w:bottom w:val="single" w:sz="4" w:space="0" w:color="auto"/>
              <w:right w:val="single" w:sz="4" w:space="0" w:color="auto"/>
            </w:tcBorders>
            <w:vAlign w:val="center"/>
          </w:tcPr>
          <w:p w14:paraId="69960D9E" w14:textId="435DFF1D" w:rsidR="00A9153E" w:rsidRDefault="00A57207"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VI-04</w:t>
            </w:r>
          </w:p>
        </w:tc>
      </w:tr>
      <w:tr w:rsidR="00A9153E" w14:paraId="0E533DE0" w14:textId="77777777" w:rsidTr="00C90880">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7176FD97" w14:textId="397F0361" w:rsidR="00A9153E" w:rsidRDefault="00A57207"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32°32'06</w:t>
            </w:r>
            <w:r w:rsidR="00A9153E" w:rsidRPr="00D27E94">
              <w:rPr>
                <w:rFonts w:ascii="Calibri" w:eastAsia="Times New Roman" w:hAnsi="Calibri" w:cs="Calibri"/>
                <w:sz w:val="20"/>
                <w:szCs w:val="20"/>
              </w:rPr>
              <w:t>.</w:t>
            </w:r>
            <w:r>
              <w:rPr>
                <w:rFonts w:ascii="Calibri" w:eastAsia="Times New Roman" w:hAnsi="Calibri" w:cs="Calibri"/>
                <w:sz w:val="20"/>
                <w:szCs w:val="20"/>
              </w:rPr>
              <w:t>01"S 61°06'59</w:t>
            </w:r>
            <w:r w:rsidR="00A9153E" w:rsidRPr="00D27E94">
              <w:rPr>
                <w:rFonts w:ascii="Calibri" w:eastAsia="Times New Roman" w:hAnsi="Calibri" w:cs="Calibri"/>
                <w:sz w:val="20"/>
                <w:szCs w:val="20"/>
              </w:rPr>
              <w:t>.</w:t>
            </w:r>
            <w:r>
              <w:rPr>
                <w:rFonts w:ascii="Calibri" w:eastAsia="Times New Roman" w:hAnsi="Calibri" w:cs="Calibri"/>
                <w:sz w:val="20"/>
                <w:szCs w:val="20"/>
              </w:rPr>
              <w:t>38</w:t>
            </w:r>
            <w:r w:rsidR="00A9153E" w:rsidRPr="00D27E94">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7CEB78D2" w14:textId="1F32715C" w:rsidR="00A9153E" w:rsidRDefault="00A9153E" w:rsidP="00A9153E">
            <w:pPr>
              <w:spacing w:after="0" w:line="240" w:lineRule="auto"/>
              <w:rPr>
                <w:rFonts w:ascii="Calibri" w:eastAsia="Times New Roman" w:hAnsi="Calibri" w:cs="Calibri"/>
                <w:sz w:val="20"/>
                <w:szCs w:val="20"/>
              </w:rPr>
            </w:pPr>
            <w:r w:rsidRPr="001D3207">
              <w:rPr>
                <w:rFonts w:ascii="Calibri" w:eastAsia="Times New Roman" w:hAnsi="Calibri" w:cs="Calibri"/>
                <w:sz w:val="20"/>
                <w:szCs w:val="20"/>
              </w:rPr>
              <w:t>SBDARE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708710F0" w14:textId="6239798D" w:rsidR="00A9153E" w:rsidRDefault="00A9153E" w:rsidP="00A9153E">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08A1C2BF" w14:textId="1903055D" w:rsidR="00A9153E" w:rsidRDefault="00A9153E" w:rsidP="00A9153E">
            <w:pPr>
              <w:spacing w:after="0" w:line="240" w:lineRule="auto"/>
              <w:rPr>
                <w:rFonts w:ascii="Calibri" w:eastAsia="Times New Roman" w:hAnsi="Calibri" w:cs="Calibri"/>
                <w:sz w:val="20"/>
                <w:szCs w:val="20"/>
              </w:rPr>
            </w:pPr>
            <w:r w:rsidRPr="006E18F9">
              <w:rPr>
                <w:rFonts w:ascii="Calibri" w:eastAsia="Times New Roman" w:hAnsi="Calibri" w:cs="Calibri"/>
                <w:sz w:val="20"/>
                <w:szCs w:val="20"/>
              </w:rPr>
              <w:t>FE-</w:t>
            </w:r>
            <w:r>
              <w:rPr>
                <w:rFonts w:ascii="Calibri" w:eastAsia="Times New Roman" w:hAnsi="Calibri" w:cs="Calibri"/>
                <w:sz w:val="20"/>
                <w:szCs w:val="20"/>
              </w:rPr>
              <w:t>33</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40B8E118" w14:textId="3A42CF7D" w:rsidR="00A9153E" w:rsidRPr="001B49AA" w:rsidRDefault="00A9153E" w:rsidP="00A9153E">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AA 0000000267 00000</w:t>
            </w:r>
          </w:p>
        </w:tc>
        <w:tc>
          <w:tcPr>
            <w:tcW w:w="878" w:type="dxa"/>
            <w:tcBorders>
              <w:top w:val="single" w:sz="4" w:space="0" w:color="auto"/>
              <w:left w:val="single" w:sz="4" w:space="0" w:color="auto"/>
              <w:bottom w:val="single" w:sz="4" w:space="0" w:color="auto"/>
              <w:right w:val="single" w:sz="4" w:space="0" w:color="auto"/>
            </w:tcBorders>
            <w:vAlign w:val="center"/>
          </w:tcPr>
          <w:p w14:paraId="0FA0290B" w14:textId="22163991" w:rsidR="00A9153E" w:rsidRDefault="00A57207"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V1-04</w:t>
            </w:r>
          </w:p>
        </w:tc>
      </w:tr>
      <w:tr w:rsidR="00A9153E" w14:paraId="3012DE30" w14:textId="77777777" w:rsidTr="00C90880">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00C96B80" w14:textId="4BB37D27" w:rsidR="00A9153E" w:rsidRDefault="00943B8E"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32°31'17</w:t>
            </w:r>
            <w:r w:rsidR="00A9153E" w:rsidRPr="00D27E94">
              <w:rPr>
                <w:rFonts w:ascii="Calibri" w:eastAsia="Times New Roman" w:hAnsi="Calibri" w:cs="Calibri"/>
                <w:sz w:val="20"/>
                <w:szCs w:val="20"/>
              </w:rPr>
              <w:t>.</w:t>
            </w:r>
            <w:r>
              <w:rPr>
                <w:rFonts w:ascii="Calibri" w:eastAsia="Times New Roman" w:hAnsi="Calibri" w:cs="Calibri"/>
                <w:sz w:val="20"/>
                <w:szCs w:val="20"/>
              </w:rPr>
              <w:t>31"S 61°08'53</w:t>
            </w:r>
            <w:r w:rsidR="00A9153E" w:rsidRPr="00D27E94">
              <w:rPr>
                <w:rFonts w:ascii="Calibri" w:eastAsia="Times New Roman" w:hAnsi="Calibri" w:cs="Calibri"/>
                <w:sz w:val="20"/>
                <w:szCs w:val="20"/>
              </w:rPr>
              <w:t>.</w:t>
            </w:r>
            <w:r>
              <w:rPr>
                <w:rFonts w:ascii="Calibri" w:eastAsia="Times New Roman" w:hAnsi="Calibri" w:cs="Calibri"/>
                <w:sz w:val="20"/>
                <w:szCs w:val="20"/>
              </w:rPr>
              <w:t>18</w:t>
            </w:r>
            <w:r w:rsidR="00A9153E" w:rsidRPr="00D27E94">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4A2DB1FD" w14:textId="6C8AA106" w:rsidR="00A9153E" w:rsidRPr="001D3207" w:rsidRDefault="00A9153E" w:rsidP="00A9153E">
            <w:pPr>
              <w:spacing w:after="0" w:line="240" w:lineRule="auto"/>
              <w:rPr>
                <w:rFonts w:ascii="Calibri" w:eastAsia="Times New Roman" w:hAnsi="Calibri" w:cs="Calibri"/>
                <w:sz w:val="20"/>
                <w:szCs w:val="20"/>
              </w:rPr>
            </w:pPr>
            <w:r w:rsidRPr="001D3207">
              <w:rPr>
                <w:rFonts w:ascii="Calibri" w:eastAsia="Times New Roman" w:hAnsi="Calibri" w:cs="Calibri"/>
                <w:sz w:val="20"/>
                <w:szCs w:val="20"/>
              </w:rPr>
              <w:t>SBDARE</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5612225C" w14:textId="51F9092A" w:rsidR="00A9153E" w:rsidRDefault="00A9153E" w:rsidP="00A9153E">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10BCF47F" w14:textId="48DFE6A0" w:rsidR="00A9153E" w:rsidRPr="006E18F9" w:rsidRDefault="00A9153E" w:rsidP="00A9153E">
            <w:pPr>
              <w:spacing w:after="0" w:line="240" w:lineRule="auto"/>
              <w:rPr>
                <w:rFonts w:ascii="Calibri" w:eastAsia="Times New Roman" w:hAnsi="Calibri" w:cs="Calibri"/>
                <w:sz w:val="20"/>
                <w:szCs w:val="20"/>
              </w:rPr>
            </w:pPr>
            <w:r w:rsidRPr="006E18F9">
              <w:rPr>
                <w:rFonts w:ascii="Calibri" w:eastAsia="Times New Roman" w:hAnsi="Calibri" w:cs="Calibri"/>
                <w:sz w:val="20"/>
                <w:szCs w:val="20"/>
              </w:rPr>
              <w:t>FE-</w:t>
            </w:r>
            <w:r>
              <w:rPr>
                <w:rFonts w:ascii="Calibri" w:eastAsia="Times New Roman" w:hAnsi="Calibri" w:cs="Calibri"/>
                <w:sz w:val="20"/>
                <w:szCs w:val="20"/>
              </w:rPr>
              <w:t>34</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3BFC7425" w14:textId="62553D2C" w:rsidR="00A9153E" w:rsidRDefault="00A9153E" w:rsidP="00A9153E">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AA 0000000685 00001</w:t>
            </w:r>
          </w:p>
        </w:tc>
        <w:tc>
          <w:tcPr>
            <w:tcW w:w="878" w:type="dxa"/>
            <w:tcBorders>
              <w:top w:val="single" w:sz="4" w:space="0" w:color="auto"/>
              <w:left w:val="single" w:sz="4" w:space="0" w:color="auto"/>
              <w:bottom w:val="single" w:sz="4" w:space="0" w:color="auto"/>
              <w:right w:val="single" w:sz="4" w:space="0" w:color="auto"/>
            </w:tcBorders>
            <w:vAlign w:val="center"/>
          </w:tcPr>
          <w:p w14:paraId="5F007845" w14:textId="5C77D831" w:rsidR="00A9153E" w:rsidRDefault="00943B8E"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VI-06</w:t>
            </w:r>
          </w:p>
        </w:tc>
      </w:tr>
      <w:tr w:rsidR="00A9153E" w14:paraId="25277BCA" w14:textId="77777777" w:rsidTr="00C90880">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47F6BE2D" w14:textId="6FFDD06D" w:rsidR="00A9153E" w:rsidRDefault="00943B8E"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1260" w:type="dxa"/>
            <w:gridSpan w:val="2"/>
            <w:tcBorders>
              <w:top w:val="single" w:sz="4" w:space="0" w:color="auto"/>
              <w:left w:val="single" w:sz="4" w:space="0" w:color="auto"/>
              <w:bottom w:val="single" w:sz="4" w:space="0" w:color="auto"/>
              <w:right w:val="single" w:sz="4" w:space="0" w:color="auto"/>
            </w:tcBorders>
          </w:tcPr>
          <w:p w14:paraId="5FEA9EB6" w14:textId="6D33A8B1" w:rsidR="00A9153E" w:rsidRDefault="00A9153E" w:rsidP="00A9153E">
            <w:pPr>
              <w:spacing w:after="0" w:line="240" w:lineRule="auto"/>
              <w:rPr>
                <w:rFonts w:ascii="Calibri" w:eastAsia="Times New Roman" w:hAnsi="Calibri" w:cs="Calibri"/>
                <w:sz w:val="20"/>
                <w:szCs w:val="20"/>
              </w:rPr>
            </w:pPr>
            <w:r w:rsidRPr="001D3207">
              <w:rPr>
                <w:rFonts w:ascii="Calibri" w:eastAsia="Times New Roman" w:hAnsi="Calibri" w:cs="Calibri"/>
                <w:sz w:val="20"/>
                <w:szCs w:val="20"/>
              </w:rPr>
              <w:t>SOUNDG</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46D78834" w14:textId="59E1679F" w:rsidR="00A9153E" w:rsidRDefault="00A9153E" w:rsidP="00A9153E">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559115CC" w14:textId="7A4BBE92" w:rsidR="00A9153E" w:rsidRDefault="00A9153E" w:rsidP="00A9153E">
            <w:pPr>
              <w:spacing w:after="0" w:line="240" w:lineRule="auto"/>
              <w:rPr>
                <w:rFonts w:ascii="Calibri" w:eastAsia="Times New Roman" w:hAnsi="Calibri" w:cs="Calibri"/>
                <w:sz w:val="20"/>
                <w:szCs w:val="20"/>
              </w:rPr>
            </w:pPr>
            <w:r w:rsidRPr="006E18F9">
              <w:rPr>
                <w:rFonts w:ascii="Calibri" w:eastAsia="Times New Roman" w:hAnsi="Calibri" w:cs="Calibri"/>
                <w:sz w:val="20"/>
                <w:szCs w:val="20"/>
              </w:rPr>
              <w:t>FE-</w:t>
            </w:r>
            <w:r>
              <w:rPr>
                <w:rFonts w:ascii="Calibri" w:eastAsia="Times New Roman" w:hAnsi="Calibri" w:cs="Calibri"/>
                <w:sz w:val="20"/>
                <w:szCs w:val="20"/>
              </w:rPr>
              <w:t>35</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39FE03F5" w14:textId="6E1B548D" w:rsidR="00A9153E" w:rsidRDefault="00A9153E"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AA 0763538920 12345</w:t>
            </w:r>
          </w:p>
        </w:tc>
        <w:tc>
          <w:tcPr>
            <w:tcW w:w="878" w:type="dxa"/>
            <w:tcBorders>
              <w:top w:val="single" w:sz="4" w:space="0" w:color="auto"/>
              <w:left w:val="single" w:sz="4" w:space="0" w:color="auto"/>
              <w:bottom w:val="single" w:sz="4" w:space="0" w:color="auto"/>
              <w:right w:val="single" w:sz="4" w:space="0" w:color="auto"/>
            </w:tcBorders>
            <w:vAlign w:val="center"/>
          </w:tcPr>
          <w:p w14:paraId="60EAA777" w14:textId="23DC9DAC" w:rsidR="00A9153E" w:rsidRDefault="00943B8E"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VI-07</w:t>
            </w:r>
          </w:p>
        </w:tc>
      </w:tr>
      <w:tr w:rsidR="00A9153E" w14:paraId="2E21D6B5" w14:textId="77777777" w:rsidTr="00C90880">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0427F33E" w14:textId="2A9EE766" w:rsidR="00A9153E" w:rsidRDefault="00943B8E"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32°31'26</w:t>
            </w:r>
            <w:r w:rsidR="00A9153E" w:rsidRPr="00D27E94">
              <w:rPr>
                <w:rFonts w:ascii="Calibri" w:eastAsia="Times New Roman" w:hAnsi="Calibri" w:cs="Calibri"/>
                <w:sz w:val="20"/>
                <w:szCs w:val="20"/>
              </w:rPr>
              <w:t>.</w:t>
            </w:r>
            <w:r>
              <w:rPr>
                <w:rFonts w:ascii="Calibri" w:eastAsia="Times New Roman" w:hAnsi="Calibri" w:cs="Calibri"/>
                <w:sz w:val="20"/>
                <w:szCs w:val="20"/>
              </w:rPr>
              <w:t>31"S 61°07'25</w:t>
            </w:r>
            <w:r w:rsidR="00A9153E" w:rsidRPr="00D27E94">
              <w:rPr>
                <w:rFonts w:ascii="Calibri" w:eastAsia="Times New Roman" w:hAnsi="Calibri" w:cs="Calibri"/>
                <w:sz w:val="20"/>
                <w:szCs w:val="20"/>
              </w:rPr>
              <w:t>.</w:t>
            </w:r>
            <w:r>
              <w:rPr>
                <w:rFonts w:ascii="Calibri" w:eastAsia="Times New Roman" w:hAnsi="Calibri" w:cs="Calibri"/>
                <w:sz w:val="20"/>
                <w:szCs w:val="20"/>
              </w:rPr>
              <w:t>01</w:t>
            </w:r>
            <w:r w:rsidR="00A9153E" w:rsidRPr="00D27E94">
              <w:rPr>
                <w:rFonts w:ascii="Calibri" w:eastAsia="Times New Roman" w:hAnsi="Calibri" w:cs="Calibri"/>
                <w:sz w:val="20"/>
                <w:szCs w:val="20"/>
              </w:rPr>
              <w:t>"E</w:t>
            </w:r>
          </w:p>
        </w:tc>
        <w:tc>
          <w:tcPr>
            <w:tcW w:w="1260" w:type="dxa"/>
            <w:gridSpan w:val="2"/>
            <w:tcBorders>
              <w:top w:val="single" w:sz="4" w:space="0" w:color="auto"/>
              <w:left w:val="single" w:sz="4" w:space="0" w:color="auto"/>
              <w:bottom w:val="single" w:sz="4" w:space="0" w:color="auto"/>
              <w:right w:val="single" w:sz="4" w:space="0" w:color="auto"/>
            </w:tcBorders>
          </w:tcPr>
          <w:p w14:paraId="0BAB3139" w14:textId="71DB7912" w:rsidR="00A9153E" w:rsidRDefault="00A9153E" w:rsidP="00A9153E">
            <w:pPr>
              <w:spacing w:after="0" w:line="240" w:lineRule="auto"/>
              <w:rPr>
                <w:rFonts w:ascii="Calibri" w:eastAsia="Times New Roman" w:hAnsi="Calibri" w:cs="Calibri"/>
                <w:sz w:val="20"/>
                <w:szCs w:val="20"/>
              </w:rPr>
            </w:pPr>
            <w:r w:rsidRPr="001D3207">
              <w:rPr>
                <w:rFonts w:ascii="Calibri" w:eastAsia="Times New Roman" w:hAnsi="Calibri" w:cs="Calibri"/>
                <w:sz w:val="20"/>
                <w:szCs w:val="20"/>
              </w:rPr>
              <w:t>WRECKS</w:t>
            </w:r>
          </w:p>
        </w:tc>
        <w:tc>
          <w:tcPr>
            <w:tcW w:w="2869" w:type="dxa"/>
            <w:gridSpan w:val="3"/>
            <w:tcBorders>
              <w:top w:val="single" w:sz="4" w:space="0" w:color="auto"/>
              <w:left w:val="single" w:sz="4" w:space="0" w:color="auto"/>
              <w:bottom w:val="single" w:sz="4" w:space="0" w:color="auto"/>
              <w:right w:val="single" w:sz="4" w:space="0" w:color="auto"/>
            </w:tcBorders>
            <w:vAlign w:val="center"/>
          </w:tcPr>
          <w:p w14:paraId="418C04D0" w14:textId="37513706" w:rsidR="00A9153E" w:rsidRDefault="00A9153E" w:rsidP="00A9153E">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68" w:type="dxa"/>
            <w:gridSpan w:val="2"/>
            <w:tcBorders>
              <w:top w:val="single" w:sz="4" w:space="0" w:color="auto"/>
              <w:left w:val="single" w:sz="4" w:space="0" w:color="auto"/>
              <w:bottom w:val="single" w:sz="4" w:space="0" w:color="auto"/>
              <w:right w:val="single" w:sz="4" w:space="0" w:color="auto"/>
            </w:tcBorders>
          </w:tcPr>
          <w:p w14:paraId="33A186BD" w14:textId="527C50EA" w:rsidR="00A9153E" w:rsidRDefault="00A9153E" w:rsidP="00A9153E">
            <w:pPr>
              <w:spacing w:after="0" w:line="240" w:lineRule="auto"/>
              <w:rPr>
                <w:rFonts w:ascii="Calibri" w:eastAsia="Times New Roman" w:hAnsi="Calibri" w:cs="Calibri"/>
                <w:sz w:val="20"/>
                <w:szCs w:val="20"/>
              </w:rPr>
            </w:pPr>
            <w:r w:rsidRPr="006E18F9">
              <w:rPr>
                <w:rFonts w:ascii="Calibri" w:eastAsia="Times New Roman" w:hAnsi="Calibri" w:cs="Calibri"/>
                <w:sz w:val="20"/>
                <w:szCs w:val="20"/>
              </w:rPr>
              <w:t>FE-</w:t>
            </w:r>
            <w:r>
              <w:rPr>
                <w:rFonts w:ascii="Calibri" w:eastAsia="Times New Roman" w:hAnsi="Calibri" w:cs="Calibri"/>
                <w:sz w:val="20"/>
                <w:szCs w:val="20"/>
              </w:rPr>
              <w:t>31</w:t>
            </w:r>
          </w:p>
        </w:tc>
        <w:tc>
          <w:tcPr>
            <w:tcW w:w="2066" w:type="dxa"/>
            <w:gridSpan w:val="3"/>
            <w:tcBorders>
              <w:top w:val="single" w:sz="4" w:space="0" w:color="auto"/>
              <w:left w:val="single" w:sz="4" w:space="0" w:color="auto"/>
              <w:bottom w:val="single" w:sz="4" w:space="0" w:color="auto"/>
              <w:right w:val="single" w:sz="4" w:space="0" w:color="auto"/>
            </w:tcBorders>
            <w:vAlign w:val="center"/>
          </w:tcPr>
          <w:p w14:paraId="56BADF12" w14:textId="6D9F36CC" w:rsidR="00A9153E" w:rsidRDefault="00A9153E"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AA 0000000686 00001</w:t>
            </w:r>
          </w:p>
        </w:tc>
        <w:tc>
          <w:tcPr>
            <w:tcW w:w="878" w:type="dxa"/>
            <w:tcBorders>
              <w:top w:val="single" w:sz="4" w:space="0" w:color="auto"/>
              <w:left w:val="single" w:sz="4" w:space="0" w:color="auto"/>
              <w:bottom w:val="single" w:sz="4" w:space="0" w:color="auto"/>
              <w:right w:val="single" w:sz="4" w:space="0" w:color="auto"/>
            </w:tcBorders>
            <w:vAlign w:val="center"/>
          </w:tcPr>
          <w:p w14:paraId="5A0C8A48" w14:textId="4818047B" w:rsidR="00A9153E" w:rsidRDefault="00943B8E" w:rsidP="00A9153E">
            <w:pPr>
              <w:spacing w:after="0" w:line="240" w:lineRule="auto"/>
              <w:rPr>
                <w:rFonts w:ascii="Calibri" w:eastAsia="Times New Roman" w:hAnsi="Calibri" w:cs="Calibri"/>
                <w:sz w:val="20"/>
                <w:szCs w:val="20"/>
              </w:rPr>
            </w:pPr>
            <w:r>
              <w:rPr>
                <w:rFonts w:ascii="Calibri" w:eastAsia="Times New Roman" w:hAnsi="Calibri" w:cs="Calibri"/>
                <w:sz w:val="20"/>
                <w:szCs w:val="20"/>
              </w:rPr>
              <w:t>VI-03</w:t>
            </w:r>
          </w:p>
        </w:tc>
      </w:tr>
      <w:tr w:rsidR="008A47EC" w14:paraId="47202522"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4B211247" w14:textId="77777777" w:rsidR="008A47EC" w:rsidRDefault="008A47EC" w:rsidP="008A47EC">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10" w:type="dxa"/>
            <w:gridSpan w:val="12"/>
            <w:tcBorders>
              <w:top w:val="nil"/>
              <w:left w:val="nil"/>
              <w:bottom w:val="single" w:sz="4" w:space="0" w:color="auto"/>
              <w:right w:val="single" w:sz="4" w:space="0" w:color="auto"/>
            </w:tcBorders>
            <w:noWrap/>
            <w:vAlign w:val="center"/>
            <w:hideMark/>
          </w:tcPr>
          <w:p w14:paraId="4EC7193D"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518b: An error “Group 2 objects are not encoded as Group 2” must be triggered. </w:t>
            </w:r>
          </w:p>
        </w:tc>
      </w:tr>
      <w:tr w:rsidR="008A47EC" w14:paraId="0FC96BAC"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373D5960" w14:textId="77777777" w:rsidR="008A47EC" w:rsidRDefault="008A47EC" w:rsidP="008A47EC">
            <w:pPr>
              <w:spacing w:after="0" w:line="240" w:lineRule="auto"/>
              <w:rPr>
                <w:rFonts w:ascii="Calibri" w:eastAsia="Times New Roman" w:hAnsi="Calibri" w:cs="Calibri"/>
                <w:b/>
                <w:sz w:val="20"/>
                <w:szCs w:val="20"/>
              </w:rPr>
            </w:pPr>
            <w:r>
              <w:rPr>
                <w:rFonts w:ascii="Calibri" w:eastAsia="Times New Roman" w:hAnsi="Calibri" w:cs="Calibri"/>
                <w:b/>
                <w:sz w:val="20"/>
                <w:szCs w:val="20"/>
              </w:rPr>
              <w:lastRenderedPageBreak/>
              <w:t>Secondary Critical Errors</w:t>
            </w:r>
          </w:p>
        </w:tc>
        <w:tc>
          <w:tcPr>
            <w:tcW w:w="8210" w:type="dxa"/>
            <w:gridSpan w:val="12"/>
            <w:tcBorders>
              <w:top w:val="single" w:sz="4" w:space="0" w:color="auto"/>
              <w:left w:val="nil"/>
              <w:bottom w:val="single" w:sz="4" w:space="0" w:color="auto"/>
              <w:right w:val="single" w:sz="4" w:space="0" w:color="auto"/>
            </w:tcBorders>
            <w:noWrap/>
            <w:vAlign w:val="center"/>
            <w:hideMark/>
          </w:tcPr>
          <w:p w14:paraId="479A916A"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554: An additional error “edge is shared by M_COVR with CATCOV=1 and more than one TG1 object” must be triggered. </w:t>
            </w:r>
          </w:p>
        </w:tc>
      </w:tr>
      <w:tr w:rsidR="008A47EC" w14:paraId="1EACCB5E" w14:textId="77777777" w:rsidTr="00745714">
        <w:trPr>
          <w:trHeight w:val="300"/>
          <w:jc w:val="center"/>
        </w:trPr>
        <w:tc>
          <w:tcPr>
            <w:tcW w:w="10512" w:type="dxa"/>
            <w:gridSpan w:val="13"/>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3D3468FF" w14:textId="77777777" w:rsidR="008A47EC" w:rsidRDefault="008A47EC" w:rsidP="008A47EC">
            <w:pPr>
              <w:spacing w:after="0" w:line="240" w:lineRule="auto"/>
              <w:rPr>
                <w:rFonts w:ascii="Calibri" w:eastAsia="Times New Roman" w:hAnsi="Calibri" w:cs="Calibri"/>
                <w:sz w:val="20"/>
                <w:szCs w:val="20"/>
              </w:rPr>
            </w:pPr>
          </w:p>
        </w:tc>
      </w:tr>
      <w:tr w:rsidR="008A47EC" w14:paraId="2C373FBE" w14:textId="77777777" w:rsidTr="00977371">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6602889F"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450" w:type="dxa"/>
            <w:gridSpan w:val="5"/>
            <w:tcBorders>
              <w:top w:val="single" w:sz="4" w:space="0" w:color="auto"/>
              <w:left w:val="nil"/>
              <w:bottom w:val="single" w:sz="4" w:space="0" w:color="auto"/>
              <w:right w:val="single" w:sz="4" w:space="0" w:color="auto"/>
            </w:tcBorders>
            <w:noWrap/>
            <w:vAlign w:val="center"/>
            <w:hideMark/>
          </w:tcPr>
          <w:p w14:paraId="0A4033CD"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AA400014</w:t>
            </w:r>
          </w:p>
        </w:tc>
        <w:tc>
          <w:tcPr>
            <w:tcW w:w="1327" w:type="dxa"/>
            <w:gridSpan w:val="2"/>
            <w:tcBorders>
              <w:top w:val="single" w:sz="4" w:space="0" w:color="auto"/>
              <w:left w:val="single" w:sz="4" w:space="0" w:color="auto"/>
              <w:bottom w:val="single" w:sz="4" w:space="0" w:color="auto"/>
              <w:right w:val="single" w:sz="4" w:space="0" w:color="000000"/>
            </w:tcBorders>
            <w:vAlign w:val="center"/>
            <w:hideMark/>
          </w:tcPr>
          <w:p w14:paraId="5C0FF27F" w14:textId="77777777" w:rsidR="008A47EC" w:rsidRDefault="008A47EC" w:rsidP="008A47EC">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421" w:type="dxa"/>
            <w:gridSpan w:val="3"/>
            <w:tcBorders>
              <w:top w:val="single" w:sz="4" w:space="0" w:color="auto"/>
              <w:left w:val="nil"/>
              <w:bottom w:val="single" w:sz="4" w:space="0" w:color="auto"/>
              <w:right w:val="single" w:sz="4" w:space="0" w:color="auto"/>
            </w:tcBorders>
            <w:noWrap/>
            <w:vAlign w:val="center"/>
            <w:hideMark/>
          </w:tcPr>
          <w:p w14:paraId="6AD6E6B9"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531</w:t>
            </w:r>
          </w:p>
        </w:tc>
        <w:tc>
          <w:tcPr>
            <w:tcW w:w="1134" w:type="dxa"/>
            <w:tcBorders>
              <w:top w:val="single" w:sz="4" w:space="0" w:color="auto"/>
              <w:left w:val="nil"/>
              <w:bottom w:val="single" w:sz="4" w:space="0" w:color="auto"/>
              <w:right w:val="single" w:sz="4" w:space="0" w:color="auto"/>
            </w:tcBorders>
            <w:vAlign w:val="center"/>
            <w:hideMark/>
          </w:tcPr>
          <w:p w14:paraId="515E3952" w14:textId="77777777" w:rsidR="008A47EC" w:rsidRDefault="008A47EC" w:rsidP="008A47EC">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78" w:type="dxa"/>
            <w:tcBorders>
              <w:top w:val="single" w:sz="4" w:space="0" w:color="auto"/>
              <w:left w:val="nil"/>
              <w:bottom w:val="single" w:sz="4" w:space="0" w:color="auto"/>
              <w:right w:val="single" w:sz="4" w:space="0" w:color="auto"/>
            </w:tcBorders>
            <w:noWrap/>
            <w:vAlign w:val="center"/>
            <w:hideMark/>
          </w:tcPr>
          <w:p w14:paraId="26C9F135"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8A47EC" w14:paraId="7BFAE22B" w14:textId="77777777" w:rsidTr="00C2364A">
        <w:trPr>
          <w:trHeight w:val="577"/>
          <w:jc w:val="center"/>
        </w:trPr>
        <w:tc>
          <w:tcPr>
            <w:tcW w:w="2302" w:type="dxa"/>
            <w:tcBorders>
              <w:top w:val="nil"/>
              <w:left w:val="single" w:sz="4" w:space="0" w:color="auto"/>
              <w:bottom w:val="single" w:sz="4" w:space="0" w:color="auto"/>
              <w:right w:val="single" w:sz="4" w:space="0" w:color="auto"/>
            </w:tcBorders>
            <w:noWrap/>
            <w:vAlign w:val="center"/>
            <w:hideMark/>
          </w:tcPr>
          <w:p w14:paraId="5E952C6C"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10" w:type="dxa"/>
            <w:gridSpan w:val="12"/>
            <w:tcBorders>
              <w:top w:val="single" w:sz="4" w:space="0" w:color="auto"/>
              <w:left w:val="nil"/>
              <w:bottom w:val="single" w:sz="4" w:space="0" w:color="auto"/>
              <w:right w:val="single" w:sz="4" w:space="0" w:color="000000"/>
            </w:tcBorders>
            <w:vAlign w:val="center"/>
            <w:hideMark/>
          </w:tcPr>
          <w:p w14:paraId="1BD60141" w14:textId="77777777" w:rsidR="008A47EC" w:rsidRDefault="008A47EC" w:rsidP="008A47EC">
            <w:pPr>
              <w:pStyle w:val="Default"/>
              <w:spacing w:line="256" w:lineRule="auto"/>
              <w:rPr>
                <w:rFonts w:ascii="Calibri" w:hAnsi="Calibri" w:cs="Calibri"/>
                <w:color w:val="auto"/>
                <w:sz w:val="20"/>
                <w:szCs w:val="20"/>
              </w:rPr>
            </w:pPr>
            <w:r>
              <w:rPr>
                <w:rFonts w:ascii="Calibri" w:hAnsi="Calibri" w:cs="Calibri"/>
                <w:color w:val="auto"/>
                <w:sz w:val="20"/>
                <w:szCs w:val="20"/>
              </w:rPr>
              <w:t>If the Dataset file name is not in accordance with the ENC Product Specification.</w:t>
            </w:r>
          </w:p>
        </w:tc>
      </w:tr>
      <w:tr w:rsidR="008A47EC" w14:paraId="17F3F023" w14:textId="77777777" w:rsidTr="00C2364A">
        <w:trPr>
          <w:trHeight w:val="558"/>
          <w:jc w:val="center"/>
        </w:trPr>
        <w:tc>
          <w:tcPr>
            <w:tcW w:w="2302" w:type="dxa"/>
            <w:tcBorders>
              <w:top w:val="nil"/>
              <w:left w:val="single" w:sz="4" w:space="0" w:color="auto"/>
              <w:bottom w:val="single" w:sz="4" w:space="0" w:color="auto"/>
              <w:right w:val="single" w:sz="4" w:space="0" w:color="auto"/>
            </w:tcBorders>
            <w:noWrap/>
            <w:vAlign w:val="center"/>
            <w:hideMark/>
          </w:tcPr>
          <w:p w14:paraId="62C3775E"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sz w:val="20"/>
                <w:szCs w:val="20"/>
              </w:rPr>
              <w:t>Message</w:t>
            </w:r>
          </w:p>
        </w:tc>
        <w:tc>
          <w:tcPr>
            <w:tcW w:w="8210" w:type="dxa"/>
            <w:gridSpan w:val="12"/>
            <w:tcBorders>
              <w:top w:val="single" w:sz="4" w:space="0" w:color="auto"/>
              <w:left w:val="nil"/>
              <w:bottom w:val="single" w:sz="4" w:space="0" w:color="auto"/>
              <w:right w:val="single" w:sz="4" w:space="0" w:color="000000"/>
            </w:tcBorders>
            <w:vAlign w:val="center"/>
            <w:hideMark/>
          </w:tcPr>
          <w:p w14:paraId="7FC732C7" w14:textId="77777777" w:rsidR="008A47EC" w:rsidRDefault="008A47EC" w:rsidP="008A47EC">
            <w:pPr>
              <w:pStyle w:val="Default"/>
              <w:spacing w:line="256" w:lineRule="auto"/>
              <w:rPr>
                <w:rFonts w:ascii="Calibri" w:hAnsi="Calibri" w:cs="Calibri"/>
                <w:color w:val="auto"/>
                <w:sz w:val="20"/>
                <w:szCs w:val="20"/>
              </w:rPr>
            </w:pPr>
            <w:r>
              <w:rPr>
                <w:rFonts w:ascii="Calibri" w:hAnsi="Calibri" w:cs="Calibri"/>
                <w:color w:val="auto"/>
                <w:sz w:val="20"/>
                <w:szCs w:val="20"/>
              </w:rPr>
              <w:t>Dataset file name is not in accordance with the ENC Product Specification.</w:t>
            </w:r>
          </w:p>
        </w:tc>
      </w:tr>
      <w:tr w:rsidR="008A47EC" w14:paraId="785489C0" w14:textId="77777777" w:rsidTr="00F9357A">
        <w:trPr>
          <w:trHeight w:val="323"/>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04501B4D"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777" w:type="dxa"/>
            <w:gridSpan w:val="7"/>
            <w:tcBorders>
              <w:top w:val="nil"/>
              <w:left w:val="nil"/>
              <w:bottom w:val="single" w:sz="4" w:space="0" w:color="auto"/>
              <w:right w:val="single" w:sz="4" w:space="0" w:color="auto"/>
            </w:tcBorders>
            <w:noWrap/>
            <w:vAlign w:val="center"/>
            <w:hideMark/>
          </w:tcPr>
          <w:p w14:paraId="10340F60" w14:textId="77777777" w:rsidR="008A47EC" w:rsidRDefault="008A47EC" w:rsidP="008A47EC">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file names.</w:t>
            </w:r>
          </w:p>
        </w:tc>
        <w:tc>
          <w:tcPr>
            <w:tcW w:w="1369" w:type="dxa"/>
            <w:gridSpan w:val="2"/>
            <w:tcBorders>
              <w:top w:val="nil"/>
              <w:left w:val="nil"/>
              <w:bottom w:val="single" w:sz="4" w:space="0" w:color="auto"/>
              <w:right w:val="single" w:sz="4" w:space="0" w:color="auto"/>
            </w:tcBorders>
            <w:noWrap/>
            <w:vAlign w:val="center"/>
            <w:hideMark/>
          </w:tcPr>
          <w:p w14:paraId="383E8468" w14:textId="77777777" w:rsidR="008A47EC" w:rsidRDefault="008A47EC" w:rsidP="008A47EC">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4" w:type="dxa"/>
            <w:gridSpan w:val="3"/>
            <w:tcBorders>
              <w:top w:val="nil"/>
              <w:left w:val="nil"/>
              <w:bottom w:val="single" w:sz="4" w:space="0" w:color="auto"/>
              <w:right w:val="single" w:sz="4" w:space="0" w:color="auto"/>
            </w:tcBorders>
            <w:noWrap/>
            <w:vAlign w:val="center"/>
            <w:hideMark/>
          </w:tcPr>
          <w:p w14:paraId="516A5BE7"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5.6.3</w:t>
            </w:r>
          </w:p>
        </w:tc>
      </w:tr>
      <w:tr w:rsidR="008A47EC" w14:paraId="66F3B53D"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5E358CF9"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10" w:type="dxa"/>
            <w:gridSpan w:val="12"/>
            <w:tcBorders>
              <w:top w:val="nil"/>
              <w:left w:val="nil"/>
              <w:bottom w:val="single" w:sz="4" w:space="0" w:color="auto"/>
              <w:right w:val="single" w:sz="4" w:space="0" w:color="auto"/>
            </w:tcBorders>
            <w:noWrap/>
            <w:vAlign w:val="center"/>
            <w:hideMark/>
          </w:tcPr>
          <w:p w14:paraId="476E20F8"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bCs/>
                <w:sz w:val="20"/>
                <w:szCs w:val="20"/>
              </w:rPr>
              <w:t>Dataset file name amended according to the error description.</w:t>
            </w:r>
          </w:p>
        </w:tc>
      </w:tr>
      <w:tr w:rsidR="008A47EC" w14:paraId="03F96F0C"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025B9451" w14:textId="54F64DAE" w:rsidR="008A47EC" w:rsidRDefault="00943B8E" w:rsidP="008A47EC">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210" w:type="dxa"/>
            <w:gridSpan w:val="12"/>
            <w:tcBorders>
              <w:top w:val="single" w:sz="4" w:space="0" w:color="auto"/>
              <w:left w:val="nil"/>
              <w:bottom w:val="single" w:sz="4" w:space="0" w:color="auto"/>
              <w:right w:val="single" w:sz="4" w:space="0" w:color="auto"/>
            </w:tcBorders>
            <w:noWrap/>
            <w:vAlign w:val="center"/>
            <w:hideMark/>
          </w:tcPr>
          <w:p w14:paraId="2023A61F" w14:textId="77777777" w:rsidR="008A47EC" w:rsidRDefault="008A47EC" w:rsidP="008A47EC">
            <w:pPr>
              <w:spacing w:after="0" w:line="240" w:lineRule="auto"/>
              <w:rPr>
                <w:rFonts w:ascii="Calibri" w:eastAsia="Times New Roman" w:hAnsi="Calibri" w:cs="Calibri"/>
                <w:sz w:val="20"/>
                <w:szCs w:val="20"/>
              </w:rPr>
            </w:pPr>
          </w:p>
          <w:p w14:paraId="4A14B2AB" w14:textId="3AE8E7F0" w:rsidR="008A47EC" w:rsidRDefault="00943B8E" w:rsidP="008A47EC">
            <w:pPr>
              <w:spacing w:after="0" w:line="240" w:lineRule="auto"/>
              <w:rPr>
                <w:rFonts w:ascii="Calibri" w:eastAsia="Times New Roman" w:hAnsi="Calibri" w:cs="Calibri"/>
                <w:sz w:val="20"/>
                <w:szCs w:val="20"/>
              </w:rPr>
            </w:pPr>
            <w:r>
              <w:rPr>
                <w:noProof/>
                <w:lang w:val="en-GB" w:eastAsia="en-GB"/>
              </w:rPr>
              <w:drawing>
                <wp:inline distT="0" distB="0" distL="0" distR="0" wp14:anchorId="1416AA46" wp14:editId="448EE8DD">
                  <wp:extent cx="5076190" cy="30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190" cy="309880"/>
                          </a:xfrm>
                          <a:prstGeom prst="rect">
                            <a:avLst/>
                          </a:prstGeom>
                        </pic:spPr>
                      </pic:pic>
                    </a:graphicData>
                  </a:graphic>
                </wp:inline>
              </w:drawing>
            </w:r>
          </w:p>
          <w:p w14:paraId="0E55931D" w14:textId="7ECAEDE0" w:rsidR="008A47EC" w:rsidRDefault="008A47EC" w:rsidP="008A47EC">
            <w:pPr>
              <w:spacing w:after="0" w:line="240" w:lineRule="auto"/>
              <w:rPr>
                <w:rFonts w:ascii="Calibri" w:eastAsia="Times New Roman" w:hAnsi="Calibri" w:cs="Calibri"/>
                <w:sz w:val="20"/>
                <w:szCs w:val="20"/>
              </w:rPr>
            </w:pPr>
          </w:p>
        </w:tc>
      </w:tr>
      <w:tr w:rsidR="008A47EC" w14:paraId="4B043458"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1325C99F" w14:textId="77777777" w:rsidR="008A47EC" w:rsidRDefault="008A47EC" w:rsidP="008A47EC">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10" w:type="dxa"/>
            <w:gridSpan w:val="12"/>
            <w:tcBorders>
              <w:top w:val="nil"/>
              <w:left w:val="nil"/>
              <w:bottom w:val="single" w:sz="4" w:space="0" w:color="auto"/>
              <w:right w:val="single" w:sz="4" w:space="0" w:color="auto"/>
            </w:tcBorders>
            <w:noWrap/>
            <w:vAlign w:val="center"/>
            <w:hideMark/>
          </w:tcPr>
          <w:p w14:paraId="2BB49D53" w14:textId="77777777" w:rsidR="008A47EC" w:rsidRDefault="008A47EC" w:rsidP="008A47EC">
            <w:pPr>
              <w:autoSpaceDE w:val="0"/>
              <w:autoSpaceDN w:val="0"/>
              <w:adjustRightInd w:val="0"/>
              <w:spacing w:after="0" w:line="240" w:lineRule="auto"/>
              <w:rPr>
                <w:rFonts w:ascii="Segoe UI" w:eastAsiaTheme="minorHAnsi" w:hAnsi="Segoe UI" w:cs="Segoe UI"/>
                <w:sz w:val="18"/>
                <w:szCs w:val="18"/>
                <w:lang w:val="en-US" w:eastAsia="en-US"/>
              </w:rPr>
            </w:pPr>
            <w:r>
              <w:rPr>
                <w:rFonts w:ascii="Calibri" w:eastAsia="Times New Roman" w:hAnsi="Calibri" w:cs="Calibri"/>
                <w:sz w:val="20"/>
                <w:szCs w:val="20"/>
              </w:rPr>
              <w:t>531: An error “file name is not in accordance with ENC product specification: Invalid producer code Reference” must be triggered.</w:t>
            </w:r>
          </w:p>
        </w:tc>
      </w:tr>
      <w:tr w:rsidR="008A47EC" w14:paraId="34082C26"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7B5900D6" w14:textId="77777777" w:rsidR="008A47EC" w:rsidRDefault="008A47EC" w:rsidP="008A47EC">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10" w:type="dxa"/>
            <w:gridSpan w:val="12"/>
            <w:tcBorders>
              <w:top w:val="single" w:sz="4" w:space="0" w:color="auto"/>
              <w:left w:val="single" w:sz="4" w:space="0" w:color="auto"/>
              <w:bottom w:val="single" w:sz="4" w:space="0" w:color="auto"/>
              <w:right w:val="single" w:sz="4" w:space="0" w:color="auto"/>
            </w:tcBorders>
            <w:noWrap/>
            <w:vAlign w:val="center"/>
            <w:hideMark/>
          </w:tcPr>
          <w:p w14:paraId="20820F06" w14:textId="77777777" w:rsidR="008A47EC" w:rsidRPr="00777FB5" w:rsidRDefault="008A47EC" w:rsidP="008A47EC">
            <w:pPr>
              <w:spacing w:after="0" w:line="240" w:lineRule="auto"/>
              <w:rPr>
                <w:rFonts w:ascii="Calibri" w:eastAsia="Times New Roman" w:hAnsi="Calibri" w:cs="Calibri"/>
                <w:strike/>
                <w:color w:val="FF0000"/>
                <w:sz w:val="20"/>
                <w:szCs w:val="20"/>
                <w:rPrChange w:id="31" w:author="Leonid Kuzmin" w:date="2019-02-26T13:22:00Z">
                  <w:rPr>
                    <w:rFonts w:ascii="Calibri" w:eastAsia="Times New Roman" w:hAnsi="Calibri" w:cs="Calibri"/>
                    <w:sz w:val="20"/>
                    <w:szCs w:val="20"/>
                  </w:rPr>
                </w:rPrChange>
              </w:rPr>
            </w:pPr>
            <w:bookmarkStart w:id="32" w:name="_GoBack"/>
            <w:commentRangeStart w:id="33"/>
            <w:commentRangeStart w:id="34"/>
            <w:r w:rsidRPr="00777FB5">
              <w:rPr>
                <w:rFonts w:ascii="Segoe UI" w:eastAsiaTheme="minorHAnsi" w:hAnsi="Segoe UI" w:cs="Segoe UI"/>
                <w:strike/>
                <w:color w:val="FF0000"/>
                <w:sz w:val="18"/>
                <w:szCs w:val="18"/>
                <w:lang w:val="en-US" w:eastAsia="en-US"/>
                <w:rPrChange w:id="35" w:author="Leonid Kuzmin" w:date="2019-02-26T13:22:00Z">
                  <w:rPr>
                    <w:rFonts w:ascii="Segoe UI" w:eastAsiaTheme="minorHAnsi" w:hAnsi="Segoe UI" w:cs="Segoe UI"/>
                    <w:sz w:val="18"/>
                    <w:szCs w:val="18"/>
                    <w:lang w:val="en-US" w:eastAsia="en-US"/>
                  </w:rPr>
                </w:rPrChange>
              </w:rPr>
              <w:t xml:space="preserve">85: </w:t>
            </w:r>
            <w:bookmarkEnd w:id="32"/>
            <w:commentRangeEnd w:id="33"/>
            <w:r w:rsidR="00777FB5">
              <w:rPr>
                <w:rStyle w:val="CommentReference"/>
              </w:rPr>
              <w:commentReference w:id="33"/>
            </w:r>
            <w:commentRangeEnd w:id="34"/>
            <w:r w:rsidR="0087169B">
              <w:rPr>
                <w:rStyle w:val="CommentReference"/>
              </w:rPr>
              <w:commentReference w:id="34"/>
            </w:r>
            <w:r w:rsidRPr="00777FB5">
              <w:rPr>
                <w:rFonts w:ascii="Segoe UI" w:eastAsiaTheme="minorHAnsi" w:hAnsi="Segoe UI" w:cs="Segoe UI"/>
                <w:strike/>
                <w:color w:val="FF0000"/>
                <w:sz w:val="18"/>
                <w:szCs w:val="18"/>
                <w:lang w:val="en-US" w:eastAsia="en-US"/>
                <w:rPrChange w:id="36" w:author="Leonid Kuzmin" w:date="2019-02-26T13:22:00Z">
                  <w:rPr>
                    <w:rFonts w:ascii="Segoe UI" w:eastAsiaTheme="minorHAnsi" w:hAnsi="Segoe UI" w:cs="Segoe UI"/>
                    <w:sz w:val="18"/>
                    <w:szCs w:val="18"/>
                    <w:lang w:val="en-US" w:eastAsia="en-US"/>
                  </w:rPr>
                </w:rPrChange>
              </w:rPr>
              <w:t xml:space="preserve">An additional error “producing agency code in FOID differs from that in DSID” </w:t>
            </w:r>
            <w:proofErr w:type="gramStart"/>
            <w:r w:rsidRPr="00777FB5">
              <w:rPr>
                <w:rFonts w:ascii="Calibri" w:eastAsia="Times New Roman" w:hAnsi="Calibri" w:cs="Calibri"/>
                <w:strike/>
                <w:color w:val="FF0000"/>
                <w:sz w:val="20"/>
                <w:szCs w:val="20"/>
                <w:rPrChange w:id="37" w:author="Leonid Kuzmin" w:date="2019-02-26T13:22:00Z">
                  <w:rPr>
                    <w:rFonts w:ascii="Calibri" w:eastAsia="Times New Roman" w:hAnsi="Calibri" w:cs="Calibri"/>
                    <w:sz w:val="20"/>
                    <w:szCs w:val="20"/>
                  </w:rPr>
                </w:rPrChange>
              </w:rPr>
              <w:t>must be triggered</w:t>
            </w:r>
            <w:proofErr w:type="gramEnd"/>
            <w:r w:rsidRPr="00777FB5">
              <w:rPr>
                <w:rFonts w:ascii="Calibri" w:eastAsia="Times New Roman" w:hAnsi="Calibri" w:cs="Calibri"/>
                <w:strike/>
                <w:color w:val="FF0000"/>
                <w:sz w:val="20"/>
                <w:szCs w:val="20"/>
                <w:rPrChange w:id="38" w:author="Leonid Kuzmin" w:date="2019-02-26T13:22:00Z">
                  <w:rPr>
                    <w:rFonts w:ascii="Calibri" w:eastAsia="Times New Roman" w:hAnsi="Calibri" w:cs="Calibri"/>
                    <w:sz w:val="20"/>
                    <w:szCs w:val="20"/>
                  </w:rPr>
                </w:rPrChange>
              </w:rPr>
              <w:t>.</w:t>
            </w:r>
          </w:p>
          <w:p w14:paraId="388727A1"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1518b: An additional error “illegal value of DSID.AGEN - is not the same as the first two characters of the data set file name” must be triggered. </w:t>
            </w:r>
          </w:p>
        </w:tc>
      </w:tr>
      <w:tr w:rsidR="008A47EC" w14:paraId="647C83E0" w14:textId="77777777" w:rsidTr="00745714">
        <w:trPr>
          <w:trHeight w:val="300"/>
          <w:jc w:val="center"/>
        </w:trPr>
        <w:tc>
          <w:tcPr>
            <w:tcW w:w="10512" w:type="dxa"/>
            <w:gridSpan w:val="13"/>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38926D6B" w14:textId="77777777" w:rsidR="008A47EC" w:rsidRDefault="008A47EC" w:rsidP="008A47EC">
            <w:pPr>
              <w:rPr>
                <w:rFonts w:ascii="Calibri" w:eastAsia="Times New Roman" w:hAnsi="Calibri" w:cs="Calibri"/>
                <w:sz w:val="20"/>
                <w:szCs w:val="20"/>
              </w:rPr>
            </w:pPr>
          </w:p>
        </w:tc>
      </w:tr>
      <w:tr w:rsidR="008A47EC" w14:paraId="6A95B7FE" w14:textId="77777777" w:rsidTr="00977371">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17DC18B2"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450" w:type="dxa"/>
            <w:gridSpan w:val="5"/>
            <w:tcBorders>
              <w:top w:val="single" w:sz="4" w:space="0" w:color="auto"/>
              <w:left w:val="nil"/>
              <w:bottom w:val="single" w:sz="4" w:space="0" w:color="auto"/>
              <w:right w:val="single" w:sz="4" w:space="0" w:color="auto"/>
            </w:tcBorders>
            <w:noWrap/>
            <w:vAlign w:val="center"/>
            <w:hideMark/>
          </w:tcPr>
          <w:p w14:paraId="71AC22DA"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AA400014</w:t>
            </w:r>
          </w:p>
        </w:tc>
        <w:tc>
          <w:tcPr>
            <w:tcW w:w="1327" w:type="dxa"/>
            <w:gridSpan w:val="2"/>
            <w:tcBorders>
              <w:top w:val="single" w:sz="4" w:space="0" w:color="auto"/>
              <w:left w:val="single" w:sz="4" w:space="0" w:color="auto"/>
              <w:bottom w:val="single" w:sz="4" w:space="0" w:color="auto"/>
              <w:right w:val="single" w:sz="4" w:space="0" w:color="000000"/>
            </w:tcBorders>
            <w:vAlign w:val="center"/>
            <w:hideMark/>
          </w:tcPr>
          <w:p w14:paraId="73C1FC41" w14:textId="77777777" w:rsidR="008A47EC" w:rsidRDefault="008A47EC" w:rsidP="008A47EC">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421" w:type="dxa"/>
            <w:gridSpan w:val="3"/>
            <w:tcBorders>
              <w:top w:val="single" w:sz="4" w:space="0" w:color="auto"/>
              <w:left w:val="nil"/>
              <w:bottom w:val="single" w:sz="4" w:space="0" w:color="auto"/>
              <w:right w:val="single" w:sz="4" w:space="0" w:color="auto"/>
            </w:tcBorders>
            <w:noWrap/>
            <w:vAlign w:val="center"/>
            <w:hideMark/>
          </w:tcPr>
          <w:p w14:paraId="73F73B94"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1016</w:t>
            </w:r>
          </w:p>
        </w:tc>
        <w:tc>
          <w:tcPr>
            <w:tcW w:w="1134" w:type="dxa"/>
            <w:tcBorders>
              <w:top w:val="single" w:sz="4" w:space="0" w:color="auto"/>
              <w:left w:val="nil"/>
              <w:bottom w:val="single" w:sz="4" w:space="0" w:color="auto"/>
              <w:right w:val="single" w:sz="4" w:space="0" w:color="auto"/>
            </w:tcBorders>
            <w:vAlign w:val="center"/>
            <w:hideMark/>
          </w:tcPr>
          <w:p w14:paraId="6EB5813E" w14:textId="77777777" w:rsidR="008A47EC" w:rsidRDefault="008A47EC" w:rsidP="008A47EC">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78" w:type="dxa"/>
            <w:tcBorders>
              <w:top w:val="single" w:sz="4" w:space="0" w:color="auto"/>
              <w:left w:val="nil"/>
              <w:bottom w:val="single" w:sz="4" w:space="0" w:color="auto"/>
              <w:right w:val="single" w:sz="4" w:space="0" w:color="auto"/>
            </w:tcBorders>
            <w:noWrap/>
            <w:vAlign w:val="center"/>
            <w:hideMark/>
          </w:tcPr>
          <w:p w14:paraId="442C17B1"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8A47EC" w14:paraId="4974DAC9" w14:textId="77777777" w:rsidTr="00C2364A">
        <w:trPr>
          <w:trHeight w:val="465"/>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0CC06B2F"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10" w:type="dxa"/>
            <w:gridSpan w:val="12"/>
            <w:tcBorders>
              <w:top w:val="single" w:sz="4" w:space="0" w:color="auto"/>
              <w:left w:val="nil"/>
              <w:bottom w:val="single" w:sz="4" w:space="0" w:color="auto"/>
              <w:right w:val="single" w:sz="4" w:space="0" w:color="auto"/>
            </w:tcBorders>
            <w:vAlign w:val="center"/>
            <w:hideMark/>
          </w:tcPr>
          <w:p w14:paraId="4CDCB0BB" w14:textId="77777777" w:rsidR="008A47EC" w:rsidRDefault="008A47EC" w:rsidP="008A47EC">
            <w:pPr>
              <w:pStyle w:val="Default"/>
              <w:spacing w:line="256" w:lineRule="auto"/>
              <w:rPr>
                <w:rFonts w:ascii="Calibri" w:hAnsi="Calibri" w:cs="Calibri"/>
                <w:color w:val="auto"/>
                <w:sz w:val="20"/>
                <w:szCs w:val="20"/>
              </w:rPr>
            </w:pPr>
            <w:r>
              <w:rPr>
                <w:rFonts w:ascii="Calibri" w:hAnsi="Calibri" w:cs="Calibri"/>
                <w:color w:val="auto"/>
                <w:sz w:val="20"/>
                <w:szCs w:val="20"/>
              </w:rPr>
              <w:t>If the calculated CRC value of a file is Not equal to that stated in the catalogue file.</w:t>
            </w:r>
          </w:p>
        </w:tc>
      </w:tr>
      <w:tr w:rsidR="008A47EC" w14:paraId="74CC0845" w14:textId="77777777" w:rsidTr="00C2364A">
        <w:trPr>
          <w:trHeight w:val="415"/>
          <w:jc w:val="center"/>
        </w:trPr>
        <w:tc>
          <w:tcPr>
            <w:tcW w:w="2302" w:type="dxa"/>
            <w:tcBorders>
              <w:top w:val="nil"/>
              <w:left w:val="single" w:sz="4" w:space="0" w:color="auto"/>
              <w:bottom w:val="single" w:sz="4" w:space="0" w:color="auto"/>
              <w:right w:val="single" w:sz="4" w:space="0" w:color="auto"/>
            </w:tcBorders>
            <w:noWrap/>
            <w:vAlign w:val="center"/>
            <w:hideMark/>
          </w:tcPr>
          <w:p w14:paraId="22FA3D98"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10" w:type="dxa"/>
            <w:gridSpan w:val="12"/>
            <w:tcBorders>
              <w:top w:val="single" w:sz="4" w:space="0" w:color="auto"/>
              <w:left w:val="nil"/>
              <w:bottom w:val="single" w:sz="4" w:space="0" w:color="auto"/>
              <w:right w:val="single" w:sz="4" w:space="0" w:color="000000"/>
            </w:tcBorders>
            <w:vAlign w:val="center"/>
            <w:hideMark/>
          </w:tcPr>
          <w:p w14:paraId="7519AB42" w14:textId="77777777" w:rsidR="008A47EC" w:rsidRDefault="008A47EC" w:rsidP="008A47EC">
            <w:pPr>
              <w:spacing w:after="0" w:line="240" w:lineRule="auto"/>
              <w:rPr>
                <w:rFonts w:ascii="Calibri" w:eastAsia="Times New Roman" w:hAnsi="Calibri" w:cs="Calibri"/>
                <w:bCs/>
                <w:sz w:val="20"/>
                <w:szCs w:val="20"/>
              </w:rPr>
            </w:pPr>
            <w:r>
              <w:rPr>
                <w:rFonts w:ascii="Calibri" w:eastAsia="Times New Roman" w:hAnsi="Calibri" w:cs="Calibri"/>
                <w:bCs/>
                <w:sz w:val="20"/>
                <w:szCs w:val="20"/>
              </w:rPr>
              <w:t>CRC values do not match.</w:t>
            </w:r>
          </w:p>
        </w:tc>
      </w:tr>
      <w:tr w:rsidR="008A47EC" w14:paraId="6CEB9BCC" w14:textId="77777777" w:rsidTr="00F9357A">
        <w:trPr>
          <w:trHeight w:val="323"/>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526644AA"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777" w:type="dxa"/>
            <w:gridSpan w:val="7"/>
            <w:tcBorders>
              <w:top w:val="single" w:sz="4" w:space="0" w:color="auto"/>
              <w:left w:val="nil"/>
              <w:bottom w:val="single" w:sz="4" w:space="0" w:color="auto"/>
              <w:right w:val="single" w:sz="4" w:space="0" w:color="auto"/>
            </w:tcBorders>
            <w:noWrap/>
            <w:vAlign w:val="center"/>
            <w:hideMark/>
          </w:tcPr>
          <w:p w14:paraId="38650281" w14:textId="77777777" w:rsidR="008A47EC" w:rsidRDefault="008A47EC" w:rsidP="008A47EC">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CRC value.</w:t>
            </w:r>
          </w:p>
        </w:tc>
        <w:tc>
          <w:tcPr>
            <w:tcW w:w="1369" w:type="dxa"/>
            <w:gridSpan w:val="2"/>
            <w:tcBorders>
              <w:top w:val="single" w:sz="4" w:space="0" w:color="auto"/>
              <w:left w:val="nil"/>
              <w:bottom w:val="single" w:sz="4" w:space="0" w:color="auto"/>
              <w:right w:val="single" w:sz="4" w:space="0" w:color="auto"/>
            </w:tcBorders>
            <w:noWrap/>
            <w:vAlign w:val="center"/>
            <w:hideMark/>
          </w:tcPr>
          <w:p w14:paraId="161DD30D" w14:textId="77777777" w:rsidR="008A47EC" w:rsidRDefault="008A47EC" w:rsidP="008A47EC">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4" w:type="dxa"/>
            <w:gridSpan w:val="3"/>
            <w:tcBorders>
              <w:top w:val="single" w:sz="4" w:space="0" w:color="auto"/>
              <w:left w:val="nil"/>
              <w:bottom w:val="single" w:sz="4" w:space="0" w:color="auto"/>
              <w:right w:val="single" w:sz="4" w:space="0" w:color="auto"/>
            </w:tcBorders>
            <w:noWrap/>
            <w:vAlign w:val="center"/>
            <w:hideMark/>
          </w:tcPr>
          <w:p w14:paraId="11365871"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Appendix B.1 (5.9.1)</w:t>
            </w:r>
          </w:p>
        </w:tc>
      </w:tr>
      <w:tr w:rsidR="008A47EC" w14:paraId="70D9EB8D"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25C4DC85"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10" w:type="dxa"/>
            <w:gridSpan w:val="12"/>
            <w:tcBorders>
              <w:top w:val="nil"/>
              <w:left w:val="nil"/>
              <w:bottom w:val="single" w:sz="4" w:space="0" w:color="auto"/>
              <w:right w:val="single" w:sz="4" w:space="0" w:color="auto"/>
            </w:tcBorders>
            <w:noWrap/>
            <w:vAlign w:val="center"/>
            <w:hideMark/>
          </w:tcPr>
          <w:p w14:paraId="0C4C9417" w14:textId="1C5E78D8"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bCs/>
                <w:sz w:val="20"/>
                <w:szCs w:val="20"/>
              </w:rPr>
              <w:t>CRC value in CATALOG file is incorrect.</w:t>
            </w:r>
          </w:p>
        </w:tc>
      </w:tr>
      <w:tr w:rsidR="008A47EC" w14:paraId="26DCC0CC"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5EB68809"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10" w:type="dxa"/>
            <w:gridSpan w:val="12"/>
            <w:tcBorders>
              <w:top w:val="single" w:sz="4" w:space="0" w:color="auto"/>
              <w:left w:val="nil"/>
              <w:bottom w:val="single" w:sz="4" w:space="0" w:color="auto"/>
              <w:right w:val="single" w:sz="4" w:space="0" w:color="auto"/>
            </w:tcBorders>
            <w:noWrap/>
            <w:vAlign w:val="center"/>
            <w:hideMark/>
          </w:tcPr>
          <w:p w14:paraId="1B8DB81C"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8A47EC" w14:paraId="2EFDC86F"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7DDD158B" w14:textId="77777777" w:rsidR="008A47EC" w:rsidRDefault="008A47EC" w:rsidP="008A47EC">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10" w:type="dxa"/>
            <w:gridSpan w:val="12"/>
            <w:tcBorders>
              <w:top w:val="nil"/>
              <w:left w:val="nil"/>
              <w:bottom w:val="single" w:sz="4" w:space="0" w:color="auto"/>
              <w:right w:val="single" w:sz="4" w:space="0" w:color="auto"/>
            </w:tcBorders>
            <w:noWrap/>
            <w:vAlign w:val="center"/>
            <w:hideMark/>
          </w:tcPr>
          <w:p w14:paraId="2590619F" w14:textId="77777777" w:rsidR="008A47EC" w:rsidRDefault="008A47EC" w:rsidP="008A47EC">
            <w:pPr>
              <w:autoSpaceDE w:val="0"/>
              <w:autoSpaceDN w:val="0"/>
              <w:adjustRightInd w:val="0"/>
              <w:spacing w:after="0" w:line="240" w:lineRule="auto"/>
              <w:rPr>
                <w:rFonts w:ascii="Courier New" w:eastAsiaTheme="minorHAnsi" w:hAnsi="Courier New" w:cs="Courier New"/>
                <w:lang w:val="en-US" w:eastAsia="en-US"/>
              </w:rPr>
            </w:pPr>
            <w:r>
              <w:rPr>
                <w:rFonts w:ascii="Calibri" w:eastAsia="Times New Roman" w:hAnsi="Calibri" w:cs="Calibri"/>
                <w:sz w:val="20"/>
                <w:szCs w:val="20"/>
              </w:rPr>
              <w:t>1016: An error “</w:t>
            </w:r>
            <w:r>
              <w:rPr>
                <w:rFonts w:ascii="Calibri" w:eastAsia="Times New Roman" w:hAnsi="Calibri" w:cs="Calibri"/>
                <w:bCs/>
                <w:sz w:val="20"/>
                <w:szCs w:val="20"/>
              </w:rPr>
              <w:t>CRC values do not match</w:t>
            </w:r>
            <w:r>
              <w:rPr>
                <w:rFonts w:ascii="Calibri" w:eastAsia="Times New Roman" w:hAnsi="Calibri" w:cs="Calibri"/>
                <w:sz w:val="20"/>
                <w:szCs w:val="20"/>
              </w:rPr>
              <w:t>” must be triggered.</w:t>
            </w:r>
          </w:p>
        </w:tc>
      </w:tr>
      <w:tr w:rsidR="008A47EC" w14:paraId="556A4425"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58FF2297" w14:textId="77777777" w:rsidR="008A47EC" w:rsidRDefault="008A47EC" w:rsidP="008A47EC">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10" w:type="dxa"/>
            <w:gridSpan w:val="12"/>
            <w:tcBorders>
              <w:top w:val="single" w:sz="4" w:space="0" w:color="auto"/>
              <w:left w:val="nil"/>
              <w:bottom w:val="single" w:sz="4" w:space="0" w:color="auto"/>
              <w:right w:val="single" w:sz="4" w:space="0" w:color="auto"/>
            </w:tcBorders>
            <w:noWrap/>
            <w:vAlign w:val="center"/>
            <w:hideMark/>
          </w:tcPr>
          <w:p w14:paraId="4EDED3A5" w14:textId="77777777" w:rsidR="008A47EC" w:rsidRDefault="008A47EC" w:rsidP="008A47EC">
            <w:pPr>
              <w:autoSpaceDE w:val="0"/>
              <w:autoSpaceDN w:val="0"/>
              <w:adjustRightInd w:val="0"/>
              <w:spacing w:after="0" w:line="240" w:lineRule="auto"/>
              <w:rPr>
                <w:rFonts w:ascii="Segoe UI" w:eastAsiaTheme="minorHAnsi" w:hAnsi="Segoe UI" w:cs="Segoe UI"/>
                <w:sz w:val="18"/>
                <w:szCs w:val="18"/>
                <w:lang w:val="en-US" w:eastAsia="en-US"/>
              </w:rPr>
            </w:pPr>
            <w:r>
              <w:rPr>
                <w:rFonts w:ascii="Calibri" w:eastAsia="Times New Roman" w:hAnsi="Calibri" w:cs="Calibri"/>
                <w:sz w:val="20"/>
                <w:szCs w:val="20"/>
              </w:rPr>
              <w:t>None</w:t>
            </w:r>
          </w:p>
        </w:tc>
      </w:tr>
      <w:tr w:rsidR="008A47EC" w14:paraId="6F3C103C" w14:textId="77777777" w:rsidTr="00745714">
        <w:trPr>
          <w:trHeight w:val="300"/>
          <w:jc w:val="center"/>
        </w:trPr>
        <w:tc>
          <w:tcPr>
            <w:tcW w:w="10512" w:type="dxa"/>
            <w:gridSpan w:val="13"/>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68C52C29" w14:textId="77777777" w:rsidR="008A47EC" w:rsidRDefault="008A47EC" w:rsidP="008A47EC">
            <w:pPr>
              <w:spacing w:after="0" w:line="240" w:lineRule="auto"/>
              <w:rPr>
                <w:rFonts w:ascii="Calibri" w:eastAsia="Times New Roman" w:hAnsi="Calibri" w:cs="Calibri"/>
                <w:sz w:val="20"/>
                <w:szCs w:val="20"/>
              </w:rPr>
            </w:pPr>
          </w:p>
        </w:tc>
      </w:tr>
      <w:tr w:rsidR="008A47EC" w14:paraId="6BD5BA08" w14:textId="77777777" w:rsidTr="00977371">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6E47CADA"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450" w:type="dxa"/>
            <w:gridSpan w:val="5"/>
            <w:tcBorders>
              <w:top w:val="single" w:sz="4" w:space="0" w:color="auto"/>
              <w:left w:val="nil"/>
              <w:bottom w:val="single" w:sz="4" w:space="0" w:color="auto"/>
              <w:right w:val="single" w:sz="4" w:space="0" w:color="auto"/>
            </w:tcBorders>
            <w:noWrap/>
            <w:vAlign w:val="center"/>
            <w:hideMark/>
          </w:tcPr>
          <w:p w14:paraId="533DED2D"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AA400014</w:t>
            </w:r>
          </w:p>
        </w:tc>
        <w:tc>
          <w:tcPr>
            <w:tcW w:w="1327" w:type="dxa"/>
            <w:gridSpan w:val="2"/>
            <w:tcBorders>
              <w:top w:val="single" w:sz="4" w:space="0" w:color="auto"/>
              <w:left w:val="single" w:sz="4" w:space="0" w:color="auto"/>
              <w:bottom w:val="single" w:sz="4" w:space="0" w:color="auto"/>
              <w:right w:val="single" w:sz="4" w:space="0" w:color="000000"/>
            </w:tcBorders>
            <w:vAlign w:val="center"/>
            <w:hideMark/>
          </w:tcPr>
          <w:p w14:paraId="09C0CB6A" w14:textId="77777777" w:rsidR="008A47EC" w:rsidRDefault="008A47EC" w:rsidP="008A47EC">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421" w:type="dxa"/>
            <w:gridSpan w:val="3"/>
            <w:tcBorders>
              <w:top w:val="single" w:sz="4" w:space="0" w:color="auto"/>
              <w:left w:val="nil"/>
              <w:bottom w:val="single" w:sz="4" w:space="0" w:color="auto"/>
              <w:right w:val="single" w:sz="4" w:space="0" w:color="auto"/>
            </w:tcBorders>
            <w:noWrap/>
            <w:vAlign w:val="center"/>
            <w:hideMark/>
          </w:tcPr>
          <w:p w14:paraId="444862D8"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1518b</w:t>
            </w:r>
          </w:p>
        </w:tc>
        <w:tc>
          <w:tcPr>
            <w:tcW w:w="1134" w:type="dxa"/>
            <w:tcBorders>
              <w:top w:val="single" w:sz="4" w:space="0" w:color="auto"/>
              <w:left w:val="nil"/>
              <w:bottom w:val="single" w:sz="4" w:space="0" w:color="auto"/>
              <w:right w:val="single" w:sz="4" w:space="0" w:color="auto"/>
            </w:tcBorders>
            <w:vAlign w:val="center"/>
            <w:hideMark/>
          </w:tcPr>
          <w:p w14:paraId="2804E14C" w14:textId="77777777" w:rsidR="008A47EC" w:rsidRDefault="008A47EC" w:rsidP="008A47EC">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78" w:type="dxa"/>
            <w:tcBorders>
              <w:top w:val="single" w:sz="4" w:space="0" w:color="auto"/>
              <w:left w:val="nil"/>
              <w:bottom w:val="single" w:sz="4" w:space="0" w:color="auto"/>
              <w:right w:val="single" w:sz="4" w:space="0" w:color="auto"/>
            </w:tcBorders>
            <w:noWrap/>
            <w:vAlign w:val="center"/>
            <w:hideMark/>
          </w:tcPr>
          <w:p w14:paraId="5E43D881"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8A47EC" w14:paraId="04DAF16F" w14:textId="77777777" w:rsidTr="00F9357A">
        <w:trPr>
          <w:trHeight w:val="665"/>
          <w:jc w:val="center"/>
        </w:trPr>
        <w:tc>
          <w:tcPr>
            <w:tcW w:w="2302" w:type="dxa"/>
            <w:tcBorders>
              <w:top w:val="nil"/>
              <w:left w:val="single" w:sz="4" w:space="0" w:color="auto"/>
              <w:bottom w:val="single" w:sz="4" w:space="0" w:color="auto"/>
              <w:right w:val="single" w:sz="4" w:space="0" w:color="auto"/>
            </w:tcBorders>
            <w:noWrap/>
            <w:vAlign w:val="center"/>
            <w:hideMark/>
          </w:tcPr>
          <w:p w14:paraId="014EB7B3"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10" w:type="dxa"/>
            <w:gridSpan w:val="12"/>
            <w:tcBorders>
              <w:top w:val="single" w:sz="4" w:space="0" w:color="auto"/>
              <w:left w:val="nil"/>
              <w:bottom w:val="single" w:sz="4" w:space="0" w:color="auto"/>
              <w:right w:val="single" w:sz="4" w:space="0" w:color="000000"/>
            </w:tcBorders>
            <w:vAlign w:val="center"/>
            <w:hideMark/>
          </w:tcPr>
          <w:p w14:paraId="43EA0BFE" w14:textId="77777777" w:rsidR="008A47EC" w:rsidRDefault="008A47EC" w:rsidP="008A47EC">
            <w:pPr>
              <w:pStyle w:val="Default"/>
              <w:spacing w:line="256" w:lineRule="auto"/>
              <w:rPr>
                <w:rFonts w:ascii="Calibri" w:hAnsi="Calibri" w:cs="Calibri"/>
                <w:color w:val="auto"/>
                <w:sz w:val="20"/>
                <w:szCs w:val="20"/>
              </w:rPr>
            </w:pPr>
            <w:r>
              <w:rPr>
                <w:rFonts w:ascii="Calibri" w:hAnsi="Calibri" w:cs="Calibri"/>
                <w:color w:val="auto"/>
                <w:sz w:val="20"/>
                <w:szCs w:val="20"/>
              </w:rPr>
              <w:t>If the first 2 characters of the data set file name do not correspond to the value of the AGEN subfield of the DSID field.</w:t>
            </w:r>
          </w:p>
        </w:tc>
      </w:tr>
      <w:tr w:rsidR="008A47EC" w14:paraId="6D509B5A" w14:textId="77777777" w:rsidTr="00F9357A">
        <w:trPr>
          <w:trHeight w:val="665"/>
          <w:jc w:val="center"/>
        </w:trPr>
        <w:tc>
          <w:tcPr>
            <w:tcW w:w="2302" w:type="dxa"/>
            <w:tcBorders>
              <w:top w:val="nil"/>
              <w:left w:val="single" w:sz="4" w:space="0" w:color="auto"/>
              <w:bottom w:val="single" w:sz="4" w:space="0" w:color="auto"/>
              <w:right w:val="single" w:sz="4" w:space="0" w:color="auto"/>
            </w:tcBorders>
            <w:noWrap/>
            <w:vAlign w:val="center"/>
            <w:hideMark/>
          </w:tcPr>
          <w:p w14:paraId="5E6CEC50"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10" w:type="dxa"/>
            <w:gridSpan w:val="12"/>
            <w:tcBorders>
              <w:top w:val="single" w:sz="4" w:space="0" w:color="auto"/>
              <w:left w:val="nil"/>
              <w:bottom w:val="single" w:sz="4" w:space="0" w:color="auto"/>
              <w:right w:val="single" w:sz="4" w:space="0" w:color="000000"/>
            </w:tcBorders>
            <w:vAlign w:val="center"/>
            <w:hideMark/>
          </w:tcPr>
          <w:p w14:paraId="13B2B3B9" w14:textId="77777777" w:rsidR="008A47EC" w:rsidRDefault="008A47EC" w:rsidP="008A47EC">
            <w:pPr>
              <w:spacing w:after="0" w:line="240" w:lineRule="auto"/>
              <w:rPr>
                <w:rFonts w:ascii="Calibri" w:eastAsia="Times New Roman" w:hAnsi="Calibri" w:cs="Calibri"/>
                <w:bCs/>
                <w:sz w:val="20"/>
                <w:szCs w:val="20"/>
              </w:rPr>
            </w:pPr>
            <w:r>
              <w:rPr>
                <w:rFonts w:ascii="Calibri" w:eastAsia="Times New Roman" w:hAnsi="Calibri" w:cs="Calibri"/>
                <w:bCs/>
                <w:sz w:val="20"/>
                <w:szCs w:val="20"/>
              </w:rPr>
              <w:t xml:space="preserve">Data set file name does not begin with the agency code corresponding to that set in the AGEN </w:t>
            </w:r>
          </w:p>
          <w:p w14:paraId="49A580F2" w14:textId="77777777" w:rsidR="008A47EC" w:rsidRDefault="008A47EC" w:rsidP="008A47EC">
            <w:pPr>
              <w:spacing w:after="0" w:line="240" w:lineRule="auto"/>
              <w:rPr>
                <w:rFonts w:ascii="Calibri" w:eastAsia="Times New Roman" w:hAnsi="Calibri" w:cs="Calibri"/>
                <w:bCs/>
                <w:sz w:val="20"/>
                <w:szCs w:val="20"/>
              </w:rPr>
            </w:pPr>
            <w:r>
              <w:rPr>
                <w:rFonts w:ascii="Calibri" w:eastAsia="Times New Roman" w:hAnsi="Calibri" w:cs="Calibri"/>
                <w:bCs/>
                <w:sz w:val="20"/>
                <w:szCs w:val="20"/>
              </w:rPr>
              <w:t>subfield of the DSID field.</w:t>
            </w:r>
          </w:p>
        </w:tc>
      </w:tr>
      <w:tr w:rsidR="008A47EC" w14:paraId="78D60014" w14:textId="77777777" w:rsidTr="00F9357A">
        <w:trPr>
          <w:trHeight w:val="323"/>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4864CAEC"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777" w:type="dxa"/>
            <w:gridSpan w:val="7"/>
            <w:tcBorders>
              <w:top w:val="single" w:sz="4" w:space="0" w:color="auto"/>
              <w:left w:val="nil"/>
              <w:bottom w:val="single" w:sz="4" w:space="0" w:color="auto"/>
              <w:right w:val="single" w:sz="4" w:space="0" w:color="auto"/>
            </w:tcBorders>
            <w:noWrap/>
            <w:vAlign w:val="center"/>
            <w:hideMark/>
          </w:tcPr>
          <w:p w14:paraId="5DC9AA0E" w14:textId="77777777" w:rsidR="008A47EC" w:rsidRDefault="008A47EC" w:rsidP="008A47EC">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the first 2 characters of the data set file name.</w:t>
            </w:r>
          </w:p>
        </w:tc>
        <w:tc>
          <w:tcPr>
            <w:tcW w:w="1369" w:type="dxa"/>
            <w:gridSpan w:val="2"/>
            <w:tcBorders>
              <w:top w:val="single" w:sz="4" w:space="0" w:color="auto"/>
              <w:left w:val="nil"/>
              <w:bottom w:val="single" w:sz="4" w:space="0" w:color="auto"/>
              <w:right w:val="single" w:sz="4" w:space="0" w:color="auto"/>
            </w:tcBorders>
            <w:noWrap/>
            <w:vAlign w:val="center"/>
            <w:hideMark/>
          </w:tcPr>
          <w:p w14:paraId="1C8DD1A0" w14:textId="77777777" w:rsidR="008A47EC" w:rsidRDefault="008A47EC" w:rsidP="008A47EC">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4" w:type="dxa"/>
            <w:gridSpan w:val="3"/>
            <w:tcBorders>
              <w:top w:val="single" w:sz="4" w:space="0" w:color="auto"/>
              <w:left w:val="nil"/>
              <w:bottom w:val="single" w:sz="4" w:space="0" w:color="auto"/>
              <w:right w:val="single" w:sz="4" w:space="0" w:color="auto"/>
            </w:tcBorders>
            <w:noWrap/>
            <w:vAlign w:val="center"/>
            <w:hideMark/>
          </w:tcPr>
          <w:p w14:paraId="07AFA83E"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2.2.1</w:t>
            </w:r>
          </w:p>
        </w:tc>
      </w:tr>
      <w:tr w:rsidR="008A47EC" w14:paraId="54817974"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44CDE9E3" w14:textId="77777777" w:rsidR="008A47EC" w:rsidRDefault="008A47EC" w:rsidP="008A47EC">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10" w:type="dxa"/>
            <w:gridSpan w:val="12"/>
            <w:tcBorders>
              <w:top w:val="nil"/>
              <w:left w:val="nil"/>
              <w:bottom w:val="single" w:sz="4" w:space="0" w:color="auto"/>
              <w:right w:val="single" w:sz="4" w:space="0" w:color="auto"/>
            </w:tcBorders>
            <w:noWrap/>
            <w:vAlign w:val="center"/>
            <w:hideMark/>
          </w:tcPr>
          <w:p w14:paraId="2A929597"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bCs/>
                <w:sz w:val="20"/>
                <w:szCs w:val="20"/>
              </w:rPr>
              <w:t>First 2 characters of the data set file name has been amended.</w:t>
            </w:r>
          </w:p>
        </w:tc>
      </w:tr>
      <w:tr w:rsidR="008A47EC" w14:paraId="2802EB7B"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1E89EAB0"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10" w:type="dxa"/>
            <w:gridSpan w:val="12"/>
            <w:tcBorders>
              <w:top w:val="single" w:sz="4" w:space="0" w:color="auto"/>
              <w:left w:val="nil"/>
              <w:bottom w:val="single" w:sz="4" w:space="0" w:color="auto"/>
              <w:right w:val="single" w:sz="4" w:space="0" w:color="auto"/>
            </w:tcBorders>
            <w:noWrap/>
            <w:vAlign w:val="center"/>
            <w:hideMark/>
          </w:tcPr>
          <w:p w14:paraId="450907AF" w14:textId="77777777" w:rsidR="008A47EC" w:rsidRDefault="008A47EC" w:rsidP="008A47EC">
            <w:pPr>
              <w:spacing w:after="0" w:line="240" w:lineRule="auto"/>
              <w:rPr>
                <w:noProof/>
                <w:lang w:val="en-GB" w:eastAsia="en-GB"/>
              </w:rPr>
            </w:pPr>
            <w:r>
              <w:rPr>
                <w:rFonts w:ascii="Calibri" w:eastAsia="Times New Roman" w:hAnsi="Calibri" w:cs="Calibri"/>
                <w:sz w:val="20"/>
                <w:szCs w:val="20"/>
              </w:rPr>
              <w:t xml:space="preserve">  </w:t>
            </w:r>
          </w:p>
          <w:p w14:paraId="06B8E7C4" w14:textId="28A6CD8C" w:rsidR="00C2364A" w:rsidRDefault="00C2364A" w:rsidP="008A47EC">
            <w:pPr>
              <w:spacing w:after="0" w:line="240" w:lineRule="auto"/>
              <w:rPr>
                <w:noProof/>
                <w:lang w:val="en-GB" w:eastAsia="en-GB"/>
              </w:rPr>
            </w:pPr>
            <w:r>
              <w:rPr>
                <w:noProof/>
                <w:lang w:val="en-GB" w:eastAsia="en-GB"/>
              </w:rPr>
              <w:drawing>
                <wp:inline distT="0" distB="0" distL="0" distR="0" wp14:anchorId="22284E86" wp14:editId="7F593C46">
                  <wp:extent cx="5076190" cy="309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190" cy="309880"/>
                          </a:xfrm>
                          <a:prstGeom prst="rect">
                            <a:avLst/>
                          </a:prstGeom>
                        </pic:spPr>
                      </pic:pic>
                    </a:graphicData>
                  </a:graphic>
                </wp:inline>
              </w:drawing>
            </w:r>
          </w:p>
          <w:p w14:paraId="2BFD1B09" w14:textId="1F019D1B" w:rsidR="00C2364A" w:rsidRDefault="00C2364A" w:rsidP="008A47EC">
            <w:pPr>
              <w:spacing w:after="0" w:line="240" w:lineRule="auto"/>
              <w:rPr>
                <w:rFonts w:ascii="Calibri" w:eastAsia="Times New Roman" w:hAnsi="Calibri" w:cs="Calibri"/>
                <w:sz w:val="20"/>
                <w:szCs w:val="20"/>
              </w:rPr>
            </w:pPr>
          </w:p>
        </w:tc>
      </w:tr>
      <w:tr w:rsidR="008A47EC" w14:paraId="20EF88EA"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1310A4E7" w14:textId="77777777" w:rsidR="008A47EC" w:rsidRDefault="008A47EC" w:rsidP="008A47EC">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10" w:type="dxa"/>
            <w:gridSpan w:val="12"/>
            <w:tcBorders>
              <w:top w:val="nil"/>
              <w:left w:val="nil"/>
              <w:bottom w:val="single" w:sz="4" w:space="0" w:color="auto"/>
              <w:right w:val="single" w:sz="4" w:space="0" w:color="auto"/>
            </w:tcBorders>
            <w:noWrap/>
            <w:vAlign w:val="center"/>
            <w:hideMark/>
          </w:tcPr>
          <w:p w14:paraId="0092F5E2" w14:textId="77777777" w:rsidR="008A47EC" w:rsidRDefault="008A47EC" w:rsidP="008A47EC">
            <w:pPr>
              <w:autoSpaceDE w:val="0"/>
              <w:autoSpaceDN w:val="0"/>
              <w:adjustRightInd w:val="0"/>
              <w:spacing w:after="0" w:line="240" w:lineRule="auto"/>
              <w:rPr>
                <w:rFonts w:ascii="Segoe UI" w:eastAsiaTheme="minorHAnsi" w:hAnsi="Segoe UI" w:cs="Segoe UI"/>
                <w:sz w:val="18"/>
                <w:szCs w:val="18"/>
                <w:lang w:val="en-US" w:eastAsia="en-US"/>
              </w:rPr>
            </w:pPr>
            <w:r>
              <w:rPr>
                <w:rFonts w:ascii="Calibri" w:eastAsia="Times New Roman" w:hAnsi="Calibri" w:cs="Calibri"/>
                <w:sz w:val="20"/>
                <w:szCs w:val="20"/>
              </w:rPr>
              <w:t>1518b: An error “illegal value of DSID.AGEN - is not the same as the first two characters of the data set file name” must be triggered. </w:t>
            </w:r>
          </w:p>
        </w:tc>
      </w:tr>
      <w:tr w:rsidR="008A47EC" w14:paraId="3D9F8A7C" w14:textId="77777777" w:rsidTr="00F9357A">
        <w:trPr>
          <w:trHeight w:val="300"/>
          <w:jc w:val="center"/>
        </w:trPr>
        <w:tc>
          <w:tcPr>
            <w:tcW w:w="2302" w:type="dxa"/>
            <w:tcBorders>
              <w:top w:val="single" w:sz="4" w:space="0" w:color="auto"/>
              <w:left w:val="single" w:sz="4" w:space="0" w:color="auto"/>
              <w:bottom w:val="single" w:sz="4" w:space="0" w:color="auto"/>
              <w:right w:val="single" w:sz="4" w:space="0" w:color="auto"/>
            </w:tcBorders>
            <w:noWrap/>
            <w:vAlign w:val="center"/>
            <w:hideMark/>
          </w:tcPr>
          <w:p w14:paraId="20643A20" w14:textId="77777777" w:rsidR="008A47EC" w:rsidRDefault="008A47EC" w:rsidP="008A47EC">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10" w:type="dxa"/>
            <w:gridSpan w:val="12"/>
            <w:tcBorders>
              <w:top w:val="single" w:sz="4" w:space="0" w:color="auto"/>
              <w:left w:val="nil"/>
              <w:bottom w:val="single" w:sz="4" w:space="0" w:color="auto"/>
              <w:right w:val="single" w:sz="4" w:space="0" w:color="auto"/>
            </w:tcBorders>
            <w:noWrap/>
            <w:vAlign w:val="center"/>
            <w:hideMark/>
          </w:tcPr>
          <w:p w14:paraId="401696AF" w14:textId="77777777" w:rsidR="008A47EC" w:rsidRDefault="008A47EC" w:rsidP="008A47EC">
            <w:pPr>
              <w:spacing w:after="0" w:line="240" w:lineRule="auto"/>
              <w:rPr>
                <w:rFonts w:ascii="Calibri" w:eastAsia="Times New Roman" w:hAnsi="Calibri" w:cs="Calibri"/>
                <w:sz w:val="20"/>
                <w:szCs w:val="20"/>
              </w:rPr>
            </w:pPr>
            <w:r>
              <w:rPr>
                <w:rFonts w:ascii="Calibri" w:eastAsia="Times New Roman" w:hAnsi="Calibri" w:cs="Calibri"/>
                <w:sz w:val="20"/>
                <w:szCs w:val="20"/>
              </w:rPr>
              <w:t>531: An additional error “file name is not in accordance with ENC product specification: Invalid producer code Reference” must be triggered.</w:t>
            </w:r>
          </w:p>
        </w:tc>
      </w:tr>
    </w:tbl>
    <w:p w14:paraId="5D367C96" w14:textId="354CC7D9" w:rsidR="00481B93" w:rsidRDefault="00481B93">
      <w:pPr>
        <w:spacing w:after="160" w:line="259" w:lineRule="auto"/>
      </w:pPr>
    </w:p>
    <w:sectPr w:rsidR="00481B93">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onid Kuzmin" w:date="2019-02-26T11:49:00Z" w:initials="LK">
    <w:p w14:paraId="26CEB10D" w14:textId="2DF7671E" w:rsidR="00D23A8E" w:rsidRDefault="00D23A8E">
      <w:pPr>
        <w:pStyle w:val="CommentText"/>
      </w:pPr>
      <w:r>
        <w:rPr>
          <w:rStyle w:val="CommentReference"/>
        </w:rPr>
        <w:annotationRef/>
      </w:r>
      <w:r>
        <w:t>I suppose it should be remove so there is no reason for the 13a critical error. Probably it refers to 13b check but for the current test case the 13a check cannot be applied so it is impossible to interpret a correct edges sequence.</w:t>
      </w:r>
    </w:p>
  </w:comment>
  <w:comment w:id="1" w:author="Richard Anthony Fowle" w:date="2019-03-14T14:38:00Z" w:initials="RAF">
    <w:p w14:paraId="71F18DF5" w14:textId="5624A61D" w:rsidR="00D23A8E" w:rsidRDefault="00D23A8E">
      <w:pPr>
        <w:pStyle w:val="CommentText"/>
      </w:pPr>
      <w:r>
        <w:rPr>
          <w:rStyle w:val="CommentReference"/>
        </w:rPr>
        <w:annotationRef/>
      </w:r>
      <w:r>
        <w:t>Agree</w:t>
      </w:r>
    </w:p>
  </w:comment>
  <w:comment w:id="3" w:author="Leonid Kuzmin" w:date="2019-02-26T11:55:00Z" w:initials="LK">
    <w:p w14:paraId="5E7C5EA2" w14:textId="1837456F" w:rsidR="00D23A8E" w:rsidRDefault="00D23A8E">
      <w:pPr>
        <w:pStyle w:val="CommentText"/>
      </w:pPr>
      <w:r>
        <w:rPr>
          <w:rStyle w:val="CommentReference"/>
        </w:rPr>
        <w:annotationRef/>
      </w:r>
      <w:r>
        <w:t>The 90b warning doesn’t refer to the considered errors in the current test dataset therefore they have to be fixed.</w:t>
      </w:r>
    </w:p>
  </w:comment>
  <w:comment w:id="4" w:author="Richard Anthony Fowle" w:date="2019-03-14T14:44:00Z" w:initials="RAF">
    <w:p w14:paraId="5C9D8967" w14:textId="79A5DC8E" w:rsidR="00D23A8E" w:rsidRDefault="00D23A8E">
      <w:pPr>
        <w:pStyle w:val="CommentText"/>
      </w:pPr>
      <w:r>
        <w:rPr>
          <w:rStyle w:val="CommentReference"/>
        </w:rPr>
        <w:annotationRef/>
      </w:r>
      <w:r>
        <w:t>Agree (if time permits)</w:t>
      </w:r>
    </w:p>
  </w:comment>
  <w:comment w:id="5" w:author="Leonid Kuzmin" w:date="2019-02-26T12:19:00Z" w:initials="LK">
    <w:p w14:paraId="0FD3A153" w14:textId="62AFB3E6" w:rsidR="00D23A8E" w:rsidRDefault="00D23A8E">
      <w:pPr>
        <w:pStyle w:val="CommentText"/>
      </w:pPr>
      <w:r>
        <w:rPr>
          <w:rStyle w:val="CommentReference"/>
        </w:rPr>
        <w:annotationRef/>
      </w:r>
      <w:r>
        <w:t>It is wrong test case. The 1C (7196) agency is valid code. The 4.3.1, 4.3.2 clauses of the S-57 Part 3 don’t prohibit use different FOID.AGEN sub-field from the DSID.AGEN value. Actually, it is a real situation, where neighbour HOs use data of each other. It will be better to use some illegal value of FOID.AGEN, for example a code is not listed in S-62.</w:t>
      </w:r>
    </w:p>
  </w:comment>
  <w:comment w:id="6" w:author="Richard Anthony Fowle" w:date="2019-03-14T15:20:00Z" w:initials="RAF">
    <w:p w14:paraId="3E535227" w14:textId="7A74C158" w:rsidR="000A294F" w:rsidRDefault="000A294F">
      <w:pPr>
        <w:pStyle w:val="CommentText"/>
      </w:pPr>
      <w:r>
        <w:rPr>
          <w:rStyle w:val="CommentReference"/>
        </w:rPr>
        <w:annotationRef/>
      </w:r>
      <w:proofErr w:type="gramStart"/>
      <w:r>
        <w:t>I agree that it would probably have been better if a value for agency code that is not in S-62, and whilst you say that S-57 Part 3 does not prohibit the use of a different FOID.AGEN va</w:t>
      </w:r>
      <w:r w:rsidR="000D2DF1">
        <w:t>lues from that of the DSID.AGEN I think it is likely to cause issues with data loading in fact where I have encountered multiple AGEN values in datasets this has caused significant issues, so I am happy to leave it as it as for the time being</w:t>
      </w:r>
      <w:proofErr w:type="gramEnd"/>
      <w:r w:rsidR="000D2DF1">
        <w:t xml:space="preserve"> </w:t>
      </w:r>
    </w:p>
  </w:comment>
  <w:comment w:id="8" w:author="Leonid Kuzmin" w:date="2019-02-26T12:38:00Z" w:initials="LK">
    <w:p w14:paraId="22E2581B" w14:textId="5D3029EE" w:rsidR="00D23A8E" w:rsidRDefault="00D23A8E">
      <w:pPr>
        <w:pStyle w:val="CommentText"/>
      </w:pPr>
      <w:r>
        <w:rPr>
          <w:rStyle w:val="CommentReference"/>
        </w:rPr>
        <w:annotationRef/>
      </w:r>
      <w:r>
        <w:t xml:space="preserve">I suppose it </w:t>
      </w:r>
      <w:proofErr w:type="spellStart"/>
      <w:r>
        <w:t>sould</w:t>
      </w:r>
      <w:proofErr w:type="spellEnd"/>
      <w:r>
        <w:t xml:space="preserve"> be removed because it does not refer to the FOID error (7)</w:t>
      </w:r>
    </w:p>
  </w:comment>
  <w:comment w:id="9" w:author="Richard Anthony Fowle" w:date="2019-03-14T15:58:00Z" w:initials="RAF">
    <w:p w14:paraId="446A1352" w14:textId="050C4545" w:rsidR="000D2DF1" w:rsidRDefault="000D2DF1">
      <w:pPr>
        <w:pStyle w:val="CommentText"/>
      </w:pPr>
      <w:r>
        <w:rPr>
          <w:rStyle w:val="CommentReference"/>
        </w:rPr>
        <w:annotationRef/>
      </w:r>
      <w:r>
        <w:t>Agree</w:t>
      </w:r>
    </w:p>
  </w:comment>
  <w:comment w:id="16" w:author="Leonid Kuzmin" w:date="2019-02-26T12:39:00Z" w:initials="LK">
    <w:p w14:paraId="2667C3A5" w14:textId="77777777" w:rsidR="00D23A8E" w:rsidRDefault="00D23A8E">
      <w:pPr>
        <w:pStyle w:val="CommentText"/>
      </w:pPr>
      <w:r>
        <w:rPr>
          <w:rStyle w:val="CommentReference"/>
        </w:rPr>
        <w:annotationRef/>
      </w:r>
      <w:r>
        <w:t>The S-</w:t>
      </w:r>
      <w:proofErr w:type="gramStart"/>
      <w:r>
        <w:t>58  describes</w:t>
      </w:r>
      <w:proofErr w:type="gramEnd"/>
      <w:r>
        <w:t xml:space="preserve"> 1518a as: “</w:t>
      </w:r>
      <w:r w:rsidRPr="004D43E7">
        <w:t>If the AGEN subfield of the DSID field is not one of the values listed in S-62 sections I and II.</w:t>
      </w:r>
      <w:r>
        <w:t xml:space="preserve">” </w:t>
      </w:r>
    </w:p>
    <w:p w14:paraId="1BC57478" w14:textId="0CFD0B85" w:rsidR="00D23A8E" w:rsidRDefault="00D23A8E">
      <w:pPr>
        <w:pStyle w:val="CommentText"/>
      </w:pPr>
      <w:r>
        <w:t>There are both codes (1C and AA) are listed in S-62.</w:t>
      </w:r>
    </w:p>
  </w:comment>
  <w:comment w:id="17" w:author="Richard Anthony Fowle" w:date="2019-03-14T15:56:00Z" w:initials="RAF">
    <w:p w14:paraId="6C2A4FDE" w14:textId="3D034529" w:rsidR="000D2DF1" w:rsidRDefault="000D2DF1">
      <w:pPr>
        <w:pStyle w:val="CommentText"/>
      </w:pPr>
      <w:r>
        <w:rPr>
          <w:rStyle w:val="CommentReference"/>
        </w:rPr>
        <w:annotationRef/>
      </w:r>
      <w:r>
        <w:t>Agree</w:t>
      </w:r>
    </w:p>
  </w:comment>
  <w:comment w:id="24" w:author="Leonid Kuzmin" w:date="2019-02-26T12:43:00Z" w:initials="LK">
    <w:p w14:paraId="09955C72" w14:textId="4EAE69B7" w:rsidR="00D23A8E" w:rsidRDefault="00D23A8E">
      <w:pPr>
        <w:pStyle w:val="CommentText"/>
      </w:pPr>
      <w:r>
        <w:rPr>
          <w:rStyle w:val="CommentReference"/>
        </w:rPr>
        <w:annotationRef/>
      </w:r>
      <w:r>
        <w:t>It will be better to add a test case where an edge of the correct sequence has wrong value of the ORNT subfield. I suppose the test case will be more characteristic.</w:t>
      </w:r>
    </w:p>
  </w:comment>
  <w:comment w:id="25" w:author="Richard Anthony Fowle" w:date="2019-03-14T15:58:00Z" w:initials="RAF">
    <w:p w14:paraId="42CA1B05" w14:textId="080329FF" w:rsidR="000D2DF1" w:rsidRDefault="000D2DF1">
      <w:pPr>
        <w:pStyle w:val="CommentText"/>
      </w:pPr>
      <w:r>
        <w:rPr>
          <w:rStyle w:val="CommentReference"/>
        </w:rPr>
        <w:annotationRef/>
      </w:r>
      <w:r>
        <w:t xml:space="preserve">Agree, if time permits certainly could add to next </w:t>
      </w:r>
      <w:proofErr w:type="spellStart"/>
      <w:r>
        <w:t>revison</w:t>
      </w:r>
      <w:proofErr w:type="spellEnd"/>
    </w:p>
  </w:comment>
  <w:comment w:id="27" w:author="Leonid Kuzmin" w:date="2019-02-26T12:57:00Z" w:initials="LK">
    <w:p w14:paraId="141A5FC9" w14:textId="6771538B" w:rsidR="00D23A8E" w:rsidRDefault="00D23A8E">
      <w:pPr>
        <w:pStyle w:val="CommentText"/>
      </w:pPr>
      <w:r>
        <w:rPr>
          <w:rStyle w:val="CommentReference"/>
        </w:rPr>
        <w:annotationRef/>
      </w:r>
      <w:r>
        <w:t>I suppose it must be removed because there is no a case where a border edge does not have USAG = C.</w:t>
      </w:r>
    </w:p>
  </w:comment>
  <w:comment w:id="28" w:author="Richard Anthony Fowle" w:date="2019-03-14T16:06:00Z" w:initials="RAF">
    <w:p w14:paraId="6A800C61" w14:textId="32EA60C8" w:rsidR="0087169B" w:rsidRDefault="0087169B">
      <w:pPr>
        <w:pStyle w:val="CommentText"/>
      </w:pPr>
      <w:r>
        <w:rPr>
          <w:rStyle w:val="CommentReference"/>
        </w:rPr>
        <w:annotationRef/>
      </w:r>
      <w:r>
        <w:t>Agree</w:t>
      </w:r>
    </w:p>
  </w:comment>
  <w:comment w:id="33" w:author="Leonid Kuzmin" w:date="2019-02-26T13:23:00Z" w:initials="LK">
    <w:p w14:paraId="10219DD5" w14:textId="3974B37D" w:rsidR="00D23A8E" w:rsidRDefault="00D23A8E">
      <w:pPr>
        <w:pStyle w:val="CommentText"/>
      </w:pPr>
      <w:r>
        <w:rPr>
          <w:rStyle w:val="CommentReference"/>
        </w:rPr>
        <w:annotationRef/>
      </w:r>
      <w:r>
        <w:t>The 85 check was renumbered to 1008 in S-58 ed 5.0.0. In actual that check refers to different AGEN values in the ER and EN datasets files</w:t>
      </w:r>
      <w:r w:rsidRPr="004C4DDD">
        <w:t xml:space="preserve"> </w:t>
      </w:r>
      <w:r>
        <w:t xml:space="preserve">for the corresponding DSID and FOID fields. I think it must be deleted from here. </w:t>
      </w:r>
    </w:p>
    <w:p w14:paraId="073BB6B4" w14:textId="316F266B" w:rsidR="00D23A8E" w:rsidRDefault="00D23A8E">
      <w:pPr>
        <w:pStyle w:val="CommentText"/>
      </w:pPr>
    </w:p>
  </w:comment>
  <w:comment w:id="34" w:author="Richard Anthony Fowle" w:date="2019-03-14T16:07:00Z" w:initials="RAF">
    <w:p w14:paraId="648FAC33" w14:textId="4F5AE9E0" w:rsidR="0087169B" w:rsidRDefault="0087169B">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CEB10D" w15:done="0"/>
  <w15:commentEx w15:paraId="71F18DF5" w15:paraIdParent="26CEB10D" w15:done="0"/>
  <w15:commentEx w15:paraId="5E7C5EA2" w15:done="0"/>
  <w15:commentEx w15:paraId="5C9D8967" w15:paraIdParent="5E7C5EA2" w15:done="0"/>
  <w15:commentEx w15:paraId="0FD3A153" w15:done="0"/>
  <w15:commentEx w15:paraId="3E535227" w15:paraIdParent="0FD3A153" w15:done="0"/>
  <w15:commentEx w15:paraId="22E2581B" w15:done="0"/>
  <w15:commentEx w15:paraId="446A1352" w15:paraIdParent="22E2581B" w15:done="0"/>
  <w15:commentEx w15:paraId="1BC57478" w15:done="0"/>
  <w15:commentEx w15:paraId="6C2A4FDE" w15:paraIdParent="1BC57478" w15:done="0"/>
  <w15:commentEx w15:paraId="09955C72" w15:done="0"/>
  <w15:commentEx w15:paraId="42CA1B05" w15:paraIdParent="09955C72" w15:done="0"/>
  <w15:commentEx w15:paraId="141A5FC9" w15:done="0"/>
  <w15:commentEx w15:paraId="6A800C61" w15:paraIdParent="141A5FC9" w15:done="0"/>
  <w15:commentEx w15:paraId="073BB6B4" w15:done="0"/>
  <w15:commentEx w15:paraId="648FAC33" w15:paraIdParent="073BB6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CEB10D" w16cid:durableId="201FA654"/>
  <w16cid:commentId w16cid:paraId="5E7C5EA2" w16cid:durableId="201FA794"/>
  <w16cid:commentId w16cid:paraId="0FD3A153" w16cid:durableId="201FAD3F"/>
  <w16cid:commentId w16cid:paraId="22E2581B" w16cid:durableId="201FB1B6"/>
  <w16cid:commentId w16cid:paraId="1BC57478" w16cid:durableId="201FB212"/>
  <w16cid:commentId w16cid:paraId="09955C72" w16cid:durableId="201FB2F0"/>
  <w16cid:commentId w16cid:paraId="141A5FC9" w16cid:durableId="201FB62E"/>
  <w16cid:commentId w16cid:paraId="073BB6B4" w16cid:durableId="201FBC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EA1"/>
    <w:multiLevelType w:val="multilevel"/>
    <w:tmpl w:val="3C8892E0"/>
    <w:lvl w:ilvl="0">
      <w:start w:val="3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1E45954"/>
    <w:multiLevelType w:val="multilevel"/>
    <w:tmpl w:val="ECB8D7E8"/>
    <w:lvl w:ilvl="0">
      <w:start w:val="5"/>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41B04EE0"/>
    <w:multiLevelType w:val="multilevel"/>
    <w:tmpl w:val="BE402532"/>
    <w:lvl w:ilvl="0">
      <w:start w:val="1"/>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49C83828"/>
    <w:multiLevelType w:val="multilevel"/>
    <w:tmpl w:val="E46C9FFA"/>
    <w:lvl w:ilvl="0">
      <w:start w:val="1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E5268C9"/>
    <w:multiLevelType w:val="multilevel"/>
    <w:tmpl w:val="125A4D20"/>
    <w:lvl w:ilvl="0">
      <w:start w:val="7"/>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56EF646A"/>
    <w:multiLevelType w:val="multilevel"/>
    <w:tmpl w:val="DDC09C74"/>
    <w:lvl w:ilvl="0">
      <w:start w:val="1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22D7267"/>
    <w:multiLevelType w:val="multilevel"/>
    <w:tmpl w:val="A6A0B784"/>
    <w:lvl w:ilvl="0">
      <w:start w:val="10"/>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nid Kuzmin">
    <w15:presenceInfo w15:providerId="None" w15:userId="Leonid Kuzmin"/>
  </w15:person>
  <w15:person w15:author="Richard Anthony Fowle">
    <w15:presenceInfo w15:providerId="AD" w15:userId="S-1-5-21-2100284113-1573851820-878952375-164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9F"/>
    <w:rsid w:val="00065855"/>
    <w:rsid w:val="00095B6D"/>
    <w:rsid w:val="000A294F"/>
    <w:rsid w:val="000D2DF1"/>
    <w:rsid w:val="001B3621"/>
    <w:rsid w:val="001B49AA"/>
    <w:rsid w:val="001E1D1F"/>
    <w:rsid w:val="001E462D"/>
    <w:rsid w:val="001E752E"/>
    <w:rsid w:val="00224B32"/>
    <w:rsid w:val="00264A12"/>
    <w:rsid w:val="00274CA5"/>
    <w:rsid w:val="00284E5E"/>
    <w:rsid w:val="002971E7"/>
    <w:rsid w:val="00317594"/>
    <w:rsid w:val="0032030C"/>
    <w:rsid w:val="003327DC"/>
    <w:rsid w:val="00340220"/>
    <w:rsid w:val="00344B7E"/>
    <w:rsid w:val="00374D74"/>
    <w:rsid w:val="003A3753"/>
    <w:rsid w:val="003B4B9F"/>
    <w:rsid w:val="00413753"/>
    <w:rsid w:val="00471F59"/>
    <w:rsid w:val="00481B93"/>
    <w:rsid w:val="004A4E5B"/>
    <w:rsid w:val="004B2A19"/>
    <w:rsid w:val="004C4DDD"/>
    <w:rsid w:val="004D43E7"/>
    <w:rsid w:val="00526854"/>
    <w:rsid w:val="0053073C"/>
    <w:rsid w:val="00530F63"/>
    <w:rsid w:val="00550025"/>
    <w:rsid w:val="005D00E5"/>
    <w:rsid w:val="005E3C48"/>
    <w:rsid w:val="005E5BF5"/>
    <w:rsid w:val="005F2BDD"/>
    <w:rsid w:val="00622255"/>
    <w:rsid w:val="006335C7"/>
    <w:rsid w:val="00634605"/>
    <w:rsid w:val="00641F8B"/>
    <w:rsid w:val="00660407"/>
    <w:rsid w:val="00675CE7"/>
    <w:rsid w:val="00695CA2"/>
    <w:rsid w:val="006A26E8"/>
    <w:rsid w:val="006E2EF8"/>
    <w:rsid w:val="007347A2"/>
    <w:rsid w:val="00745714"/>
    <w:rsid w:val="00770ABE"/>
    <w:rsid w:val="00777FB5"/>
    <w:rsid w:val="007C4098"/>
    <w:rsid w:val="007E50AE"/>
    <w:rsid w:val="008038F0"/>
    <w:rsid w:val="008135F9"/>
    <w:rsid w:val="00857596"/>
    <w:rsid w:val="0086328A"/>
    <w:rsid w:val="0087169B"/>
    <w:rsid w:val="008735E1"/>
    <w:rsid w:val="008A47EC"/>
    <w:rsid w:val="008E01F1"/>
    <w:rsid w:val="008F68C5"/>
    <w:rsid w:val="0090784C"/>
    <w:rsid w:val="00920BB0"/>
    <w:rsid w:val="009306C9"/>
    <w:rsid w:val="00943B8E"/>
    <w:rsid w:val="00977371"/>
    <w:rsid w:val="009A26FF"/>
    <w:rsid w:val="009F31C4"/>
    <w:rsid w:val="00A01254"/>
    <w:rsid w:val="00A57207"/>
    <w:rsid w:val="00A616D9"/>
    <w:rsid w:val="00A9153E"/>
    <w:rsid w:val="00AB33A8"/>
    <w:rsid w:val="00B803EB"/>
    <w:rsid w:val="00B91554"/>
    <w:rsid w:val="00BE626C"/>
    <w:rsid w:val="00C22E01"/>
    <w:rsid w:val="00C2364A"/>
    <w:rsid w:val="00C72A66"/>
    <w:rsid w:val="00C873C0"/>
    <w:rsid w:val="00C90880"/>
    <w:rsid w:val="00CA266F"/>
    <w:rsid w:val="00CB7547"/>
    <w:rsid w:val="00CC61EC"/>
    <w:rsid w:val="00CD2EBE"/>
    <w:rsid w:val="00D041A8"/>
    <w:rsid w:val="00D21B6A"/>
    <w:rsid w:val="00D23A8E"/>
    <w:rsid w:val="00D2579D"/>
    <w:rsid w:val="00D476BD"/>
    <w:rsid w:val="00D47BCF"/>
    <w:rsid w:val="00D52BB2"/>
    <w:rsid w:val="00D61D46"/>
    <w:rsid w:val="00D7209E"/>
    <w:rsid w:val="00D96CF6"/>
    <w:rsid w:val="00DF767F"/>
    <w:rsid w:val="00EB1EC8"/>
    <w:rsid w:val="00EC61B3"/>
    <w:rsid w:val="00F27E8D"/>
    <w:rsid w:val="00F34C85"/>
    <w:rsid w:val="00F608A7"/>
    <w:rsid w:val="00F9357A"/>
    <w:rsid w:val="00FA725C"/>
    <w:rsid w:val="00FD38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60D5"/>
  <w15:chartTrackingRefBased/>
  <w15:docId w15:val="{069D2BCD-065B-4D22-ABC0-5BF49072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6E8"/>
    <w:pPr>
      <w:spacing w:after="200" w:line="276" w:lineRule="auto"/>
    </w:pPr>
    <w:rPr>
      <w:rFonts w:eastAsiaTheme="minorEastAsia"/>
      <w:lang w:val="en-CA" w:eastAsia="en-CA"/>
    </w:rPr>
  </w:style>
  <w:style w:type="paragraph" w:styleId="Heading1">
    <w:name w:val="heading 1"/>
    <w:basedOn w:val="Normal"/>
    <w:next w:val="Normal"/>
    <w:link w:val="Heading1Char"/>
    <w:uiPriority w:val="9"/>
    <w:qFormat/>
    <w:rsid w:val="003B4B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B9F"/>
    <w:rPr>
      <w:rFonts w:asciiTheme="majorHAnsi" w:eastAsiaTheme="majorEastAsia" w:hAnsiTheme="majorHAnsi" w:cstheme="majorBidi"/>
      <w:color w:val="2E74B5" w:themeColor="accent1" w:themeShade="BF"/>
      <w:sz w:val="32"/>
      <w:szCs w:val="32"/>
      <w:lang w:val="en-CA" w:eastAsia="en-CA"/>
    </w:rPr>
  </w:style>
  <w:style w:type="paragraph" w:customStyle="1" w:styleId="msonormal0">
    <w:name w:val="msonormal"/>
    <w:basedOn w:val="Normal"/>
    <w:rsid w:val="003B4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uiPriority w:val="99"/>
    <w:semiHidden/>
    <w:unhideWhenUsed/>
    <w:rsid w:val="003B4B9F"/>
    <w:pPr>
      <w:spacing w:line="240" w:lineRule="auto"/>
    </w:pPr>
    <w:rPr>
      <w:sz w:val="20"/>
      <w:szCs w:val="20"/>
    </w:rPr>
  </w:style>
  <w:style w:type="character" w:customStyle="1" w:styleId="CommentTextChar">
    <w:name w:val="Comment Text Char"/>
    <w:basedOn w:val="DefaultParagraphFont"/>
    <w:link w:val="CommentText"/>
    <w:uiPriority w:val="99"/>
    <w:semiHidden/>
    <w:rsid w:val="003B4B9F"/>
    <w:rPr>
      <w:rFonts w:eastAsiaTheme="minorEastAsia"/>
      <w:sz w:val="20"/>
      <w:szCs w:val="20"/>
      <w:lang w:val="en-CA" w:eastAsia="en-CA"/>
    </w:rPr>
  </w:style>
  <w:style w:type="paragraph" w:styleId="CommentSubject">
    <w:name w:val="annotation subject"/>
    <w:basedOn w:val="CommentText"/>
    <w:next w:val="CommentText"/>
    <w:link w:val="CommentSubjectChar"/>
    <w:uiPriority w:val="99"/>
    <w:semiHidden/>
    <w:unhideWhenUsed/>
    <w:rsid w:val="003B4B9F"/>
    <w:rPr>
      <w:b/>
      <w:bCs/>
    </w:rPr>
  </w:style>
  <w:style w:type="character" w:customStyle="1" w:styleId="CommentSubjectChar">
    <w:name w:val="Comment Subject Char"/>
    <w:basedOn w:val="CommentTextChar"/>
    <w:link w:val="CommentSubject"/>
    <w:uiPriority w:val="99"/>
    <w:semiHidden/>
    <w:rsid w:val="003B4B9F"/>
    <w:rPr>
      <w:rFonts w:eastAsiaTheme="minorEastAsia"/>
      <w:b/>
      <w:bCs/>
      <w:sz w:val="20"/>
      <w:szCs w:val="20"/>
      <w:lang w:val="en-CA" w:eastAsia="en-CA"/>
    </w:rPr>
  </w:style>
  <w:style w:type="paragraph" w:styleId="BalloonText">
    <w:name w:val="Balloon Text"/>
    <w:basedOn w:val="Normal"/>
    <w:link w:val="BalloonTextChar"/>
    <w:uiPriority w:val="99"/>
    <w:semiHidden/>
    <w:unhideWhenUsed/>
    <w:rsid w:val="003B4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B9F"/>
    <w:rPr>
      <w:rFonts w:ascii="Segoe UI" w:eastAsiaTheme="minorEastAsia" w:hAnsi="Segoe UI" w:cs="Segoe UI"/>
      <w:sz w:val="18"/>
      <w:szCs w:val="18"/>
      <w:lang w:val="en-CA" w:eastAsia="en-CA"/>
    </w:rPr>
  </w:style>
  <w:style w:type="paragraph" w:styleId="Revision">
    <w:name w:val="Revision"/>
    <w:uiPriority w:val="99"/>
    <w:semiHidden/>
    <w:rsid w:val="003B4B9F"/>
    <w:pPr>
      <w:spacing w:after="0" w:line="240" w:lineRule="auto"/>
    </w:pPr>
    <w:rPr>
      <w:rFonts w:eastAsiaTheme="minorEastAsia"/>
      <w:lang w:val="en-CA" w:eastAsia="en-CA"/>
    </w:rPr>
  </w:style>
  <w:style w:type="paragraph" w:styleId="ListParagraph">
    <w:name w:val="List Paragraph"/>
    <w:basedOn w:val="Normal"/>
    <w:uiPriority w:val="34"/>
    <w:qFormat/>
    <w:rsid w:val="003B4B9F"/>
    <w:pPr>
      <w:ind w:left="720"/>
      <w:contextualSpacing/>
    </w:pPr>
  </w:style>
  <w:style w:type="paragraph" w:styleId="TOCHeading">
    <w:name w:val="TOC Heading"/>
    <w:basedOn w:val="Heading1"/>
    <w:next w:val="Normal"/>
    <w:uiPriority w:val="39"/>
    <w:semiHidden/>
    <w:unhideWhenUsed/>
    <w:qFormat/>
    <w:rsid w:val="003B4B9F"/>
    <w:pPr>
      <w:spacing w:line="256" w:lineRule="auto"/>
      <w:outlineLvl w:val="9"/>
    </w:pPr>
    <w:rPr>
      <w:lang w:val="en-US" w:eastAsia="en-US"/>
    </w:rPr>
  </w:style>
  <w:style w:type="paragraph" w:customStyle="1" w:styleId="Default">
    <w:name w:val="Default"/>
    <w:rsid w:val="003B4B9F"/>
    <w:pPr>
      <w:autoSpaceDE w:val="0"/>
      <w:autoSpaceDN w:val="0"/>
      <w:adjustRightInd w:val="0"/>
      <w:spacing w:after="0" w:line="240" w:lineRule="auto"/>
    </w:pPr>
    <w:rPr>
      <w:rFonts w:ascii="Arial" w:eastAsiaTheme="minorEastAsia" w:hAnsi="Arial" w:cs="Arial"/>
      <w:color w:val="000000"/>
      <w:sz w:val="24"/>
      <w:szCs w:val="24"/>
      <w:lang w:val="en-CA" w:eastAsia="en-CA"/>
    </w:rPr>
  </w:style>
  <w:style w:type="character" w:styleId="CommentReference">
    <w:name w:val="annotation reference"/>
    <w:basedOn w:val="DefaultParagraphFont"/>
    <w:uiPriority w:val="99"/>
    <w:semiHidden/>
    <w:unhideWhenUsed/>
    <w:rsid w:val="003B4B9F"/>
    <w:rPr>
      <w:sz w:val="16"/>
      <w:szCs w:val="16"/>
    </w:rPr>
  </w:style>
  <w:style w:type="character" w:styleId="BookTitle">
    <w:name w:val="Book Title"/>
    <w:basedOn w:val="DefaultParagraphFont"/>
    <w:uiPriority w:val="33"/>
    <w:qFormat/>
    <w:rsid w:val="003B4B9F"/>
    <w:rPr>
      <w:b/>
      <w:bCs/>
      <w:i/>
      <w:iCs/>
      <w:spacing w:val="5"/>
    </w:rPr>
  </w:style>
  <w:style w:type="character" w:customStyle="1" w:styleId="CommentTextChar1">
    <w:name w:val="Comment Text Char1"/>
    <w:basedOn w:val="DefaultParagraphFont"/>
    <w:uiPriority w:val="99"/>
    <w:semiHidden/>
    <w:rsid w:val="003B4B9F"/>
    <w:rPr>
      <w:rFonts w:ascii="Times New Roman" w:eastAsiaTheme="minorEastAsia" w:hAnsi="Times New Roman" w:cs="Times New Roman" w:hint="default"/>
      <w:sz w:val="20"/>
      <w:szCs w:val="20"/>
      <w:lang w:val="en-CA" w:eastAsia="en-CA"/>
    </w:rPr>
  </w:style>
  <w:style w:type="character" w:customStyle="1" w:styleId="BalloonTextChar1">
    <w:name w:val="Balloon Text Char1"/>
    <w:basedOn w:val="DefaultParagraphFont"/>
    <w:uiPriority w:val="99"/>
    <w:semiHidden/>
    <w:rsid w:val="003B4B9F"/>
    <w:rPr>
      <w:rFonts w:ascii="Segoe UI" w:eastAsiaTheme="minorEastAsia" w:hAnsi="Segoe UI" w:cs="Segoe UI" w:hint="default"/>
      <w:sz w:val="18"/>
      <w:szCs w:val="18"/>
      <w:lang w:val="en-CA" w:eastAsia="en-CA"/>
    </w:rPr>
  </w:style>
  <w:style w:type="character" w:styleId="Hyperlink">
    <w:name w:val="Hyperlink"/>
    <w:basedOn w:val="DefaultParagraphFont"/>
    <w:uiPriority w:val="99"/>
    <w:semiHidden/>
    <w:unhideWhenUsed/>
    <w:rsid w:val="003B4B9F"/>
    <w:rPr>
      <w:color w:val="0000FF"/>
      <w:u w:val="single"/>
    </w:rPr>
  </w:style>
  <w:style w:type="character" w:styleId="FollowedHyperlink">
    <w:name w:val="FollowedHyperlink"/>
    <w:basedOn w:val="DefaultParagraphFont"/>
    <w:uiPriority w:val="99"/>
    <w:semiHidden/>
    <w:unhideWhenUsed/>
    <w:rsid w:val="003B4B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7234">
      <w:bodyDiv w:val="1"/>
      <w:marLeft w:val="0"/>
      <w:marRight w:val="0"/>
      <w:marTop w:val="0"/>
      <w:marBottom w:val="0"/>
      <w:divBdr>
        <w:top w:val="none" w:sz="0" w:space="0" w:color="auto"/>
        <w:left w:val="none" w:sz="0" w:space="0" w:color="auto"/>
        <w:bottom w:val="none" w:sz="0" w:space="0" w:color="auto"/>
        <w:right w:val="none" w:sz="0" w:space="0" w:color="auto"/>
      </w:divBdr>
    </w:div>
    <w:div w:id="270865688">
      <w:bodyDiv w:val="1"/>
      <w:marLeft w:val="0"/>
      <w:marRight w:val="0"/>
      <w:marTop w:val="0"/>
      <w:marBottom w:val="0"/>
      <w:divBdr>
        <w:top w:val="none" w:sz="0" w:space="0" w:color="auto"/>
        <w:left w:val="none" w:sz="0" w:space="0" w:color="auto"/>
        <w:bottom w:val="none" w:sz="0" w:space="0" w:color="auto"/>
        <w:right w:val="none" w:sz="0" w:space="0" w:color="auto"/>
      </w:divBdr>
    </w:div>
    <w:div w:id="844057661">
      <w:bodyDiv w:val="1"/>
      <w:marLeft w:val="0"/>
      <w:marRight w:val="0"/>
      <w:marTop w:val="0"/>
      <w:marBottom w:val="0"/>
      <w:divBdr>
        <w:top w:val="none" w:sz="0" w:space="0" w:color="auto"/>
        <w:left w:val="none" w:sz="0" w:space="0" w:color="auto"/>
        <w:bottom w:val="none" w:sz="0" w:space="0" w:color="auto"/>
        <w:right w:val="none" w:sz="0" w:space="0" w:color="auto"/>
      </w:divBdr>
    </w:div>
    <w:div w:id="1658461825">
      <w:bodyDiv w:val="1"/>
      <w:marLeft w:val="0"/>
      <w:marRight w:val="0"/>
      <w:marTop w:val="0"/>
      <w:marBottom w:val="0"/>
      <w:divBdr>
        <w:top w:val="none" w:sz="0" w:space="0" w:color="auto"/>
        <w:left w:val="none" w:sz="0" w:space="0" w:color="auto"/>
        <w:bottom w:val="none" w:sz="0" w:space="0" w:color="auto"/>
        <w:right w:val="none" w:sz="0" w:space="0" w:color="auto"/>
      </w:divBdr>
    </w:div>
    <w:div w:id="20262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Anthony Fowle</dc:creator>
  <cp:keywords/>
  <dc:description/>
  <cp:lastModifiedBy>Richard Anthony Fowle</cp:lastModifiedBy>
  <cp:revision>5</cp:revision>
  <dcterms:created xsi:type="dcterms:W3CDTF">2019-02-26T08:49:00Z</dcterms:created>
  <dcterms:modified xsi:type="dcterms:W3CDTF">2019-03-14T15:08:00Z</dcterms:modified>
</cp:coreProperties>
</file>