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B8FD9" w14:textId="77777777" w:rsidR="003B4B9F" w:rsidRDefault="003B4B9F" w:rsidP="003B4B9F"/>
    <w:p w14:paraId="074A2EE8" w14:textId="77777777" w:rsidR="003B4B9F" w:rsidRDefault="003B4B9F" w:rsidP="0088221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00400013</w:t>
      </w:r>
    </w:p>
    <w:p w14:paraId="43F6412A" w14:textId="4DDC5154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p w14:paraId="1828E959" w14:textId="77777777" w:rsidR="000D531B" w:rsidRDefault="000D531B" w:rsidP="003B4B9F">
      <w:pPr>
        <w:rPr>
          <w:b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22D6D4E8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2EBBA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0E1D5E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619F216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29CB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526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35A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COUN subfield of the DSPM field is Not equal to 1 (latitude/longitude).</w:t>
            </w:r>
          </w:p>
        </w:tc>
      </w:tr>
      <w:tr w:rsidR="003B4B9F" w14:paraId="1319FE71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90F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890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DSID-PROF is Not equal to 1 (EN) AND is Not Equal to 2 (ER).</w:t>
            </w:r>
          </w:p>
        </w:tc>
      </w:tr>
      <w:tr w:rsidR="003B4B9F" w14:paraId="1D601443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3024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1013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C283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volume name is not in accordance with the ENC Product Specification.</w:t>
            </w:r>
          </w:p>
        </w:tc>
      </w:tr>
      <w:tr w:rsidR="003B4B9F" w14:paraId="353C45CD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603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1518a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DC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AGEN subfield of the DSID field is not one of the values listed in S-62 sections I and II.</w:t>
            </w:r>
          </w:p>
        </w:tc>
      </w:tr>
    </w:tbl>
    <w:p w14:paraId="644EA28F" w14:textId="77777777" w:rsidR="003B4B9F" w:rsidRDefault="003B4B9F" w:rsidP="003B4B9F"/>
    <w:p w14:paraId="37BF4707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4014B3C8" w14:textId="5A87EE7C" w:rsidR="003B4B9F" w:rsidRDefault="003B4B9F" w:rsidP="003B4B9F">
      <w:pPr>
        <w:ind w:firstLine="720"/>
      </w:pPr>
      <w:r>
        <w:t xml:space="preserve">Critical </w:t>
      </w:r>
      <w:proofErr w:type="gramStart"/>
      <w:r>
        <w:t xml:space="preserve">– </w:t>
      </w:r>
      <w:r w:rsidR="00D92E31">
        <w:t xml:space="preserve"> </w:t>
      </w:r>
      <w:commentRangeStart w:id="0"/>
      <w:commentRangeStart w:id="1"/>
      <w:r w:rsidR="00D92E31">
        <w:t>26a</w:t>
      </w:r>
      <w:commentRangeEnd w:id="0"/>
      <w:proofErr w:type="gramEnd"/>
      <w:r w:rsidR="00F14312">
        <w:rPr>
          <w:rStyle w:val="CommentReference"/>
        </w:rPr>
        <w:commentReference w:id="0"/>
      </w:r>
      <w:commentRangeEnd w:id="1"/>
      <w:r w:rsidR="004D2BB2">
        <w:rPr>
          <w:rStyle w:val="CommentReference"/>
        </w:rPr>
        <w:commentReference w:id="1"/>
      </w:r>
      <w:r w:rsidR="00D92E31">
        <w:t>, 531, 1016</w:t>
      </w:r>
      <w:ins w:id="3" w:author="Leonid Kuzmin" w:date="2019-02-25T17:13:00Z">
        <w:r w:rsidR="00E86936">
          <w:t xml:space="preserve">, </w:t>
        </w:r>
        <w:commentRangeStart w:id="4"/>
        <w:commentRangeStart w:id="5"/>
        <w:r w:rsidR="00E86936">
          <w:t>1518b</w:t>
        </w:r>
        <w:commentRangeEnd w:id="4"/>
        <w:r w:rsidR="00E86936">
          <w:rPr>
            <w:rStyle w:val="CommentReference"/>
          </w:rPr>
          <w:commentReference w:id="4"/>
        </w:r>
      </w:ins>
      <w:commentRangeEnd w:id="5"/>
      <w:r w:rsidR="004D2BB2">
        <w:rPr>
          <w:rStyle w:val="CommentReference"/>
        </w:rPr>
        <w:commentReference w:id="5"/>
      </w:r>
    </w:p>
    <w:p w14:paraId="7541CA22" w14:textId="77777777" w:rsidR="003B4B9F" w:rsidRDefault="003B4B9F" w:rsidP="003B4B9F">
      <w:pPr>
        <w:ind w:firstLine="720"/>
      </w:pPr>
      <w:r>
        <w:t xml:space="preserve">Error – </w:t>
      </w:r>
    </w:p>
    <w:p w14:paraId="77F46951" w14:textId="1A0B7225" w:rsidR="003B4B9F" w:rsidRDefault="003B4B9F" w:rsidP="003B4B9F">
      <w:pPr>
        <w:ind w:firstLine="720"/>
      </w:pPr>
      <w:r>
        <w:t xml:space="preserve">Warnings – </w:t>
      </w:r>
      <w:commentRangeStart w:id="6"/>
      <w:commentRangeStart w:id="7"/>
      <w:r w:rsidR="00D92E31">
        <w:t>1670</w:t>
      </w:r>
      <w:commentRangeEnd w:id="6"/>
      <w:r w:rsidR="00AA7105">
        <w:rPr>
          <w:rStyle w:val="CommentReference"/>
        </w:rPr>
        <w:commentReference w:id="6"/>
      </w:r>
      <w:commentRangeEnd w:id="7"/>
      <w:r w:rsidR="004D2BB2">
        <w:rPr>
          <w:rStyle w:val="CommentReference"/>
        </w:rPr>
        <w:commentReference w:id="7"/>
      </w:r>
    </w:p>
    <w:p w14:paraId="7168C4E2" w14:textId="50FB399F" w:rsidR="0013668C" w:rsidRDefault="0013668C">
      <w:pPr>
        <w:spacing w:after="160" w:line="259" w:lineRule="auto"/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550"/>
        <w:gridCol w:w="10"/>
        <w:gridCol w:w="466"/>
        <w:gridCol w:w="750"/>
        <w:gridCol w:w="654"/>
      </w:tblGrid>
      <w:tr w:rsidR="003B4B9F" w14:paraId="5F1F0B0B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0B04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7D31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9C26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44B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225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417B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C02804F" w14:textId="77777777" w:rsidTr="0013668C">
        <w:trPr>
          <w:trHeight w:val="512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781F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263F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COUN subfield of the DSPM field is Not equal to 1 (latitude/longitude).</w:t>
            </w:r>
          </w:p>
        </w:tc>
      </w:tr>
      <w:tr w:rsidR="003B4B9F" w14:paraId="63DC8331" w14:textId="77777777" w:rsidTr="0013668C">
        <w:trPr>
          <w:trHeight w:val="441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10E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8E4A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COUN does not equal 1 (latitude/longitude).</w:t>
            </w:r>
          </w:p>
        </w:tc>
      </w:tr>
      <w:tr w:rsidR="00CA266F" w14:paraId="4B080CDE" w14:textId="77777777" w:rsidTr="0013668C">
        <w:trPr>
          <w:trHeight w:val="484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A1D1A2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3FDBB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the COUN subfield to 1 (latitude/longitude).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F1A8F" w14:textId="77777777" w:rsidR="00CA266F" w:rsidRDefault="00CA2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7DF22" w14:textId="54C1CAD4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4.4</w:t>
            </w:r>
          </w:p>
        </w:tc>
      </w:tr>
      <w:tr w:rsidR="003B4B9F" w14:paraId="7A794DA1" w14:textId="77777777" w:rsidTr="0013668C">
        <w:trPr>
          <w:trHeight w:val="344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2819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2F2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Revised </w:t>
            </w:r>
            <w:r>
              <w:rPr>
                <w:rFonts w:ascii="Calibri" w:hAnsi="Calibri" w:cs="Calibri"/>
                <w:sz w:val="20"/>
                <w:szCs w:val="20"/>
              </w:rPr>
              <w:t>COUN subfield of the DSPM field 1 to 2.</w:t>
            </w:r>
          </w:p>
        </w:tc>
      </w:tr>
      <w:tr w:rsidR="003B4B9F" w14:paraId="3DF2104B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A0B44" w14:textId="6E4BC133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E2304" w14:textId="120A9E65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9AE49E" wp14:editId="3A28E0B3">
                  <wp:extent cx="4286250" cy="50679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7321"/>
                          <a:stretch/>
                        </pic:blipFill>
                        <pic:spPr bwMode="auto">
                          <a:xfrm>
                            <a:off x="0" y="0"/>
                            <a:ext cx="4345773" cy="51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2452F0B5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67DD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498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COUN does not equal 1 (latitude/longitude)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”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triggered.</w:t>
            </w:r>
          </w:p>
        </w:tc>
      </w:tr>
      <w:tr w:rsidR="003B4B9F" w14:paraId="62ACA3F9" w14:textId="77777777" w:rsidTr="0013668C">
        <w:trPr>
          <w:trHeight w:val="45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915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97F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None</w:t>
            </w:r>
          </w:p>
        </w:tc>
      </w:tr>
      <w:tr w:rsidR="003B4B9F" w14:paraId="7A2E29BE" w14:textId="77777777" w:rsidTr="0013668C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1B663F" w14:textId="77777777" w:rsidR="003B4B9F" w:rsidRDefault="003B4B9F">
            <w:pPr>
              <w:rPr>
                <w:rFonts w:ascii="Calibri" w:eastAsia="Times New Roman" w:hAnsi="Calibri" w:cs="Calibri"/>
              </w:rPr>
            </w:pPr>
          </w:p>
        </w:tc>
      </w:tr>
      <w:tr w:rsidR="003B4B9F" w14:paraId="452096C9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45A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A2F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3CEB7F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7482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F231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108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1E82413" w14:textId="77777777" w:rsidTr="0013668C">
        <w:trPr>
          <w:trHeight w:val="53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56E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5F65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If DSID-PROF is Not equal to 1 (EN) AND is Not Equal to 2 (ER).</w:t>
            </w:r>
          </w:p>
        </w:tc>
      </w:tr>
      <w:tr w:rsidR="003B4B9F" w14:paraId="7EF2C357" w14:textId="77777777" w:rsidTr="0013668C">
        <w:trPr>
          <w:trHeight w:val="46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CB6C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BCF43E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value of DSID-PROF.</w:t>
            </w:r>
          </w:p>
        </w:tc>
      </w:tr>
      <w:tr w:rsidR="00CA266F" w14:paraId="58D7B659" w14:textId="77777777" w:rsidTr="0013668C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CD21F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5D04C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DSID-PROF to either 1 (EN) or 2 (ER).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435E5" w14:textId="77777777" w:rsidR="00CA266F" w:rsidRDefault="00CA2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  <w:p w14:paraId="008FD6BB" w14:textId="56F2C8B1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8C94" w14:textId="3B0A1B06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 and Part 3 (7.3.1.1)</w:t>
            </w:r>
          </w:p>
        </w:tc>
      </w:tr>
      <w:tr w:rsidR="003B4B9F" w14:paraId="50E98B28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7B51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2DA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DSID-PROF </w:t>
            </w:r>
            <w:r>
              <w:rPr>
                <w:lang w:val="en-GB"/>
              </w:rPr>
              <w:t>has been set to 4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DFC0941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F877C" w14:textId="029CCB3C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D6F9F" w14:textId="4D410D51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00FFCDB" w14:textId="01040A20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051A5C" wp14:editId="45D0FFC2">
                  <wp:extent cx="5109845" cy="387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42C16" w14:textId="53A8B18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B508A41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BE4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8B1F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539: An error “</w:t>
            </w:r>
            <w:r>
              <w:rPr>
                <w:rFonts w:ascii="Calibri" w:hAnsi="Calibri" w:cs="Calibri"/>
                <w:sz w:val="20"/>
                <w:szCs w:val="20"/>
              </w:rPr>
              <w:t>Invalid value of DSID-PROF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”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triggered.</w:t>
            </w:r>
          </w:p>
        </w:tc>
      </w:tr>
      <w:tr w:rsidR="003B4B9F" w14:paraId="32023363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4AF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FF9E2" w14:textId="2F6BF7D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D2E55B1" w14:textId="77777777" w:rsidTr="0013668C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97A201A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33F4C4A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A55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850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18EC5E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A7C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F5DD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091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43079E1" w14:textId="77777777" w:rsidTr="0013668C">
        <w:trPr>
          <w:trHeight w:val="553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E90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D360A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volume name is not in accordance with the ENC Product Specification.</w:t>
            </w:r>
          </w:p>
        </w:tc>
      </w:tr>
      <w:tr w:rsidR="003B4B9F" w14:paraId="3C26A3C9" w14:textId="77777777" w:rsidTr="0013668C">
        <w:trPr>
          <w:trHeight w:val="52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08CF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027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Volume name is not in accordance with the ENC Product Specification.</w:t>
            </w:r>
          </w:p>
        </w:tc>
      </w:tr>
      <w:tr w:rsidR="00F9357A" w14:paraId="16F89452" w14:textId="77777777" w:rsidTr="0013668C">
        <w:trPr>
          <w:trHeight w:val="42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61DBA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F3BE4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volume name.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8EA5" w14:textId="77777777" w:rsidR="00F9357A" w:rsidRDefault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74E02" w14:textId="44CE4A0C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(5.4.2)</w:t>
            </w:r>
          </w:p>
        </w:tc>
      </w:tr>
      <w:tr w:rsidR="003B4B9F" w14:paraId="775B42B5" w14:textId="77777777" w:rsidTr="0013668C">
        <w:trPr>
          <w:trHeight w:val="42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ECF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587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Volume name has been revised from V01X01 to W01X01 in CATLOG.031.</w:t>
            </w:r>
          </w:p>
        </w:tc>
      </w:tr>
      <w:tr w:rsidR="003B4B9F" w14:paraId="26DBF486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32C97" w14:textId="5BE5BC87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7634" w14:textId="7A58DCA0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5F6F87" w14:textId="77777777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058994" wp14:editId="6FDB4D92">
                  <wp:extent cx="5177790" cy="761194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473" cy="77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06E80" w14:textId="3CF35DBA" w:rsidR="0013668C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CD520BC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0923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64A81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1013: An error “</w:t>
            </w:r>
            <w:r>
              <w:rPr>
                <w:rFonts w:ascii="Calibri" w:hAnsi="Calibri" w:cs="Calibri"/>
                <w:sz w:val="20"/>
                <w:szCs w:val="20"/>
              </w:rPr>
              <w:t>Volume name is not in accordance with the ENC Product Specification” must be triggered.</w:t>
            </w:r>
          </w:p>
        </w:tc>
      </w:tr>
      <w:tr w:rsidR="003B4B9F" w14:paraId="318A3A82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5BF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C12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commentRangeStart w:id="8"/>
            <w:commentRangeStart w:id="9"/>
            <w:r>
              <w:rPr>
                <w:rFonts w:ascii="Calibri" w:eastAsia="Times New Roman" w:hAnsi="Calibri" w:cs="Calibri"/>
                <w:sz w:val="20"/>
                <w:szCs w:val="20"/>
              </w:rPr>
              <w:t>353:</w:t>
            </w:r>
            <w:commentRangeEnd w:id="8"/>
            <w:r w:rsidR="00504178">
              <w:rPr>
                <w:rStyle w:val="CommentReference"/>
              </w:rPr>
              <w:commentReference w:id="8"/>
            </w:r>
            <w:commentRangeEnd w:id="9"/>
            <w:r w:rsidR="004D2BB2">
              <w:rPr>
                <w:rStyle w:val="CommentReference"/>
              </w:rPr>
              <w:commentReference w:id="9"/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error “CRC of the data file is not equal to CRC subfield of catalog record”.</w:t>
            </w:r>
          </w:p>
        </w:tc>
      </w:tr>
      <w:tr w:rsidR="003B4B9F" w14:paraId="7AB4899F" w14:textId="77777777" w:rsidTr="0013668C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EF366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4D7A59A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08A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CA5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611E4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494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221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4FA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8EB169F" w14:textId="77777777" w:rsidTr="0013668C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8F82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560AD9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AGEN subfield of the DSID field is not one of the values listed in S-62 sections I and II.</w:t>
            </w:r>
          </w:p>
        </w:tc>
      </w:tr>
      <w:tr w:rsidR="003B4B9F" w14:paraId="2F694A51" w14:textId="77777777" w:rsidTr="0013668C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FD24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8C241F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Producing Agency code is not a valid S-62 value.</w:t>
            </w:r>
          </w:p>
        </w:tc>
      </w:tr>
      <w:tr w:rsidR="00F9357A" w14:paraId="6647C04F" w14:textId="77777777" w:rsidTr="0013668C">
        <w:trPr>
          <w:trHeight w:val="45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4D7FE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F31EB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 subfield to a valid S-62 value.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FBA1A" w14:textId="77777777" w:rsidR="00F9357A" w:rsidRDefault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73421" w14:textId="2F363799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2.2.1</w:t>
            </w:r>
          </w:p>
        </w:tc>
      </w:tr>
      <w:tr w:rsidR="003B4B9F" w14:paraId="0842375A" w14:textId="77777777" w:rsidTr="0013668C">
        <w:trPr>
          <w:trHeight w:val="38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98D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C1E46" w14:textId="48A4D92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t>DSID-AGEN has been set to ‘0_</w:t>
            </w:r>
            <w:r w:rsidR="0013668C">
              <w:t>’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3800334C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F4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41E5C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D160AD8" w14:textId="3DE30F88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AD7B3F1" wp14:editId="501EEEBB">
                  <wp:extent cx="5109845" cy="3797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9070C" w14:textId="4F1D9626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1FFCF59" w14:textId="77777777" w:rsidTr="0013668C">
        <w:trPr>
          <w:trHeight w:val="46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CBF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E69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Producing Agency code is not a valid S-62 value” must be triggered.</w:t>
            </w:r>
          </w:p>
        </w:tc>
      </w:tr>
      <w:tr w:rsidR="003B4B9F" w14:paraId="78E19AC0" w14:textId="77777777" w:rsidTr="0013668C">
        <w:trPr>
          <w:trHeight w:val="46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26C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BC3E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531: An error “bad cell name wrong </w:t>
            </w:r>
            <w:r>
              <w:t>agency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”.</w:t>
            </w:r>
          </w:p>
          <w:p w14:paraId="16CAB07E" w14:textId="5F21C9AE" w:rsidR="00E86936" w:rsidRDefault="00E8693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ins w:id="10" w:author="Leonid Kuzmin" w:date="2019-02-25T17:12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 xml:space="preserve">1518b: </w:t>
              </w:r>
              <w:r w:rsidRPr="00E86936">
                <w:rPr>
                  <w:rFonts w:ascii="Calibri" w:eastAsia="Times New Roman" w:hAnsi="Calibri" w:cs="Calibri"/>
                  <w:sz w:val="20"/>
                  <w:szCs w:val="20"/>
                </w:rPr>
                <w:t>The value of DSID.AGEN is not the same as the first two characte</w:t>
              </w:r>
              <w:bookmarkStart w:id="11" w:name="_GoBack"/>
              <w:bookmarkEnd w:id="11"/>
              <w:r w:rsidRPr="00E86936">
                <w:rPr>
                  <w:rFonts w:ascii="Calibri" w:eastAsia="Times New Roman" w:hAnsi="Calibri" w:cs="Calibri"/>
                  <w:sz w:val="20"/>
                  <w:szCs w:val="20"/>
                </w:rPr>
                <w:t>rs of the data set file name</w:t>
              </w:r>
            </w:ins>
          </w:p>
        </w:tc>
      </w:tr>
    </w:tbl>
    <w:p w14:paraId="3B997F17" w14:textId="77777777" w:rsidR="003B4B9F" w:rsidRDefault="003B4B9F" w:rsidP="003B4B9F"/>
    <w:sectPr w:rsidR="003B4B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onid Kuzmin" w:date="2019-02-25T17:38:00Z" w:initials="LK">
    <w:p w14:paraId="353D48B4" w14:textId="5715BCF6" w:rsidR="00F14312" w:rsidRDefault="00F14312">
      <w:pPr>
        <w:pStyle w:val="CommentText"/>
      </w:pPr>
      <w:r>
        <w:rPr>
          <w:rStyle w:val="CommentReference"/>
        </w:rPr>
        <w:annotationRef/>
      </w:r>
      <w:bookmarkStart w:id="2" w:name="_Hlk2095181"/>
      <w:r w:rsidR="007B1F67">
        <w:t>I suppose it should be r</w:t>
      </w:r>
      <w:r>
        <w:t>emove</w:t>
      </w:r>
      <w:r w:rsidR="007B1F67">
        <w:t xml:space="preserve">d </w:t>
      </w:r>
      <w:r>
        <w:t xml:space="preserve">so there is no reason for the 26a </w:t>
      </w:r>
      <w:r w:rsidR="00AA7105">
        <w:t>critical error in the dataset because values of the subfields DSID.PROF, DSID.AGEN and DSPM.COUN are within the range values defined in the 7.3 clause of the S-57 Part3.</w:t>
      </w:r>
    </w:p>
    <w:bookmarkEnd w:id="2"/>
  </w:comment>
  <w:comment w:id="1" w:author="Richard Anthony Fowle" w:date="2019-03-14T11:25:00Z" w:initials="RAF">
    <w:p w14:paraId="4A53976C" w14:textId="53B03798" w:rsidR="004D2BB2" w:rsidRDefault="004D2BB2">
      <w:pPr>
        <w:pStyle w:val="CommentText"/>
      </w:pPr>
      <w:r>
        <w:rPr>
          <w:rStyle w:val="CommentReference"/>
        </w:rPr>
        <w:annotationRef/>
      </w:r>
      <w:r>
        <w:t xml:space="preserve">S-57 App B1 states DSPM.COUN must equal 1, it is set to 2 in this dataset  </w:t>
      </w:r>
    </w:p>
  </w:comment>
  <w:comment w:id="4" w:author="Leonid Kuzmin" w:date="2019-02-25T17:13:00Z" w:initials="LK">
    <w:p w14:paraId="2BD4F419" w14:textId="14B4D62D" w:rsidR="00E86936" w:rsidRDefault="00E86936">
      <w:pPr>
        <w:pStyle w:val="CommentText"/>
      </w:pPr>
      <w:r>
        <w:rPr>
          <w:rStyle w:val="CommentReference"/>
        </w:rPr>
        <w:annotationRef/>
      </w:r>
      <w:r>
        <w:t xml:space="preserve">The 1518b critical error must be added because </w:t>
      </w:r>
      <w:proofErr w:type="gramStart"/>
      <w:r>
        <w:t>it  relates</w:t>
      </w:r>
      <w:proofErr w:type="gramEnd"/>
      <w:r>
        <w:t xml:space="preserve"> to the wrong encoding of agency in the file name and DSSI.AGEN sub-field.</w:t>
      </w:r>
    </w:p>
  </w:comment>
  <w:comment w:id="5" w:author="Richard Anthony Fowle" w:date="2019-03-14T11:28:00Z" w:initials="RAF">
    <w:p w14:paraId="2A5195FD" w14:textId="32D1A933" w:rsidR="004D2BB2" w:rsidRDefault="004D2BB2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6" w:author="Leonid Kuzmin" w:date="2019-02-25T17:46:00Z" w:initials="LK">
    <w:p w14:paraId="2EE9D0D2" w14:textId="2DC1B41C" w:rsidR="00AA7105" w:rsidRDefault="00AA7105">
      <w:pPr>
        <w:pStyle w:val="CommentText"/>
      </w:pPr>
      <w:r>
        <w:rPr>
          <w:rStyle w:val="CommentReference"/>
        </w:rPr>
        <w:annotationRef/>
      </w:r>
      <w:r>
        <w:t>Remove it so there is no reason for the 1670 warning in the dataset. There is no any area OBSTRN or WRECKS object covering other point OBSTRN or WRECKS objects.</w:t>
      </w:r>
    </w:p>
  </w:comment>
  <w:comment w:id="7" w:author="Richard Anthony Fowle" w:date="2019-03-14T11:28:00Z" w:initials="RAF">
    <w:p w14:paraId="3054E4DE" w14:textId="564CA4D3" w:rsidR="004D2BB2" w:rsidRDefault="004D2BB2">
      <w:pPr>
        <w:pStyle w:val="CommentText"/>
      </w:pPr>
      <w:r>
        <w:rPr>
          <w:rStyle w:val="CommentReference"/>
        </w:rPr>
        <w:annotationRef/>
      </w:r>
      <w:r>
        <w:t>Agree however the attributes of the area OBSTRN do not reflect those of the shallowest point feature within the area</w:t>
      </w:r>
    </w:p>
  </w:comment>
  <w:comment w:id="8" w:author="Leonid Kuzmin" w:date="2019-02-25T17:08:00Z" w:initials="LK">
    <w:p w14:paraId="5EB2A419" w14:textId="14FB6D0D" w:rsidR="00504178" w:rsidRDefault="00504178">
      <w:pPr>
        <w:pStyle w:val="CommentText"/>
      </w:pPr>
      <w:r>
        <w:rPr>
          <w:rStyle w:val="CommentReference"/>
        </w:rPr>
        <w:annotationRef/>
      </w:r>
      <w:r w:rsidR="00E86936">
        <w:t>There is no the 353 check in S-58 standard. I suppose there must be the 1016 check about wrong CRC value.</w:t>
      </w:r>
    </w:p>
  </w:comment>
  <w:comment w:id="9" w:author="Richard Anthony Fowle" w:date="2019-03-14T11:32:00Z" w:initials="RAF">
    <w:p w14:paraId="40673B04" w14:textId="00D56555" w:rsidR="004D2BB2" w:rsidRDefault="004D2BB2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3D48B4" w15:done="0"/>
  <w15:commentEx w15:paraId="4A53976C" w15:paraIdParent="353D48B4" w15:done="0"/>
  <w15:commentEx w15:paraId="2BD4F419" w15:done="0"/>
  <w15:commentEx w15:paraId="2A5195FD" w15:paraIdParent="2BD4F419" w15:done="0"/>
  <w15:commentEx w15:paraId="2EE9D0D2" w15:done="0"/>
  <w15:commentEx w15:paraId="3054E4DE" w15:paraIdParent="2EE9D0D2" w15:done="0"/>
  <w15:commentEx w15:paraId="5EB2A419" w15:done="0"/>
  <w15:commentEx w15:paraId="40673B04" w15:paraIdParent="5EB2A4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3D48B4" w16cid:durableId="201EA6AA"/>
  <w16cid:commentId w16cid:paraId="2BD4F419" w16cid:durableId="201EA0C8"/>
  <w16cid:commentId w16cid:paraId="2EE9D0D2" w16cid:durableId="201EA86E"/>
  <w16cid:commentId w16cid:paraId="5EB2A419" w16cid:durableId="201E9F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930002A0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747D8"/>
    <w:rsid w:val="00095B6D"/>
    <w:rsid w:val="000D531B"/>
    <w:rsid w:val="0013668C"/>
    <w:rsid w:val="001E462D"/>
    <w:rsid w:val="001E752E"/>
    <w:rsid w:val="00264A12"/>
    <w:rsid w:val="00274CA5"/>
    <w:rsid w:val="00284E5E"/>
    <w:rsid w:val="002971E7"/>
    <w:rsid w:val="003327DC"/>
    <w:rsid w:val="00340220"/>
    <w:rsid w:val="00350129"/>
    <w:rsid w:val="00374D74"/>
    <w:rsid w:val="003A3753"/>
    <w:rsid w:val="003B4B9F"/>
    <w:rsid w:val="00413753"/>
    <w:rsid w:val="00451294"/>
    <w:rsid w:val="00481B93"/>
    <w:rsid w:val="004B2A19"/>
    <w:rsid w:val="004D2BB2"/>
    <w:rsid w:val="00504178"/>
    <w:rsid w:val="0053073C"/>
    <w:rsid w:val="005D00E5"/>
    <w:rsid w:val="005E3C48"/>
    <w:rsid w:val="005F2BDD"/>
    <w:rsid w:val="00641F8B"/>
    <w:rsid w:val="00660407"/>
    <w:rsid w:val="006A26E8"/>
    <w:rsid w:val="00745714"/>
    <w:rsid w:val="007B1F67"/>
    <w:rsid w:val="007C4098"/>
    <w:rsid w:val="007E50AE"/>
    <w:rsid w:val="008038F0"/>
    <w:rsid w:val="008135F9"/>
    <w:rsid w:val="00857596"/>
    <w:rsid w:val="0086328A"/>
    <w:rsid w:val="008735E1"/>
    <w:rsid w:val="00882211"/>
    <w:rsid w:val="0090784C"/>
    <w:rsid w:val="00920BB0"/>
    <w:rsid w:val="00A01254"/>
    <w:rsid w:val="00AA7105"/>
    <w:rsid w:val="00AB33A8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92E31"/>
    <w:rsid w:val="00DA514A"/>
    <w:rsid w:val="00DE672F"/>
    <w:rsid w:val="00DF767F"/>
    <w:rsid w:val="00E86936"/>
    <w:rsid w:val="00EB1EC8"/>
    <w:rsid w:val="00EC61B3"/>
    <w:rsid w:val="00F14312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7</cp:revision>
  <dcterms:created xsi:type="dcterms:W3CDTF">2019-02-25T13:52:00Z</dcterms:created>
  <dcterms:modified xsi:type="dcterms:W3CDTF">2019-03-14T10:35:00Z</dcterms:modified>
</cp:coreProperties>
</file>