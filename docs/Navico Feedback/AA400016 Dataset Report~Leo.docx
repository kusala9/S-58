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4170E" w14:textId="77777777" w:rsidR="003B4B9F" w:rsidRPr="00021162" w:rsidRDefault="003B4B9F" w:rsidP="003B4B9F">
      <w:pPr>
        <w:rPr>
          <w:b/>
          <w:lang w:val="en-GB"/>
          <w:rPrChange w:id="0" w:author="Richard Anthony Fowle" w:date="2019-03-14T16:32:00Z">
            <w:rPr>
              <w:b/>
            </w:rPr>
          </w:rPrChange>
        </w:rPr>
      </w:pPr>
    </w:p>
    <w:p w14:paraId="57C7BB49" w14:textId="77777777" w:rsidR="003B4B9F" w:rsidRDefault="003B4B9F" w:rsidP="00861D7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AA400016</w:t>
      </w:r>
    </w:p>
    <w:p w14:paraId="2468D097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165"/>
        <w:gridCol w:w="8435"/>
      </w:tblGrid>
      <w:tr w:rsidR="003B4B9F" w14:paraId="7245D940" w14:textId="77777777" w:rsidTr="003B4B9F">
        <w:trPr>
          <w:trHeight w:val="33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16E80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CF3C3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7897720E" w14:textId="77777777" w:rsidTr="003B4B9F">
        <w:trPr>
          <w:trHeight w:val="514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C7331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74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C243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DEPCNT feature object which does not share an edge with a Group 1 feature object AND is WITHIN a DEPARE feature object of geometric primitive area where DRVAL1 and DRVAL2 are not Null AND VALDCO is Less than DRVAL1 OR Greater than DRVAL2.</w:t>
            </w:r>
          </w:p>
        </w:tc>
      </w:tr>
      <w:tr w:rsidR="003B4B9F" w14:paraId="7FA3834E" w14:textId="77777777" w:rsidTr="003B4B9F">
        <w:trPr>
          <w:trHeight w:val="514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F75F3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75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D6A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DEPCNT feature object which does not share an edge with a Group 1 feature object AND is WITHIN a DRGARE feature object of geometric primitive area where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br/>
              <w:t>DRVAL1 is not Null AND VALDCO is Less than DRVAL1.</w:t>
            </w:r>
          </w:p>
        </w:tc>
      </w:tr>
      <w:tr w:rsidR="003B4B9F" w14:paraId="38280A68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141D8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77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7D4B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DEPCNT feature object which CROSSES another DEPCNT feature object. </w:t>
            </w:r>
          </w:p>
        </w:tc>
      </w:tr>
      <w:tr w:rsidR="003B4B9F" w14:paraId="0555823F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40BC6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78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49C8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its boundary crosses itself.</w:t>
            </w:r>
          </w:p>
        </w:tc>
      </w:tr>
      <w:tr w:rsidR="003B4B9F" w14:paraId="3C9AA681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725BE4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500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0BB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its geometry is not COVERED_BY a M_COVR meta object with CATCOV Equal to 1 (coverage available).</w:t>
            </w:r>
          </w:p>
        </w:tc>
      </w:tr>
      <w:tr w:rsidR="003B4B9F" w14:paraId="3B90FD31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264BA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544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F007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that OVERLAPS, CROSSES OR is WITHIN an area of M_COVR where CATCOV is Equal to 2 (no coverage available). </w:t>
            </w:r>
          </w:p>
        </w:tc>
      </w:tr>
    </w:tbl>
    <w:p w14:paraId="444E0A3B" w14:textId="77777777" w:rsidR="003B4B9F" w:rsidRDefault="003B4B9F" w:rsidP="003B4B9F"/>
    <w:p w14:paraId="069B4DE5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0F07F4E7" w14:textId="6AEAE1C5" w:rsidR="00745714" w:rsidRDefault="00745714" w:rsidP="00745714">
      <w:pPr>
        <w:ind w:firstLine="720"/>
      </w:pPr>
      <w:r>
        <w:t xml:space="preserve">Critical – </w:t>
      </w:r>
      <w:r w:rsidR="00C2141E">
        <w:t xml:space="preserve">16, </w:t>
      </w:r>
      <w:commentRangeStart w:id="1"/>
      <w:commentRangeStart w:id="2"/>
      <w:ins w:id="3" w:author="Leonid Kuzmin" w:date="2019-02-26T13:44:00Z">
        <w:r w:rsidR="00765034">
          <w:t>1016</w:t>
        </w:r>
      </w:ins>
      <w:commentRangeEnd w:id="1"/>
      <w:ins w:id="4" w:author="Leonid Kuzmin" w:date="2019-02-26T14:48:00Z">
        <w:r w:rsidR="008329E2">
          <w:rPr>
            <w:rStyle w:val="CommentReference"/>
          </w:rPr>
          <w:commentReference w:id="1"/>
        </w:r>
      </w:ins>
      <w:commentRangeEnd w:id="2"/>
      <w:r w:rsidR="00021162">
        <w:rPr>
          <w:rStyle w:val="CommentReference"/>
        </w:rPr>
        <w:commentReference w:id="2"/>
      </w:r>
    </w:p>
    <w:p w14:paraId="3F4B09ED" w14:textId="6BCBECF4" w:rsidR="00745714" w:rsidRDefault="00745714" w:rsidP="00745714">
      <w:pPr>
        <w:ind w:firstLine="720"/>
      </w:pPr>
      <w:r>
        <w:t xml:space="preserve">Error – </w:t>
      </w:r>
      <w:commentRangeStart w:id="5"/>
      <w:commentRangeStart w:id="6"/>
      <w:r w:rsidR="00C2141E">
        <w:t>76</w:t>
      </w:r>
      <w:commentRangeEnd w:id="5"/>
      <w:r w:rsidR="003D0BD3">
        <w:rPr>
          <w:rStyle w:val="CommentReference"/>
        </w:rPr>
        <w:commentReference w:id="5"/>
      </w:r>
      <w:commentRangeEnd w:id="6"/>
      <w:r w:rsidR="00021162">
        <w:rPr>
          <w:rStyle w:val="CommentReference"/>
        </w:rPr>
        <w:commentReference w:id="6"/>
      </w:r>
      <w:r w:rsidR="00C2141E">
        <w:t xml:space="preserve">, </w:t>
      </w:r>
    </w:p>
    <w:p w14:paraId="3CC891EE" w14:textId="1E786A3B" w:rsidR="00745714" w:rsidRDefault="00745714" w:rsidP="00745714">
      <w:pPr>
        <w:ind w:firstLine="720"/>
      </w:pPr>
      <w:r>
        <w:t xml:space="preserve">Warnings – </w:t>
      </w:r>
      <w:commentRangeStart w:id="7"/>
      <w:commentRangeStart w:id="8"/>
      <w:r w:rsidR="00C2141E">
        <w:t>19</w:t>
      </w:r>
      <w:commentRangeEnd w:id="7"/>
      <w:r w:rsidR="008329E2">
        <w:rPr>
          <w:rStyle w:val="CommentReference"/>
        </w:rPr>
        <w:commentReference w:id="7"/>
      </w:r>
      <w:commentRangeEnd w:id="8"/>
      <w:r w:rsidR="00021162">
        <w:rPr>
          <w:rStyle w:val="CommentReference"/>
        </w:rPr>
        <w:commentReference w:id="8"/>
      </w:r>
      <w:r w:rsidR="00C2141E">
        <w:t xml:space="preserve">, 40, 43, 44, </w:t>
      </w:r>
      <w:ins w:id="9" w:author="Leonid Kuzmin" w:date="2019-02-26T14:16:00Z">
        <w:r w:rsidR="003D0BD3">
          <w:t>1771</w:t>
        </w:r>
      </w:ins>
    </w:p>
    <w:p w14:paraId="5C0DFA23" w14:textId="77777777" w:rsidR="00D61D46" w:rsidRDefault="00745714" w:rsidP="00745714">
      <w:pPr>
        <w:spacing w:after="160" w:line="259" w:lineRule="auto"/>
      </w:pPr>
      <w:r>
        <w:br w:type="page"/>
      </w:r>
    </w:p>
    <w:tbl>
      <w:tblPr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2"/>
        <w:gridCol w:w="1260"/>
        <w:gridCol w:w="1699"/>
        <w:gridCol w:w="1394"/>
        <w:gridCol w:w="158"/>
        <w:gridCol w:w="584"/>
        <w:gridCol w:w="785"/>
        <w:gridCol w:w="657"/>
        <w:gridCol w:w="742"/>
        <w:gridCol w:w="8"/>
        <w:gridCol w:w="769"/>
        <w:tblGridChange w:id="10">
          <w:tblGrid>
            <w:gridCol w:w="5"/>
            <w:gridCol w:w="2249"/>
            <w:gridCol w:w="322"/>
            <w:gridCol w:w="1260"/>
            <w:gridCol w:w="1699"/>
            <w:gridCol w:w="1394"/>
            <w:gridCol w:w="158"/>
            <w:gridCol w:w="584"/>
            <w:gridCol w:w="785"/>
            <w:gridCol w:w="657"/>
            <w:gridCol w:w="742"/>
            <w:gridCol w:w="8"/>
            <w:gridCol w:w="764"/>
            <w:gridCol w:w="5"/>
          </w:tblGrid>
        </w:tblGridChange>
      </w:tblGrid>
      <w:tr w:rsidR="003B4B9F" w14:paraId="1C965BCD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9EFEB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F33B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78F968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F52F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74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FEE4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429D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E0AA6F0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C85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5AADBB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DEPCNT feature object which does not share an edge with a Group 1 feature object AND is WITHIN a DEPARE feature object of geometric primitive area where DRVAL1 and DRVAL2 are </w:t>
            </w:r>
          </w:p>
          <w:p w14:paraId="46BBCF40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Not Null AND VALDCO is Less than DRVAL1 OR Greater than DRVAL2.</w:t>
            </w:r>
          </w:p>
        </w:tc>
      </w:tr>
      <w:tr w:rsidR="003B4B9F" w14:paraId="5CDD4FC1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3131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5F115C8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Floating DEPCNT within a DEPARE with VALDCO less than DRVAL1 or greater than DRVAL2.</w:t>
            </w:r>
          </w:p>
        </w:tc>
      </w:tr>
      <w:tr w:rsidR="003B4B9F" w14:paraId="78E1DFDC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97E8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6B0B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floating contour VALDCO between DRVAL1 and </w:t>
            </w:r>
          </w:p>
          <w:p w14:paraId="2937445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DRVAL2 of the underlying DEPARE.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6677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B5B1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consistency.</w:t>
            </w:r>
          </w:p>
        </w:tc>
      </w:tr>
      <w:tr w:rsidR="003B4B9F" w14:paraId="576265D2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5F3B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3391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 DEPCNT features created where the values are not within the limits of the surrounding DEPARE.</w:t>
            </w:r>
          </w:p>
        </w:tc>
      </w:tr>
      <w:tr w:rsidR="00481B93" w14:paraId="6A241AD4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FB39D" w14:textId="2C6DCC0B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4F73" w14:textId="0B398A75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B835" w14:textId="3981506B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A365" w14:textId="30F6EF44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A20E0" w14:textId="0C45C7BE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65E14" w14:textId="6C0C74CD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81B93" w14:paraId="29553C60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E2DB6" w14:textId="01301C89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32°20'21.45"S 61°16'30.18"E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C694D" w14:textId="3B31264D" w:rsidR="00481B93" w:rsidRDefault="00C214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05BB5" w14:textId="22BBC7CC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F317" w14:textId="7D952987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FE-08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8602" w14:textId="7A1DB99A" w:rsidR="00481B93" w:rsidRPr="00C2141E" w:rsidRDefault="0068567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3902032078 00012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DCD99" w14:textId="1E49FAE3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VE-42</w:t>
            </w:r>
          </w:p>
        </w:tc>
      </w:tr>
      <w:tr w:rsidR="00C2141E" w14:paraId="6B0E5230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3051" w14:textId="29BCBFA9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32°21'19.11"S 61°17'10.87"E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8098" w14:textId="54467045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3A16" w14:textId="775B7F69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VALDCO=50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22EE" w14:textId="56C68B47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FE-46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6BC22" w14:textId="31C5D5A5" w:rsidR="00C2141E" w:rsidRDefault="0068567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0296453920 00048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3C9F" w14:textId="3559CE26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VE-65</w:t>
            </w:r>
          </w:p>
        </w:tc>
      </w:tr>
      <w:tr w:rsidR="003B4B9F" w14:paraId="246C3FDA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4C80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F0B81" w14:textId="77777777" w:rsidR="00DD766D" w:rsidRDefault="00DD766D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0A7A9752" w14:textId="32E285E4" w:rsidR="00DD766D" w:rsidRDefault="003B4B9F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C12D5B1" wp14:editId="0F645E41">
                  <wp:extent cx="2276475" cy="1718258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058" cy="1724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</w:t>
            </w:r>
            <w:r w:rsidR="00DD766D">
              <w:rPr>
                <w:noProof/>
                <w:lang w:val="en-US" w:eastAsia="en-US"/>
              </w:rPr>
              <w:t xml:space="preserve">        </w:t>
            </w:r>
            <w:r w:rsidR="00DD766D">
              <w:rPr>
                <w:noProof/>
                <w:lang w:val="en-GB" w:eastAsia="en-GB"/>
              </w:rPr>
              <w:drawing>
                <wp:inline distT="0" distB="0" distL="0" distR="0" wp14:anchorId="70C430E9" wp14:editId="31954006">
                  <wp:extent cx="2276475" cy="1718259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90" cy="1720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AC109" w14:textId="600C7C3B" w:rsidR="00DD766D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644B026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A4FE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85C96" w14:textId="77777777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74: 2 errors “Floating DEPCNT within a DEPARE with VALDCO less than DRVAL1 or greater than DRVAL2” must be triggered.</w:t>
            </w:r>
          </w:p>
        </w:tc>
      </w:tr>
      <w:tr w:rsidR="003B4B9F" w14:paraId="2D41CF64" w14:textId="77777777" w:rsidTr="00DD766D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66A7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2B976" w14:textId="14AC4A06" w:rsidR="003B4B9F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6F5BA8" w14:paraId="6CC1FACD" w14:textId="77777777" w:rsidTr="00DD766D">
        <w:trPr>
          <w:trHeight w:val="300"/>
          <w:jc w:val="center"/>
          <w:ins w:id="11" w:author="Leonid Kuzmin" w:date="2019-02-26T14:19:00Z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A0363B" w14:textId="76DD7563" w:rsidR="006F5BA8" w:rsidRDefault="006F5BA8">
            <w:pPr>
              <w:spacing w:after="0" w:line="240" w:lineRule="auto"/>
              <w:rPr>
                <w:ins w:id="12" w:author="Leonid Kuzmin" w:date="2019-02-26T14:19:00Z"/>
                <w:rFonts w:ascii="Calibri" w:eastAsia="Times New Roman" w:hAnsi="Calibri" w:cs="Calibri"/>
                <w:b/>
                <w:sz w:val="20"/>
                <w:szCs w:val="20"/>
              </w:rPr>
            </w:pPr>
            <w:ins w:id="13" w:author="Leonid Kuzmin" w:date="2019-02-26T14:19:00Z">
              <w:r>
                <w:rPr>
                  <w:rFonts w:ascii="Calibri" w:eastAsia="Times New Roman" w:hAnsi="Calibri" w:cs="Calibri"/>
                  <w:b/>
                  <w:sz w:val="20"/>
                  <w:szCs w:val="20"/>
                </w:rPr>
                <w:t>Secondary Warning</w:t>
              </w:r>
            </w:ins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4D40F6" w14:textId="65E04E16" w:rsidR="006F5BA8" w:rsidRDefault="006F5BA8">
            <w:pPr>
              <w:spacing w:after="0" w:line="240" w:lineRule="auto"/>
              <w:rPr>
                <w:ins w:id="14" w:author="Leonid Kuzmin" w:date="2019-02-26T14:19:00Z"/>
                <w:rFonts w:ascii="Calibri" w:eastAsia="Times New Roman" w:hAnsi="Calibri" w:cs="Calibri"/>
                <w:sz w:val="20"/>
                <w:szCs w:val="20"/>
              </w:rPr>
            </w:pPr>
            <w:ins w:id="15" w:author="Leonid Kuzmin" w:date="2019-02-26T14:19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>43:</w:t>
              </w:r>
            </w:ins>
            <w:ins w:id="16" w:author="Leonid Kuzmin" w:date="2019-02-26T14:20:00Z">
              <w:r>
                <w:t xml:space="preserve"> DEPCNT</w:t>
              </w:r>
              <w:r w:rsidRPr="006F5BA8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does not coincide with two Group 1 objects.</w:t>
              </w:r>
            </w:ins>
          </w:p>
        </w:tc>
      </w:tr>
      <w:tr w:rsidR="003B4B9F" w14:paraId="2375BF30" w14:textId="77777777" w:rsidTr="00685670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BDFBE7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0A3C59F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47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A8D8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D52F9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8EA33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96BF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50F3B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9D8269F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E1396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65148A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DEPCNT feature object which does not share an edge with a Group 1 feature object AND is WITHIN a DRGARE feature object of geometric primitive area where DRVAL1 is not Null AND </w:t>
            </w:r>
          </w:p>
          <w:p w14:paraId="7CD1DB5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VALDCO is Less than DRVAL1.</w:t>
            </w:r>
          </w:p>
        </w:tc>
      </w:tr>
      <w:tr w:rsidR="003B4B9F" w14:paraId="015FE486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E54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FAD8E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Floating DEPCNT within a DRGARE with VALDCO less than DRVAL1 of the DRGARE.</w:t>
            </w:r>
          </w:p>
        </w:tc>
      </w:tr>
      <w:tr w:rsidR="003B4B9F" w14:paraId="433C6A0C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E8A8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5FA9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floating contour VALDCO to be greater than the </w:t>
            </w:r>
          </w:p>
          <w:p w14:paraId="168B877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DRVAL1 of the underlying DRGARE or amend DRVAL1 of the DRGARE.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7B4F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578E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consistency.</w:t>
            </w:r>
          </w:p>
        </w:tc>
      </w:tr>
      <w:tr w:rsidR="003B4B9F" w14:paraId="6C359B3B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D324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400C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 DEPCNT feature has been created where the value is not within the limits of the surrounding DRGARE.</w:t>
            </w:r>
          </w:p>
        </w:tc>
      </w:tr>
      <w:tr w:rsidR="00481B93" w14:paraId="1DDFCE48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595D" w14:textId="49AD8801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B1E2D" w14:textId="214778EA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7294" w14:textId="4DF667B9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3D28" w14:textId="00F5FF53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7F383" w14:textId="7850C1D4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4E8B1" w14:textId="4D28E870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81B93" w14:paraId="1197E9BA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D7835" w14:textId="1800338B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32°22'13.45"S 61°19'09.12"E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58FB" w14:textId="29C16D2D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752D9" w14:textId="168798ED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3B7A" w14:textId="694843F6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FE-68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9FB2" w14:textId="1C001D01" w:rsidR="00481B93" w:rsidRPr="00DD766D" w:rsidRDefault="00DD766D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2550181471 00067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B4A8D" w14:textId="46229828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VE-78</w:t>
            </w:r>
          </w:p>
        </w:tc>
      </w:tr>
      <w:tr w:rsidR="003B4B9F" w14:paraId="1AA13AF5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1CC4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E1B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CC48DF" wp14:editId="3B148CC5">
                  <wp:extent cx="2486025" cy="1876425"/>
                  <wp:effectExtent l="0" t="0" r="9525" b="9525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9F" w14:paraId="5433C5CF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F826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A6224" w14:textId="77777777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75: An error “Floating DEPCNT WITHIN a DRGARE with VALDCO less than DRVAL1 of the DRGARE” must be triggered.</w:t>
            </w:r>
          </w:p>
        </w:tc>
      </w:tr>
      <w:tr w:rsidR="003B4B9F" w14:paraId="3B986C76" w14:textId="77777777" w:rsidTr="00DD766D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8820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52C7D" w14:textId="568A498C" w:rsidR="003B4B9F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6F5BA8" w14:paraId="2AAAE37D" w14:textId="77777777" w:rsidTr="00DD766D">
        <w:trPr>
          <w:trHeight w:val="300"/>
          <w:jc w:val="center"/>
          <w:ins w:id="17" w:author="Leonid Kuzmin" w:date="2019-02-26T14:24:00Z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33C5D" w14:textId="76AFC1E7" w:rsidR="006F5BA8" w:rsidRDefault="006F5BA8">
            <w:pPr>
              <w:spacing w:after="0" w:line="240" w:lineRule="auto"/>
              <w:rPr>
                <w:ins w:id="18" w:author="Leonid Kuzmin" w:date="2019-02-26T14:24:00Z"/>
                <w:rFonts w:ascii="Calibri" w:eastAsia="Times New Roman" w:hAnsi="Calibri" w:cs="Calibri"/>
                <w:b/>
                <w:sz w:val="20"/>
                <w:szCs w:val="20"/>
              </w:rPr>
            </w:pPr>
            <w:commentRangeStart w:id="19"/>
            <w:ins w:id="20" w:author="Leonid Kuzmin" w:date="2019-02-26T14:24:00Z">
              <w:r>
                <w:rPr>
                  <w:rFonts w:ascii="Calibri" w:eastAsia="Times New Roman" w:hAnsi="Calibri" w:cs="Calibri"/>
                  <w:b/>
                  <w:sz w:val="20"/>
                  <w:szCs w:val="20"/>
                </w:rPr>
                <w:t>Seco</w:t>
              </w:r>
            </w:ins>
            <w:ins w:id="21" w:author="Leonid Kuzmin" w:date="2019-02-26T14:25:00Z">
              <w:r>
                <w:rPr>
                  <w:rFonts w:ascii="Calibri" w:eastAsia="Times New Roman" w:hAnsi="Calibri" w:cs="Calibri"/>
                  <w:b/>
                  <w:sz w:val="20"/>
                  <w:szCs w:val="20"/>
                </w:rPr>
                <w:t>ndary Warning</w:t>
              </w:r>
            </w:ins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F9B05" w14:textId="5C2D287A" w:rsidR="006F5BA8" w:rsidRDefault="006F5BA8">
            <w:pPr>
              <w:spacing w:after="0" w:line="240" w:lineRule="auto"/>
              <w:rPr>
                <w:ins w:id="22" w:author="Leonid Kuzmin" w:date="2019-02-26T14:24:00Z"/>
                <w:rFonts w:ascii="Calibri" w:eastAsia="Times New Roman" w:hAnsi="Calibri" w:cs="Calibri"/>
                <w:sz w:val="20"/>
                <w:szCs w:val="20"/>
              </w:rPr>
            </w:pPr>
            <w:ins w:id="23" w:author="Leonid Kuzmin" w:date="2019-02-26T14:25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 xml:space="preserve">40: </w:t>
              </w:r>
              <w:r w:rsidRPr="006F5BA8">
                <w:rPr>
                  <w:rFonts w:ascii="Calibri" w:eastAsia="Times New Roman" w:hAnsi="Calibri" w:cs="Calibri"/>
                  <w:sz w:val="20"/>
                  <w:szCs w:val="20"/>
                </w:rPr>
                <w:t>Linear objects with the same class</w:t>
              </w:r>
            </w:ins>
            <w:ins w:id="24" w:author="Leonid Kuzmin" w:date="2019-02-26T14:26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and</w:t>
              </w:r>
            </w:ins>
            <w:ins w:id="25" w:author="Leonid Kuzmin" w:date="2019-02-26T14:25:00Z">
              <w:r w:rsidRPr="006F5BA8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attribute values which are connected and are not chained together</w:t>
              </w:r>
            </w:ins>
            <w:commentRangeEnd w:id="19"/>
            <w:r w:rsidR="00D253E0">
              <w:rPr>
                <w:rStyle w:val="CommentReference"/>
              </w:rPr>
              <w:commentReference w:id="19"/>
            </w:r>
          </w:p>
        </w:tc>
      </w:tr>
      <w:tr w:rsidR="003B4B9F" w14:paraId="618DCB45" w14:textId="77777777" w:rsidTr="00685670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85B56C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1686CBC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C0A8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BDB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A3F093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1631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77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42B1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6369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EE830E3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04D8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84AF6BB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DEPCNT feature object which CROSSES another DEPCNT feature object.</w:t>
            </w:r>
          </w:p>
        </w:tc>
      </w:tr>
      <w:tr w:rsidR="003B4B9F" w14:paraId="2BE53D98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83C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33162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DEPCNT objects cross.</w:t>
            </w:r>
          </w:p>
        </w:tc>
      </w:tr>
      <w:tr w:rsidR="003B4B9F" w14:paraId="77A72897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8B3E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9996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DEPCNT objects so they do not cross.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ED60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529F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</w:t>
            </w:r>
          </w:p>
        </w:tc>
      </w:tr>
      <w:tr w:rsidR="003B4B9F" w14:paraId="793727A2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D16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4164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 feature created which is crossing another depth contour line.</w:t>
            </w:r>
          </w:p>
        </w:tc>
      </w:tr>
      <w:tr w:rsidR="00481B93" w14:paraId="424FC2E9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99F55" w14:textId="2A67290F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48EF" w14:textId="529EF85E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D67C" w14:textId="37AB18C6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2ED6" w14:textId="39E2299D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28EC7" w14:textId="34634307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9945" w14:textId="5F0F38F6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61367B" w14:paraId="7507699A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22E35" w14:textId="7E6F1092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32°23'33.89"S 61°20'25.78"E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8331" w14:textId="59B8176C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CC3C6" w14:textId="7EE94844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35A9" w14:textId="50A84995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FE-60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46BF" w14:textId="14568B58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4268822036 00059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E9A0" w14:textId="28CC8DF9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VE-75; VE,76;VE-77</w:t>
            </w:r>
          </w:p>
        </w:tc>
      </w:tr>
      <w:tr w:rsidR="0061367B" w14:paraId="55910BFD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B1785" w14:textId="6E7B4F59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32°23'13.79"S 61°19'56.12"E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3669" w14:textId="2386F2E3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E45F7" w14:textId="6A2315E1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FD2E" w14:textId="755C1E0A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FE-61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3AF7F" w14:textId="20467E21" w:rsidR="0061367B" w:rsidRPr="0061367B" w:rsidRDefault="0061367B" w:rsidP="0061367B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0377235996 00060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00168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VE-80;</w:t>
            </w:r>
          </w:p>
          <w:p w14:paraId="15407E15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VE-81;</w:t>
            </w:r>
          </w:p>
          <w:p w14:paraId="00805031" w14:textId="3CE37274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VE-82</w:t>
            </w:r>
          </w:p>
        </w:tc>
      </w:tr>
      <w:tr w:rsidR="0061367B" w14:paraId="3250608C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0E28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05A99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E6941C7" wp14:editId="470D2B76">
                  <wp:extent cx="2486025" cy="1876425"/>
                  <wp:effectExtent l="0" t="0" r="9525" b="9525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67B" w14:paraId="0DA7F765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4A0D7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B4AF8" w14:textId="03A9DA70" w:rsidR="0061367B" w:rsidRDefault="0061367B" w:rsidP="0061367B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77: errors “DEPCNT objects cross” must be triggered.</w:t>
            </w:r>
          </w:p>
        </w:tc>
      </w:tr>
      <w:tr w:rsidR="0061367B" w14:paraId="79B3F488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A955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970A9" w14:textId="6D3DF540" w:rsidR="0061367B" w:rsidRPr="008D2687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4F5AB0" w14:paraId="2F05F961" w14:textId="77777777" w:rsidTr="00D6767E">
        <w:trPr>
          <w:trHeight w:val="300"/>
          <w:jc w:val="center"/>
          <w:ins w:id="26" w:author="Leonid Kuzmin" w:date="2019-02-26T14:41:00Z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24150" w14:textId="77777777" w:rsidR="004F5AB0" w:rsidRDefault="004F5AB0" w:rsidP="00D6767E">
            <w:pPr>
              <w:spacing w:after="0" w:line="240" w:lineRule="auto"/>
              <w:rPr>
                <w:ins w:id="27" w:author="Leonid Kuzmin" w:date="2019-02-26T14:41:00Z"/>
                <w:rFonts w:ascii="Calibri" w:eastAsia="Times New Roman" w:hAnsi="Calibri" w:cs="Calibri"/>
                <w:b/>
                <w:sz w:val="20"/>
                <w:szCs w:val="20"/>
              </w:rPr>
            </w:pPr>
            <w:commentRangeStart w:id="28"/>
            <w:ins w:id="29" w:author="Leonid Kuzmin" w:date="2019-02-26T14:41:00Z">
              <w:r>
                <w:rPr>
                  <w:rFonts w:ascii="Calibri" w:eastAsia="Times New Roman" w:hAnsi="Calibri" w:cs="Calibri"/>
                  <w:b/>
                  <w:sz w:val="20"/>
                  <w:szCs w:val="20"/>
                </w:rPr>
                <w:t>Secondary Warning</w:t>
              </w:r>
            </w:ins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B4551E" w14:textId="3AAE0622" w:rsidR="008329E2" w:rsidRDefault="004F5AB0">
            <w:pPr>
              <w:spacing w:after="0" w:line="240" w:lineRule="exact"/>
              <w:rPr>
                <w:ins w:id="30" w:author="Leonid Kuzmin" w:date="2019-02-26T14:42:00Z"/>
                <w:rFonts w:ascii="Calibri" w:eastAsia="Times New Roman" w:hAnsi="Calibri" w:cs="Calibri"/>
                <w:sz w:val="20"/>
                <w:szCs w:val="20"/>
              </w:rPr>
              <w:pPrChange w:id="31" w:author="Leonid Kuzmin" w:date="2019-02-26T14:42:00Z">
                <w:pPr>
                  <w:spacing w:after="0" w:line="240" w:lineRule="auto"/>
                </w:pPr>
              </w:pPrChange>
            </w:pPr>
            <w:ins w:id="32" w:author="Leonid Kuzmin" w:date="2019-02-26T14:41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>43:</w:t>
              </w:r>
              <w:r w:rsidRPr="008329E2">
                <w:rPr>
                  <w:rFonts w:ascii="Calibri" w:eastAsia="Times New Roman" w:hAnsi="Calibri" w:cs="Calibri"/>
                  <w:sz w:val="20"/>
                  <w:szCs w:val="20"/>
                  <w:rPrChange w:id="33" w:author="Leonid Kuzmin" w:date="2019-02-26T14:41:00Z">
                    <w:rPr/>
                  </w:rPrChange>
                </w:rPr>
                <w:t xml:space="preserve"> DEPCNT</w:t>
              </w:r>
              <w:r w:rsidRPr="006F5BA8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does not coincide with two Group 1 objects.</w:t>
              </w:r>
            </w:ins>
          </w:p>
          <w:p w14:paraId="02205FC0" w14:textId="16684F11" w:rsidR="008329E2" w:rsidRDefault="008329E2">
            <w:pPr>
              <w:spacing w:after="0" w:line="240" w:lineRule="exact"/>
              <w:rPr>
                <w:ins w:id="34" w:author="Leonid Kuzmin" w:date="2019-02-26T14:41:00Z"/>
                <w:rFonts w:ascii="Calibri" w:eastAsia="Times New Roman" w:hAnsi="Calibri" w:cs="Calibri"/>
                <w:sz w:val="20"/>
                <w:szCs w:val="20"/>
              </w:rPr>
              <w:pPrChange w:id="35" w:author="Leonid Kuzmin" w:date="2019-02-26T14:42:00Z">
                <w:pPr>
                  <w:spacing w:after="0" w:line="240" w:lineRule="auto"/>
                </w:pPr>
              </w:pPrChange>
            </w:pPr>
            <w:ins w:id="36" w:author="Leonid Kuzmin" w:date="2019-02-26T14:41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>1771:</w:t>
              </w:r>
            </w:ins>
            <w:ins w:id="37" w:author="Leonid Kuzmin" w:date="2019-02-26T14:43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</w:t>
              </w:r>
              <w:r w:rsidRPr="008329E2">
                <w:rPr>
                  <w:rFonts w:ascii="Calibri" w:eastAsia="Times New Roman" w:hAnsi="Calibri" w:cs="Calibri"/>
                  <w:sz w:val="20"/>
                  <w:szCs w:val="20"/>
                </w:rPr>
                <w:t>Illogical value of VALDCO of a DEPCNT object between two DEPARE objects.</w:t>
              </w:r>
            </w:ins>
            <w:commentRangeEnd w:id="28"/>
            <w:r w:rsidR="00D253E0">
              <w:rPr>
                <w:rStyle w:val="CommentReference"/>
              </w:rPr>
              <w:commentReference w:id="28"/>
            </w:r>
          </w:p>
        </w:tc>
      </w:tr>
      <w:tr w:rsidR="0061367B" w14:paraId="61B6F0CB" w14:textId="77777777" w:rsidTr="004F5AB0">
        <w:tblPrEx>
          <w:tblW w:w="10627" w:type="dxa"/>
          <w:jc w:val="center"/>
          <w:tblLayout w:type="fixed"/>
          <w:tblPrExChange w:id="38" w:author="Leonid Kuzmin" w:date="2019-02-26T14:40:00Z">
            <w:tblPrEx>
              <w:tblW w:w="10627" w:type="dxa"/>
              <w:jc w:val="center"/>
              <w:tblLayout w:type="fixed"/>
            </w:tblPrEx>
          </w:tblPrExChange>
        </w:tblPrEx>
        <w:trPr>
          <w:trHeight w:val="311"/>
          <w:jc w:val="center"/>
          <w:trPrChange w:id="39" w:author="Leonid Kuzmin" w:date="2019-02-26T14:40:00Z">
            <w:trPr>
              <w:gridAfter w:val="0"/>
              <w:trHeight w:val="300"/>
              <w:jc w:val="center"/>
            </w:trPr>
          </w:trPrChange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  <w:tcPrChange w:id="40" w:author="Leonid Kuzmin" w:date="2019-02-26T14:40:00Z">
              <w:tcPr>
                <w:tcW w:w="10627" w:type="dxa"/>
                <w:gridSpan w:val="1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4C6E7" w:themeFill="accent5" w:themeFillTint="66"/>
                <w:noWrap/>
                <w:vAlign w:val="center"/>
                <w:hideMark/>
              </w:tcPr>
            </w:tcPrChange>
          </w:tcPr>
          <w:p w14:paraId="07B91067" w14:textId="77777777" w:rsidR="0061367B" w:rsidRDefault="0061367B" w:rsidP="0061367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1367B" w14:paraId="3CAFDB6B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0907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3BEB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EE91C65" w14:textId="77777777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33054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78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ADA0" w14:textId="77777777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BECC4A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1367B" w14:paraId="3DE2DDCB" w14:textId="77777777" w:rsidTr="008D2687">
        <w:trPr>
          <w:trHeight w:val="55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17BFA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F7DF313" w14:textId="77777777" w:rsidR="0061367B" w:rsidRDefault="0061367B" w:rsidP="0061367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its boundary crosses itself.</w:t>
            </w:r>
          </w:p>
        </w:tc>
      </w:tr>
      <w:tr w:rsidR="0061367B" w14:paraId="5021B0AE" w14:textId="77777777" w:rsidTr="008D2687">
        <w:trPr>
          <w:trHeight w:val="44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38FEF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59FD6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Boundary of an area object crosses itself.</w:t>
            </w:r>
          </w:p>
        </w:tc>
      </w:tr>
      <w:tr w:rsidR="0061367B" w14:paraId="32355267" w14:textId="77777777" w:rsidTr="008D2687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3D82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935CD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boundary to remove part which crosses itself.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1D22F" w14:textId="77777777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957A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</w:t>
            </w:r>
          </w:p>
        </w:tc>
      </w:tr>
      <w:tr w:rsidR="0061367B" w14:paraId="28C9BAAD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708F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10CE5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AIRARE (A) feature has been created which outer boundary crosses itself.</w:t>
            </w:r>
          </w:p>
        </w:tc>
      </w:tr>
      <w:tr w:rsidR="0061367B" w14:paraId="7A96553F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49975" w14:textId="1719D4E1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E56F" w14:textId="55088BFC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BB8D" w14:textId="43EF30FE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4DD2D" w14:textId="4A375012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5CFBA" w14:textId="4707AD89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36EF" w14:textId="0C99494C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D2687" w14:paraId="6E14861E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49FEE" w14:textId="0D6DBC1F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32°21'51.97"S 61°20'48.76"E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36F8" w14:textId="6ABF0DEB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AIRARE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82D7" w14:textId="4129B3FE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5352B" w14:textId="7CB4DA5A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FE-66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92E7" w14:textId="3B5ED876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2730892386 00065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916B" w14:textId="3F0E6AE6" w:rsidR="008D2687" w:rsidRP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VE-85</w:t>
            </w:r>
          </w:p>
        </w:tc>
      </w:tr>
      <w:tr w:rsidR="008D2687" w14:paraId="635B152E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A6235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18AC5" w14:textId="77777777" w:rsidR="008D2687" w:rsidRDefault="008D2687" w:rsidP="008D2687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49096EEE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49223C" wp14:editId="78C58BD3">
                  <wp:extent cx="1771650" cy="1337222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571" cy="1342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3668B1" w14:textId="2F757B56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D2687" w14:paraId="0191E102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87F78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4EFECD" w14:textId="77777777" w:rsidR="008D2687" w:rsidRDefault="008D2687" w:rsidP="008D2687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78: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An error “</w:t>
            </w:r>
            <w:r>
              <w:rPr>
                <w:rFonts w:ascii="Calibri" w:hAnsi="Calibri" w:cs="Calibri"/>
                <w:sz w:val="20"/>
                <w:szCs w:val="20"/>
              </w:rPr>
              <w:t>Boundary of an area object crosses itself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” must be triggered.</w:t>
            </w:r>
          </w:p>
        </w:tc>
      </w:tr>
      <w:tr w:rsidR="008D2687" w14:paraId="57895825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1B7BB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A8BD4" w14:textId="77777777" w:rsidR="008D2687" w:rsidRDefault="008D2687" w:rsidP="008D2687">
            <w:pPr>
              <w:spacing w:after="0" w:line="240" w:lineRule="auto"/>
              <w:rPr>
                <w:ins w:id="41" w:author="Leonid Kuzmin" w:date="2019-02-26T14:08:00Z"/>
                <w:rFonts w:ascii="Calibri" w:eastAsia="Times New Roman" w:hAnsi="Calibri" w:cs="Calibri"/>
                <w:sz w:val="20"/>
                <w:szCs w:val="20"/>
              </w:rPr>
            </w:pPr>
            <w:del w:id="42" w:author="Leonid Kuzmin" w:date="2019-02-26T14:06:00Z">
              <w:r w:rsidDel="00595BAE">
                <w:rPr>
                  <w:rFonts w:ascii="Calibri" w:eastAsia="Times New Roman" w:hAnsi="Calibri" w:cs="Calibri"/>
                  <w:sz w:val="20"/>
                  <w:szCs w:val="20"/>
                </w:rPr>
                <w:delText>None</w:delText>
              </w:r>
            </w:del>
            <w:ins w:id="43" w:author="Leonid Kuzmin" w:date="2019-02-26T14:06:00Z">
              <w:r w:rsidR="00595BAE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16: </w:t>
              </w:r>
            </w:ins>
            <w:ins w:id="44" w:author="Leonid Kuzmin" w:date="2019-02-26T14:07:00Z">
              <w:r w:rsidR="003D0BD3" w:rsidRPr="003D0BD3">
                <w:rPr>
                  <w:rFonts w:ascii="Calibri" w:eastAsia="Times New Roman" w:hAnsi="Calibri" w:cs="Calibri"/>
                  <w:sz w:val="20"/>
                  <w:szCs w:val="20"/>
                </w:rPr>
                <w:t>Area exterior boundary not encoded clockwise.</w:t>
              </w:r>
            </w:ins>
          </w:p>
          <w:p w14:paraId="4ECFF7A3" w14:textId="77777777" w:rsidR="003D0BD3" w:rsidRPr="003D0BD3" w:rsidRDefault="003D0BD3" w:rsidP="003D0BD3">
            <w:pPr>
              <w:spacing w:after="0" w:line="240" w:lineRule="auto"/>
              <w:rPr>
                <w:ins w:id="45" w:author="Leonid Kuzmin" w:date="2019-02-26T14:08:00Z"/>
                <w:rFonts w:ascii="Calibri" w:eastAsia="Times New Roman" w:hAnsi="Calibri" w:cs="Calibri"/>
                <w:sz w:val="20"/>
                <w:szCs w:val="20"/>
              </w:rPr>
            </w:pPr>
            <w:ins w:id="46" w:author="Leonid Kuzmin" w:date="2019-02-26T14:08:00Z">
              <w:r w:rsidRPr="003D0BD3">
                <w:rPr>
                  <w:rFonts w:ascii="Calibri" w:eastAsia="Times New Roman" w:hAnsi="Calibri" w:cs="Calibri"/>
                  <w:sz w:val="20"/>
                  <w:szCs w:val="20"/>
                </w:rPr>
                <w:t>0001:</w:t>
              </w:r>
              <w:r w:rsidRPr="003D0BD3">
                <w:rPr>
                  <w:rFonts w:ascii="Calibri" w:eastAsia="Times New Roman" w:hAnsi="Calibri" w:cs="Calibri"/>
                  <w:sz w:val="20"/>
                  <w:szCs w:val="20"/>
                </w:rPr>
                <w:tab/>
                <w:t>&lt;193&gt;</w:t>
              </w:r>
            </w:ins>
          </w:p>
          <w:p w14:paraId="1B5C12EA" w14:textId="77777777" w:rsidR="003D0BD3" w:rsidRPr="003D0BD3" w:rsidRDefault="003D0BD3" w:rsidP="003D0BD3">
            <w:pPr>
              <w:spacing w:after="0" w:line="240" w:lineRule="auto"/>
              <w:rPr>
                <w:ins w:id="47" w:author="Leonid Kuzmin" w:date="2019-02-26T14:08:00Z"/>
                <w:rFonts w:ascii="Calibri" w:eastAsia="Times New Roman" w:hAnsi="Calibri" w:cs="Calibri"/>
                <w:sz w:val="20"/>
                <w:szCs w:val="20"/>
              </w:rPr>
            </w:pPr>
            <w:ins w:id="48" w:author="Leonid Kuzmin" w:date="2019-02-26T14:08:00Z">
              <w:r w:rsidRPr="003D0BD3">
                <w:rPr>
                  <w:rFonts w:ascii="Calibri" w:eastAsia="Times New Roman" w:hAnsi="Calibri" w:cs="Calibri"/>
                  <w:sz w:val="20"/>
                  <w:szCs w:val="20"/>
                </w:rPr>
                <w:t>FRID:</w:t>
              </w:r>
              <w:r w:rsidRPr="003D0BD3">
                <w:rPr>
                  <w:rFonts w:ascii="Calibri" w:eastAsia="Times New Roman" w:hAnsi="Calibri" w:cs="Calibri"/>
                  <w:sz w:val="20"/>
                  <w:szCs w:val="20"/>
                </w:rPr>
                <w:tab/>
                <w:t>&lt;100&gt;&lt;66&gt;&lt;3&gt;&lt;2&gt;&lt;2&gt;&lt;1&gt;&lt;1&gt;</w:t>
              </w:r>
            </w:ins>
          </w:p>
          <w:p w14:paraId="364E67A9" w14:textId="77777777" w:rsidR="003D0BD3" w:rsidRPr="003D0BD3" w:rsidRDefault="003D0BD3" w:rsidP="003D0BD3">
            <w:pPr>
              <w:spacing w:after="0" w:line="240" w:lineRule="auto"/>
              <w:rPr>
                <w:ins w:id="49" w:author="Leonid Kuzmin" w:date="2019-02-26T14:08:00Z"/>
                <w:rFonts w:ascii="Calibri" w:eastAsia="Times New Roman" w:hAnsi="Calibri" w:cs="Calibri"/>
                <w:sz w:val="20"/>
                <w:szCs w:val="20"/>
              </w:rPr>
            </w:pPr>
            <w:ins w:id="50" w:author="Leonid Kuzmin" w:date="2019-02-26T14:08:00Z">
              <w:r w:rsidRPr="003D0BD3">
                <w:rPr>
                  <w:rFonts w:ascii="Calibri" w:eastAsia="Times New Roman" w:hAnsi="Calibri" w:cs="Calibri"/>
                  <w:sz w:val="20"/>
                  <w:szCs w:val="20"/>
                </w:rPr>
                <w:t>FOID:</w:t>
              </w:r>
              <w:r w:rsidRPr="003D0BD3">
                <w:rPr>
                  <w:rFonts w:ascii="Calibri" w:eastAsia="Times New Roman" w:hAnsi="Calibri" w:cs="Calibri"/>
                  <w:sz w:val="20"/>
                  <w:szCs w:val="20"/>
                </w:rPr>
                <w:tab/>
                <w:t>&lt;1810&gt;&lt;2730892386&gt;&lt;65&gt;</w:t>
              </w:r>
            </w:ins>
          </w:p>
          <w:p w14:paraId="29A26F02" w14:textId="78EB9143" w:rsidR="003D0BD3" w:rsidRDefault="003D0BD3" w:rsidP="003D0BD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ins w:id="51" w:author="Leonid Kuzmin" w:date="2019-02-26T14:08:00Z">
              <w:r w:rsidRPr="003D0BD3">
                <w:rPr>
                  <w:rFonts w:ascii="Calibri" w:eastAsia="Times New Roman" w:hAnsi="Calibri" w:cs="Calibri"/>
                  <w:sz w:val="20"/>
                  <w:szCs w:val="20"/>
                </w:rPr>
                <w:t>FSPT:</w:t>
              </w:r>
              <w:r w:rsidRPr="003D0BD3">
                <w:rPr>
                  <w:rFonts w:ascii="Calibri" w:eastAsia="Times New Roman" w:hAnsi="Calibri" w:cs="Calibri"/>
                  <w:sz w:val="20"/>
                  <w:szCs w:val="20"/>
                </w:rPr>
                <w:tab/>
                <w:t>&lt;&lt;130&gt;&lt;85&gt;&gt;&lt;</w:t>
              </w:r>
              <w:r w:rsidRPr="003D0BD3">
                <w:rPr>
                  <w:rFonts w:ascii="Calibri" w:eastAsia="Times New Roman" w:hAnsi="Calibri" w:cs="Calibri"/>
                  <w:sz w:val="20"/>
                  <w:szCs w:val="20"/>
                  <w:highlight w:val="yellow"/>
                  <w:rPrChange w:id="52" w:author="Leonid Kuzmin" w:date="2019-02-26T14:08:00Z">
                    <w:rPr>
                      <w:rFonts w:ascii="Calibri" w:eastAsia="Times New Roman" w:hAnsi="Calibri" w:cs="Calibri"/>
                      <w:sz w:val="20"/>
                      <w:szCs w:val="20"/>
                    </w:rPr>
                  </w:rPrChange>
                </w:rPr>
                <w:t>2</w:t>
              </w:r>
              <w:r w:rsidRPr="003D0BD3">
                <w:rPr>
                  <w:rFonts w:ascii="Calibri" w:eastAsia="Times New Roman" w:hAnsi="Calibri" w:cs="Calibri"/>
                  <w:sz w:val="20"/>
                  <w:szCs w:val="20"/>
                </w:rPr>
                <w:t>&gt;&lt;1&gt;&lt;2&gt;</w:t>
              </w:r>
            </w:ins>
          </w:p>
        </w:tc>
      </w:tr>
      <w:tr w:rsidR="008D2687" w14:paraId="7907917C" w14:textId="77777777" w:rsidTr="00685670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B077B07" w14:textId="77777777" w:rsidR="008D2687" w:rsidRDefault="00D253E0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Style w:val="CommentReference"/>
              </w:rPr>
              <w:commentReference w:id="53"/>
            </w:r>
          </w:p>
        </w:tc>
      </w:tr>
      <w:tr w:rsidR="008D2687" w14:paraId="59DEB2A9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652900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2AEA7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532BB7" w14:textId="7777777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0C674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500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A01BE" w14:textId="7777777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1B94E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D2687" w14:paraId="2430CD9E" w14:textId="77777777" w:rsidTr="00685670">
        <w:trPr>
          <w:trHeight w:val="548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8E89E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80CC76" w14:textId="77777777" w:rsidR="008D2687" w:rsidRDefault="008D2687" w:rsidP="008D2687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where its geometry is not COVERED_BY a M_COVR meta object with CATCOV Equal to 1 (coverage available).</w:t>
            </w:r>
          </w:p>
        </w:tc>
      </w:tr>
      <w:tr w:rsidR="008D2687" w14:paraId="400653BD" w14:textId="77777777" w:rsidTr="00685670">
        <w:trPr>
          <w:trHeight w:val="431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CFEE3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7DB3829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fall outside the coverage object.</w:t>
            </w:r>
          </w:p>
        </w:tc>
        <w:bookmarkStart w:id="54" w:name="_GoBack"/>
        <w:bookmarkEnd w:id="54"/>
      </w:tr>
      <w:tr w:rsidR="008D2687" w14:paraId="2AB9DCCC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C74124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AE6DB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objects are not outside of the limits of the coverage area for the cell.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74529" w14:textId="7777777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51B6C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</w:tr>
      <w:tr w:rsidR="008D2687" w14:paraId="280E08BF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83A6D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649E7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PILBOP (P) feature has been created inside a no coverage area.</w:t>
            </w:r>
          </w:p>
        </w:tc>
      </w:tr>
      <w:tr w:rsidR="008D2687" w14:paraId="5CDB6AFA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C6B32" w14:textId="0996CF56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148A" w14:textId="799CC6B8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AE86" w14:textId="0E806EB1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33F4" w14:textId="70233ADD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6F959" w14:textId="129623D4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B040" w14:textId="24E9331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96040" w14:paraId="46370DE8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4DE6D" w14:textId="29072375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32°24'10.68"S 61°21'04.79"E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AB8D" w14:textId="78F0E47E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PILBOP 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98AA" w14:textId="62AFBDEC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CATPIL=1;</w:t>
            </w:r>
          </w:p>
          <w:p w14:paraId="6D9323A7" w14:textId="3A42FBD1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PILDST=’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Lowesmouth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’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BA465" w14:textId="6D42E33F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FE-41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91BA" w14:textId="4CE71D33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11150265776 00043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8103" w14:textId="07C082E8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VI-01</w:t>
            </w:r>
          </w:p>
        </w:tc>
      </w:tr>
      <w:tr w:rsidR="00196040" w14:paraId="385A240C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2658A" w14:textId="1F8AEF49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32°24'20.63"S 61°20'45.93"E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348E" w14:textId="58289979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2E1C2" w14:textId="1B1DBC9A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VALDCO=10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B5D4" w14:textId="086C92A5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FE-54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6481" w14:textId="0653C288" w:rsidR="00196040" w:rsidRDefault="00196040" w:rsidP="0019604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1791496955 00055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5E37" w14:textId="37B68A3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VE-74</w:t>
            </w:r>
          </w:p>
        </w:tc>
      </w:tr>
      <w:tr w:rsidR="00196040" w14:paraId="7874AC58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141C9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82847" w14:textId="3FEF88FC" w:rsidR="00196040" w:rsidRDefault="00196040" w:rsidP="00196040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 </w:t>
            </w:r>
          </w:p>
          <w:p w14:paraId="658912F6" w14:textId="5CD73732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76D5FBE" wp14:editId="49BB0A2B">
                  <wp:extent cx="1181100" cy="1010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123" cy="101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5824D" w14:textId="20EE002A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96040" w14:paraId="0C4CE1C4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4AD39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623EB" w14:textId="13A01084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500: </w:t>
            </w:r>
            <w:proofErr w:type="spellStart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errorS</w:t>
            </w:r>
            <w:proofErr w:type="spellEnd"/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fall outside the coverage object” must be triggered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.</w:t>
            </w:r>
          </w:p>
        </w:tc>
      </w:tr>
      <w:tr w:rsidR="00196040" w14:paraId="014029F4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DC52F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2A9FE" w14:textId="77777777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544: An additional error “Object within an area of no coverage” must be triggered.</w:t>
            </w:r>
          </w:p>
        </w:tc>
      </w:tr>
      <w:tr w:rsidR="00196040" w14:paraId="3AF0F7B6" w14:textId="77777777" w:rsidTr="00685670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961D5B" w14:textId="77777777" w:rsidR="00196040" w:rsidRDefault="00196040" w:rsidP="00196040">
            <w:pP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</w:p>
        </w:tc>
      </w:tr>
      <w:tr w:rsidR="00196040" w14:paraId="5C2A9632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5BCA36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9478A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EA75BE" w14:textId="77777777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B3B020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544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74A5" w14:textId="77777777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1FC08D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196040" w14:paraId="1CAD3F27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0E61C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18BA3B" w14:textId="77777777" w:rsidR="00196040" w:rsidRDefault="00196040" w:rsidP="00196040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that OVERLAPS, CROSSES OR is WITHIN an area of M_COVR where CATCOV is Equal to 2 (no coverage available).</w:t>
            </w:r>
          </w:p>
        </w:tc>
      </w:tr>
      <w:tr w:rsidR="00196040" w14:paraId="476B00D1" w14:textId="77777777" w:rsidTr="00685670">
        <w:trPr>
          <w:trHeight w:val="53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C8D37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A24CDA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 within an area of no coverage.</w:t>
            </w:r>
          </w:p>
        </w:tc>
      </w:tr>
      <w:tr w:rsidR="00196040" w14:paraId="376C2E75" w14:textId="77777777" w:rsidTr="00BE545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B1F8D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644F5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object or amend coverage.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031AA" w14:textId="77777777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E053F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</w:tr>
      <w:tr w:rsidR="00196040" w14:paraId="2BC768ED" w14:textId="77777777" w:rsidTr="00BE545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F1FE9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B80C95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 created inside no coverage area.</w:t>
            </w:r>
          </w:p>
        </w:tc>
      </w:tr>
      <w:tr w:rsidR="00196040" w14:paraId="2A89B79F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58F81" w14:textId="38E779C3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FBB6" w14:textId="23371325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69A1" w14:textId="12E63C19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30B6" w14:textId="259C53C4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8D2F" w14:textId="79464105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BCC5" w14:textId="17394D36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E545E" w14:paraId="5B8F0B7B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19959" w14:textId="329A7B9D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32°24'20.63"S 61°20'45.93"E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CEFC" w14:textId="6B84F63F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89B7" w14:textId="66E7C246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VALDCO=10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0818" w14:textId="6414ED24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FE-54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08007" w14:textId="11DA65A2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1791496955 00055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C30F6" w14:textId="0279AC61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VE-74</w:t>
            </w:r>
          </w:p>
        </w:tc>
      </w:tr>
      <w:tr w:rsidR="00196040" w14:paraId="6681A6A0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BE51A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FAE15" w14:textId="77777777" w:rsidR="00196040" w:rsidRDefault="00196040" w:rsidP="00196040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458AC272" w14:textId="217EF4BA" w:rsidR="00BE545E" w:rsidRDefault="00BE545E" w:rsidP="00196040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E7F3C5E" wp14:editId="7EA6B52F">
                  <wp:extent cx="1857375" cy="120508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41" cy="12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0F706" w14:textId="6733B3EF" w:rsidR="00BE545E" w:rsidRDefault="00BE545E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96040" w14:paraId="0DB44A9A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2354C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37108" w14:textId="77777777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544: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 within an area of no coverage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196040" w14:paraId="4FDEA26D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EB1D0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8576C" w14:textId="77777777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500: An additional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fall outside the coverage object” must be triggered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.</w:t>
            </w:r>
          </w:p>
        </w:tc>
      </w:tr>
    </w:tbl>
    <w:p w14:paraId="69B02F19" w14:textId="45468D56" w:rsidR="003B4B9F" w:rsidRDefault="003B4B9F" w:rsidP="00ED529E">
      <w:pPr>
        <w:spacing w:after="160" w:line="259" w:lineRule="auto"/>
      </w:pPr>
    </w:p>
    <w:sectPr w:rsidR="003B4B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eonid Kuzmin" w:date="2019-02-26T14:48:00Z" w:initials="LK">
    <w:p w14:paraId="10ED5CB6" w14:textId="4A932E95" w:rsidR="008329E2" w:rsidRDefault="008329E2">
      <w:pPr>
        <w:pStyle w:val="CommentText"/>
      </w:pPr>
      <w:r>
        <w:rPr>
          <w:rStyle w:val="CommentReference"/>
        </w:rPr>
        <w:annotationRef/>
      </w:r>
      <w:r>
        <w:t xml:space="preserve">There is the 1016 critical error. I guess it is caused the changes of ISO8211 dataset files directly to create errors. </w:t>
      </w:r>
      <w:r w:rsidR="002D05DE">
        <w:t xml:space="preserve">I suppose we need to mention it here. </w:t>
      </w:r>
    </w:p>
  </w:comment>
  <w:comment w:id="2" w:author="Richard Anthony Fowle" w:date="2019-03-14T16:46:00Z" w:initials="RAF">
    <w:p w14:paraId="24976A48" w14:textId="6ED302D0" w:rsidR="00021162" w:rsidRDefault="00021162">
      <w:pPr>
        <w:pStyle w:val="CommentText"/>
      </w:pPr>
      <w:r>
        <w:rPr>
          <w:rStyle w:val="CommentReference"/>
        </w:rPr>
        <w:annotationRef/>
      </w:r>
      <w:r>
        <w:t>New catalogue file created CRC</w:t>
      </w:r>
      <w:r>
        <w:rPr>
          <w:lang w:val="da-DK"/>
        </w:rPr>
        <w:t>’</w:t>
      </w:r>
      <w:r>
        <w:t>s agree</w:t>
      </w:r>
    </w:p>
  </w:comment>
  <w:comment w:id="5" w:author="Leonid Kuzmin" w:date="2019-02-26T14:14:00Z" w:initials="LK">
    <w:p w14:paraId="69998C5F" w14:textId="793DFB51" w:rsidR="003D0BD3" w:rsidRDefault="003D0BD3" w:rsidP="003D0BD3">
      <w:pPr>
        <w:pStyle w:val="CommentText"/>
      </w:pPr>
      <w:r>
        <w:rPr>
          <w:rStyle w:val="CommentReference"/>
        </w:rPr>
        <w:annotationRef/>
      </w:r>
      <w:r>
        <w:t>I think it must be removed so there is no reason for the 76 error. There is one LNDARE object only in dataset and it is not crossed by a DEPCNT object.</w:t>
      </w:r>
    </w:p>
    <w:p w14:paraId="527CCD0A" w14:textId="18D2C9EF" w:rsidR="003D0BD3" w:rsidRDefault="003D0BD3">
      <w:pPr>
        <w:pStyle w:val="CommentText"/>
      </w:pPr>
    </w:p>
  </w:comment>
  <w:comment w:id="6" w:author="Richard Anthony Fowle" w:date="2019-03-14T16:49:00Z" w:initials="RAF">
    <w:p w14:paraId="301FDECD" w14:textId="3CF26935" w:rsidR="00021162" w:rsidRDefault="00021162">
      <w:pPr>
        <w:pStyle w:val="CommentText"/>
      </w:pPr>
      <w:r>
        <w:rPr>
          <w:rStyle w:val="CommentReference"/>
        </w:rPr>
        <w:annotationRef/>
      </w:r>
      <w:r>
        <w:t>Agree</w:t>
      </w:r>
    </w:p>
  </w:comment>
  <w:comment w:id="7" w:author="Leonid Kuzmin" w:date="2019-02-26T14:47:00Z" w:initials="LK">
    <w:p w14:paraId="6E409AD2" w14:textId="07A2F067" w:rsidR="008329E2" w:rsidRDefault="008329E2" w:rsidP="008329E2">
      <w:pPr>
        <w:pStyle w:val="CommentText"/>
      </w:pPr>
      <w:r>
        <w:rPr>
          <w:rStyle w:val="CommentReference"/>
        </w:rPr>
        <w:annotationRef/>
      </w:r>
      <w:r>
        <w:t>There are the 19th warnings. They don’t refer to the considered errors in the current test dataset therefore they have to be fixed.</w:t>
      </w:r>
    </w:p>
    <w:p w14:paraId="1BF20800" w14:textId="2F29B63A" w:rsidR="008329E2" w:rsidRDefault="008329E2">
      <w:pPr>
        <w:pStyle w:val="CommentText"/>
      </w:pPr>
    </w:p>
  </w:comment>
  <w:comment w:id="8" w:author="Richard Anthony Fowle" w:date="2019-03-14T16:50:00Z" w:initials="RAF">
    <w:p w14:paraId="166213AE" w14:textId="78D02B8F" w:rsidR="00021162" w:rsidRDefault="00021162">
      <w:pPr>
        <w:pStyle w:val="CommentText"/>
      </w:pPr>
      <w:r>
        <w:rPr>
          <w:rStyle w:val="CommentReference"/>
        </w:rPr>
        <w:annotationRef/>
      </w:r>
      <w:r>
        <w:t xml:space="preserve">If time permits </w:t>
      </w:r>
    </w:p>
  </w:comment>
  <w:comment w:id="19" w:author="Richard Anthony Fowle" w:date="2019-03-14T16:56:00Z" w:initials="RAF">
    <w:p w14:paraId="01A2445B" w14:textId="10E45426" w:rsidR="00D253E0" w:rsidRDefault="00D253E0">
      <w:pPr>
        <w:pStyle w:val="CommentText"/>
      </w:pPr>
      <w:r>
        <w:rPr>
          <w:rStyle w:val="CommentReference"/>
        </w:rPr>
        <w:annotationRef/>
      </w:r>
      <w:r>
        <w:t>Not added intention to list ‘Critical’ errors in this section</w:t>
      </w:r>
    </w:p>
  </w:comment>
  <w:comment w:id="28" w:author="Richard Anthony Fowle" w:date="2019-03-14T16:58:00Z" w:initials="RAF">
    <w:p w14:paraId="64340397" w14:textId="77777777" w:rsidR="00D253E0" w:rsidRDefault="00D253E0" w:rsidP="00D253E0">
      <w:pPr>
        <w:pStyle w:val="CommentText"/>
      </w:pPr>
      <w:r>
        <w:rPr>
          <w:rStyle w:val="CommentReference"/>
        </w:rPr>
        <w:annotationRef/>
      </w:r>
      <w:r>
        <w:t>Not added intention to list ‘Critical’ errors in this section</w:t>
      </w:r>
    </w:p>
    <w:p w14:paraId="756CB35B" w14:textId="66299488" w:rsidR="00D253E0" w:rsidRDefault="00D253E0">
      <w:pPr>
        <w:pStyle w:val="CommentText"/>
      </w:pPr>
    </w:p>
  </w:comment>
  <w:comment w:id="53" w:author="Richard Anthony Fowle" w:date="2019-03-14T17:03:00Z" w:initials="RAF">
    <w:p w14:paraId="5AF1DCD1" w14:textId="609F4DC7" w:rsidR="00D253E0" w:rsidRDefault="00D253E0" w:rsidP="00D253E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>
        <w:rPr>
          <w:rStyle w:val="CommentReference"/>
        </w:rPr>
        <w:annotationRef/>
      </w:r>
      <w:r>
        <w:rPr>
          <w:rFonts w:ascii="Calibri" w:eastAsia="Times New Roman" w:hAnsi="Calibri" w:cs="Calibri"/>
          <w:sz w:val="20"/>
          <w:szCs w:val="20"/>
        </w:rPr>
        <w:t>16: Area exterior boundary not encoded clockwise.</w:t>
      </w:r>
      <w:r>
        <w:rPr>
          <w:rFonts w:ascii="Calibri" w:eastAsia="Times New Roman" w:hAnsi="Calibri" w:cs="Calibri"/>
          <w:sz w:val="20"/>
          <w:szCs w:val="20"/>
        </w:rPr>
        <w:t xml:space="preserve"> As secondary critical error</w:t>
      </w:r>
    </w:p>
    <w:p w14:paraId="5F968745" w14:textId="2CD0589B" w:rsidR="00D253E0" w:rsidRDefault="00D253E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ED5CB6" w15:done="0"/>
  <w15:commentEx w15:paraId="24976A48" w15:paraIdParent="10ED5CB6" w15:done="0"/>
  <w15:commentEx w15:paraId="527CCD0A" w15:done="0"/>
  <w15:commentEx w15:paraId="301FDECD" w15:paraIdParent="527CCD0A" w15:done="0"/>
  <w15:commentEx w15:paraId="1BF20800" w15:done="0"/>
  <w15:commentEx w15:paraId="166213AE" w15:paraIdParent="1BF20800" w15:done="0"/>
  <w15:commentEx w15:paraId="01A2445B" w15:done="0"/>
  <w15:commentEx w15:paraId="756CB35B" w15:done="0"/>
  <w15:commentEx w15:paraId="5F9687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ED5CB6" w16cid:durableId="201FD059"/>
  <w16cid:commentId w16cid:paraId="527CCD0A" w16cid:durableId="201FC831"/>
  <w16cid:commentId w16cid:paraId="1BF20800" w16cid:durableId="201FD0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C22C9044"/>
    <w:lvl w:ilvl="0">
      <w:start w:val="1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chard Anthony Fowle">
    <w15:presenceInfo w15:providerId="AD" w15:userId="S-1-5-21-2100284113-1573851820-878952375-164800"/>
  </w15:person>
  <w15:person w15:author="Leonid Kuzmin">
    <w15:presenceInfo w15:providerId="None" w15:userId="Leonid Kuz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1162"/>
    <w:rsid w:val="00023E41"/>
    <w:rsid w:val="00053596"/>
    <w:rsid w:val="00095B6D"/>
    <w:rsid w:val="00196040"/>
    <w:rsid w:val="001E462D"/>
    <w:rsid w:val="001E752E"/>
    <w:rsid w:val="00264A12"/>
    <w:rsid w:val="00274CA5"/>
    <w:rsid w:val="00284E5E"/>
    <w:rsid w:val="002971E7"/>
    <w:rsid w:val="002D05DE"/>
    <w:rsid w:val="00317594"/>
    <w:rsid w:val="003327DC"/>
    <w:rsid w:val="00340220"/>
    <w:rsid w:val="00374D74"/>
    <w:rsid w:val="003A3753"/>
    <w:rsid w:val="003B4B9F"/>
    <w:rsid w:val="003D0BD3"/>
    <w:rsid w:val="00413753"/>
    <w:rsid w:val="00471F59"/>
    <w:rsid w:val="00481B93"/>
    <w:rsid w:val="004B2A19"/>
    <w:rsid w:val="004F5AB0"/>
    <w:rsid w:val="0053073C"/>
    <w:rsid w:val="00595BAE"/>
    <w:rsid w:val="005D00E5"/>
    <w:rsid w:val="005E3C48"/>
    <w:rsid w:val="005F2BDD"/>
    <w:rsid w:val="0061367B"/>
    <w:rsid w:val="00641F8B"/>
    <w:rsid w:val="00660407"/>
    <w:rsid w:val="00685670"/>
    <w:rsid w:val="006A26E8"/>
    <w:rsid w:val="006F5BA8"/>
    <w:rsid w:val="007347A2"/>
    <w:rsid w:val="00745714"/>
    <w:rsid w:val="00765034"/>
    <w:rsid w:val="007C4098"/>
    <w:rsid w:val="007E50AE"/>
    <w:rsid w:val="008038F0"/>
    <w:rsid w:val="008135F9"/>
    <w:rsid w:val="008329E2"/>
    <w:rsid w:val="00857596"/>
    <w:rsid w:val="00861D73"/>
    <w:rsid w:val="0086328A"/>
    <w:rsid w:val="00867F35"/>
    <w:rsid w:val="008735E1"/>
    <w:rsid w:val="008D2687"/>
    <w:rsid w:val="009042CA"/>
    <w:rsid w:val="0090784C"/>
    <w:rsid w:val="00920BB0"/>
    <w:rsid w:val="00A01254"/>
    <w:rsid w:val="00AB33A8"/>
    <w:rsid w:val="00B510FE"/>
    <w:rsid w:val="00B803EB"/>
    <w:rsid w:val="00BE545E"/>
    <w:rsid w:val="00BE626C"/>
    <w:rsid w:val="00C2141E"/>
    <w:rsid w:val="00C72A66"/>
    <w:rsid w:val="00CA266F"/>
    <w:rsid w:val="00CB7547"/>
    <w:rsid w:val="00D21B6A"/>
    <w:rsid w:val="00D253E0"/>
    <w:rsid w:val="00D2579D"/>
    <w:rsid w:val="00D476BD"/>
    <w:rsid w:val="00D47BCF"/>
    <w:rsid w:val="00D52BB2"/>
    <w:rsid w:val="00D61D46"/>
    <w:rsid w:val="00DD766D"/>
    <w:rsid w:val="00DF767F"/>
    <w:rsid w:val="00EB1EC8"/>
    <w:rsid w:val="00EC61B3"/>
    <w:rsid w:val="00ED529E"/>
    <w:rsid w:val="00F27E8D"/>
    <w:rsid w:val="00F34C85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2019-02-26T10:43:00Z</dcterms:created>
  <dcterms:modified xsi:type="dcterms:W3CDTF">2019-03-14T16:05:00Z</dcterms:modified>
</cp:coreProperties>
</file>