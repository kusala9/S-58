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CA72A" w14:textId="0A33EFB1" w:rsidR="003B4B9F" w:rsidRPr="00AD11C0" w:rsidRDefault="003B4B9F" w:rsidP="00AD11C0">
      <w:pPr>
        <w:pStyle w:val="ListParagraph"/>
        <w:numPr>
          <w:ilvl w:val="0"/>
          <w:numId w:val="10"/>
        </w:numPr>
        <w:spacing w:after="160" w:line="256" w:lineRule="auto"/>
        <w:rPr>
          <w:b/>
          <w:sz w:val="28"/>
          <w:szCs w:val="28"/>
        </w:rPr>
      </w:pPr>
      <w:r w:rsidRPr="00AD11C0">
        <w:rPr>
          <w:b/>
          <w:sz w:val="28"/>
          <w:szCs w:val="28"/>
        </w:rPr>
        <w:t>Test Dataset: AA400012</w:t>
      </w:r>
    </w:p>
    <w:p w14:paraId="1095B653" w14:textId="77777777" w:rsidR="003B4B9F" w:rsidRDefault="003B4B9F" w:rsidP="003B4B9F">
      <w:pPr>
        <w:rPr>
          <w:b/>
          <w:sz w:val="24"/>
          <w:szCs w:val="24"/>
        </w:rPr>
      </w:pPr>
      <w:r>
        <w:rPr>
          <w:b/>
          <w:sz w:val="24"/>
          <w:szCs w:val="24"/>
        </w:rPr>
        <w:t>S‐58 Recommended ENC Validation Checks covered in this section:</w:t>
      </w:r>
    </w:p>
    <w:tbl>
      <w:tblPr>
        <w:tblW w:w="9440" w:type="dxa"/>
        <w:jc w:val="center"/>
        <w:tblLook w:val="04A0" w:firstRow="1" w:lastRow="0" w:firstColumn="1" w:lastColumn="0" w:noHBand="0" w:noVBand="1"/>
      </w:tblPr>
      <w:tblGrid>
        <w:gridCol w:w="1255"/>
        <w:gridCol w:w="8185"/>
      </w:tblGrid>
      <w:tr w:rsidR="003B4B9F" w14:paraId="75BD0E55" w14:textId="77777777" w:rsidTr="003B4B9F">
        <w:trPr>
          <w:trHeight w:val="300"/>
          <w:jc w:val="center"/>
        </w:trPr>
        <w:tc>
          <w:tcPr>
            <w:tcW w:w="125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A804D3E"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18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07201B1E"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28A65580" w14:textId="77777777" w:rsidTr="003B4B9F">
        <w:trPr>
          <w:trHeight w:val="305"/>
          <w:jc w:val="center"/>
        </w:trPr>
        <w:tc>
          <w:tcPr>
            <w:tcW w:w="1255" w:type="dxa"/>
            <w:tcBorders>
              <w:top w:val="nil"/>
              <w:left w:val="single" w:sz="4" w:space="0" w:color="auto"/>
              <w:bottom w:val="single" w:sz="4" w:space="0" w:color="auto"/>
              <w:right w:val="single" w:sz="4" w:space="0" w:color="auto"/>
            </w:tcBorders>
            <w:noWrap/>
            <w:vAlign w:val="center"/>
            <w:hideMark/>
          </w:tcPr>
          <w:p w14:paraId="70DBDB2C" w14:textId="77777777" w:rsidR="003B4B9F" w:rsidRPr="007F6D50" w:rsidRDefault="003B4B9F">
            <w:pPr>
              <w:spacing w:after="0" w:line="240" w:lineRule="auto"/>
              <w:jc w:val="center"/>
              <w:rPr>
                <w:rFonts w:ascii="Calibri" w:eastAsia="Times New Roman" w:hAnsi="Calibri" w:cs="Times New Roman"/>
                <w:sz w:val="20"/>
                <w:szCs w:val="20"/>
                <w:lang w:val="en-US" w:eastAsia="en-US"/>
              </w:rPr>
            </w:pPr>
            <w:r w:rsidRPr="007F6D50">
              <w:rPr>
                <w:rFonts w:ascii="Calibri" w:eastAsia="Times New Roman" w:hAnsi="Calibri" w:cs="Times New Roman"/>
                <w:sz w:val="20"/>
                <w:szCs w:val="20"/>
                <w:lang w:val="en-US" w:eastAsia="en-US"/>
              </w:rPr>
              <w:t>504</w:t>
            </w:r>
          </w:p>
        </w:tc>
        <w:tc>
          <w:tcPr>
            <w:tcW w:w="8185" w:type="dxa"/>
            <w:tcBorders>
              <w:top w:val="nil"/>
              <w:left w:val="nil"/>
              <w:bottom w:val="single" w:sz="4" w:space="0" w:color="auto"/>
              <w:right w:val="single" w:sz="4" w:space="0" w:color="auto"/>
            </w:tcBorders>
            <w:vAlign w:val="center"/>
            <w:hideMark/>
          </w:tcPr>
          <w:p w14:paraId="3D741069"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CANBNK, LAKSHR, RIVBNK SQUARE, M_HDAT, M_PROD, M_UNIT, C_STAC, $AREAS, $LINES, $CSYMB, $COMPS, or $TEXTS feature object.</w:t>
            </w:r>
          </w:p>
        </w:tc>
      </w:tr>
      <w:tr w:rsidR="003B4B9F" w14:paraId="6E7CE040" w14:textId="77777777" w:rsidTr="003B4B9F">
        <w:trPr>
          <w:trHeight w:val="305"/>
          <w:jc w:val="center"/>
        </w:trPr>
        <w:tc>
          <w:tcPr>
            <w:tcW w:w="1255" w:type="dxa"/>
            <w:tcBorders>
              <w:top w:val="nil"/>
              <w:left w:val="single" w:sz="4" w:space="0" w:color="auto"/>
              <w:bottom w:val="single" w:sz="4" w:space="0" w:color="auto"/>
              <w:right w:val="single" w:sz="4" w:space="0" w:color="auto"/>
            </w:tcBorders>
            <w:noWrap/>
            <w:vAlign w:val="center"/>
            <w:hideMark/>
          </w:tcPr>
          <w:p w14:paraId="102AE2AC" w14:textId="77777777" w:rsidR="003B4B9F" w:rsidRPr="007F6D50" w:rsidRDefault="003B4B9F">
            <w:pPr>
              <w:spacing w:after="0" w:line="240" w:lineRule="auto"/>
              <w:jc w:val="center"/>
              <w:rPr>
                <w:rFonts w:ascii="Calibri" w:eastAsia="Times New Roman" w:hAnsi="Calibri" w:cs="Times New Roman"/>
                <w:sz w:val="20"/>
                <w:szCs w:val="20"/>
                <w:lang w:val="en-US" w:eastAsia="en-US"/>
              </w:rPr>
            </w:pPr>
            <w:r w:rsidRPr="007F6D50">
              <w:rPr>
                <w:rFonts w:ascii="Calibri" w:eastAsia="Times New Roman" w:hAnsi="Calibri" w:cs="Times New Roman"/>
                <w:sz w:val="20"/>
                <w:szCs w:val="20"/>
                <w:lang w:val="en-US" w:eastAsia="en-US"/>
              </w:rPr>
              <w:t>545</w:t>
            </w:r>
          </w:p>
        </w:tc>
        <w:tc>
          <w:tcPr>
            <w:tcW w:w="8185" w:type="dxa"/>
            <w:tcBorders>
              <w:top w:val="nil"/>
              <w:left w:val="nil"/>
              <w:bottom w:val="single" w:sz="4" w:space="0" w:color="auto"/>
              <w:right w:val="single" w:sz="4" w:space="0" w:color="auto"/>
            </w:tcBorders>
            <w:vAlign w:val="center"/>
            <w:hideMark/>
          </w:tcPr>
          <w:p w14:paraId="5846ABC9"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 xml:space="preserve">For each feature object which does not have a valid feature object class label/code as defined by the Object Catalogue and </w:t>
            </w:r>
          </w:p>
          <w:p w14:paraId="2A392CEA"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S-57 Supplement No.3.</w:t>
            </w:r>
          </w:p>
        </w:tc>
      </w:tr>
      <w:tr w:rsidR="003B4B9F" w14:paraId="619C73BC" w14:textId="77777777" w:rsidTr="003B4B9F">
        <w:trPr>
          <w:trHeight w:val="278"/>
          <w:jc w:val="center"/>
        </w:trPr>
        <w:tc>
          <w:tcPr>
            <w:tcW w:w="1255" w:type="dxa"/>
            <w:tcBorders>
              <w:top w:val="nil"/>
              <w:left w:val="single" w:sz="4" w:space="0" w:color="auto"/>
              <w:bottom w:val="single" w:sz="4" w:space="0" w:color="auto"/>
              <w:right w:val="single" w:sz="4" w:space="0" w:color="auto"/>
            </w:tcBorders>
            <w:noWrap/>
            <w:vAlign w:val="center"/>
            <w:hideMark/>
          </w:tcPr>
          <w:p w14:paraId="47B3EFE2" w14:textId="77777777" w:rsidR="003B4B9F" w:rsidRPr="00EB0A4A" w:rsidRDefault="003B4B9F">
            <w:pPr>
              <w:spacing w:after="0" w:line="240" w:lineRule="auto"/>
              <w:jc w:val="center"/>
              <w:rPr>
                <w:rFonts w:ascii="Calibri" w:eastAsia="Times New Roman" w:hAnsi="Calibri" w:cs="Times New Roman"/>
                <w:color w:val="BFBFBF" w:themeColor="background1" w:themeShade="BF"/>
                <w:sz w:val="20"/>
                <w:szCs w:val="20"/>
                <w:highlight w:val="yellow"/>
                <w:lang w:val="en-US" w:eastAsia="en-US"/>
              </w:rPr>
            </w:pPr>
            <w:r w:rsidRPr="00EB0A4A">
              <w:rPr>
                <w:rFonts w:ascii="Calibri" w:eastAsia="Times New Roman" w:hAnsi="Calibri" w:cs="Times New Roman"/>
                <w:sz w:val="20"/>
                <w:szCs w:val="20"/>
                <w:lang w:val="en-US" w:eastAsia="en-US"/>
              </w:rPr>
              <w:t>547</w:t>
            </w:r>
          </w:p>
        </w:tc>
        <w:tc>
          <w:tcPr>
            <w:tcW w:w="8185" w:type="dxa"/>
            <w:tcBorders>
              <w:top w:val="nil"/>
              <w:left w:val="nil"/>
              <w:bottom w:val="single" w:sz="4" w:space="0" w:color="auto"/>
              <w:right w:val="single" w:sz="4" w:space="0" w:color="auto"/>
            </w:tcBorders>
            <w:vAlign w:val="center"/>
            <w:hideMark/>
          </w:tcPr>
          <w:p w14:paraId="5D069C06"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 xml:space="preserve">For each feature </w:t>
            </w:r>
            <w:proofErr w:type="gramStart"/>
            <w:r>
              <w:rPr>
                <w:rFonts w:ascii="Calibri" w:eastAsia="Times New Roman" w:hAnsi="Calibri" w:cs="Times New Roman"/>
                <w:color w:val="000000"/>
                <w:sz w:val="16"/>
                <w:szCs w:val="16"/>
                <w:lang w:val="en-US" w:eastAsia="en-US"/>
              </w:rPr>
              <w:t>object which</w:t>
            </w:r>
            <w:proofErr w:type="gramEnd"/>
            <w:r>
              <w:rPr>
                <w:rFonts w:ascii="Calibri" w:eastAsia="Times New Roman" w:hAnsi="Calibri" w:cs="Times New Roman"/>
                <w:color w:val="000000"/>
                <w:sz w:val="16"/>
                <w:szCs w:val="16"/>
                <w:lang w:val="en-US" w:eastAsia="en-US"/>
              </w:rPr>
              <w:t xml:space="preserve"> contains attributes outside the list of permissible attributes for the feature object as defined in the Object Catalogue and S-57 Supplement No.3.</w:t>
            </w:r>
          </w:p>
        </w:tc>
      </w:tr>
      <w:tr w:rsidR="003B4B9F" w14:paraId="0A728496" w14:textId="77777777" w:rsidTr="003B4B9F">
        <w:trPr>
          <w:trHeight w:val="300"/>
          <w:jc w:val="center"/>
        </w:trPr>
        <w:tc>
          <w:tcPr>
            <w:tcW w:w="1255" w:type="dxa"/>
            <w:tcBorders>
              <w:top w:val="nil"/>
              <w:left w:val="single" w:sz="4" w:space="0" w:color="auto"/>
              <w:bottom w:val="single" w:sz="4" w:space="0" w:color="auto"/>
              <w:right w:val="single" w:sz="4" w:space="0" w:color="auto"/>
            </w:tcBorders>
            <w:noWrap/>
            <w:vAlign w:val="center"/>
            <w:hideMark/>
          </w:tcPr>
          <w:p w14:paraId="4A10E02B" w14:textId="77777777" w:rsidR="003B4B9F" w:rsidRPr="00EB0A4A"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F6D50">
              <w:rPr>
                <w:rFonts w:ascii="Calibri" w:eastAsia="Times New Roman" w:hAnsi="Calibri" w:cs="Times New Roman"/>
                <w:sz w:val="20"/>
                <w:szCs w:val="20"/>
                <w:lang w:val="en-US" w:eastAsia="en-US"/>
              </w:rPr>
              <w:t>553</w:t>
            </w:r>
          </w:p>
        </w:tc>
        <w:tc>
          <w:tcPr>
            <w:tcW w:w="8185" w:type="dxa"/>
            <w:tcBorders>
              <w:top w:val="nil"/>
              <w:left w:val="nil"/>
              <w:bottom w:val="single" w:sz="4" w:space="0" w:color="auto"/>
              <w:right w:val="single" w:sz="4" w:space="0" w:color="auto"/>
            </w:tcBorders>
            <w:vAlign w:val="center"/>
            <w:hideMark/>
          </w:tcPr>
          <w:p w14:paraId="0474A88B"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 xml:space="preserve">For each Group 1 feature object where any of DATSTA, DATEND, PERSTA or PEREND is Present AND </w:t>
            </w:r>
            <w:proofErr w:type="spellStart"/>
            <w:r>
              <w:rPr>
                <w:rFonts w:ascii="Calibri" w:eastAsia="Times New Roman" w:hAnsi="Calibri" w:cs="Times New Roman"/>
                <w:color w:val="000000"/>
                <w:sz w:val="16"/>
                <w:szCs w:val="16"/>
                <w:lang w:val="en-US" w:eastAsia="en-US"/>
              </w:rPr>
              <w:t>notNull</w:t>
            </w:r>
            <w:proofErr w:type="spellEnd"/>
            <w:r>
              <w:rPr>
                <w:rFonts w:ascii="Calibri" w:eastAsia="Times New Roman" w:hAnsi="Calibri" w:cs="Times New Roman"/>
                <w:color w:val="000000"/>
                <w:sz w:val="16"/>
                <w:szCs w:val="16"/>
                <w:lang w:val="en-US" w:eastAsia="en-US"/>
              </w:rPr>
              <w:t>.</w:t>
            </w:r>
          </w:p>
        </w:tc>
      </w:tr>
      <w:tr w:rsidR="003B4B9F" w14:paraId="6BCFF4A4" w14:textId="77777777" w:rsidTr="003B4B9F">
        <w:trPr>
          <w:trHeight w:val="300"/>
          <w:jc w:val="center"/>
        </w:trPr>
        <w:tc>
          <w:tcPr>
            <w:tcW w:w="1255" w:type="dxa"/>
            <w:tcBorders>
              <w:top w:val="nil"/>
              <w:left w:val="single" w:sz="4" w:space="0" w:color="auto"/>
              <w:bottom w:val="single" w:sz="4" w:space="0" w:color="auto"/>
              <w:right w:val="single" w:sz="4" w:space="0" w:color="auto"/>
            </w:tcBorders>
            <w:noWrap/>
            <w:vAlign w:val="center"/>
            <w:hideMark/>
          </w:tcPr>
          <w:p w14:paraId="665528C9" w14:textId="77777777" w:rsidR="003B4B9F" w:rsidRPr="007F6D50" w:rsidRDefault="003B4B9F">
            <w:pPr>
              <w:spacing w:after="0" w:line="240" w:lineRule="auto"/>
              <w:jc w:val="center"/>
              <w:rPr>
                <w:rFonts w:ascii="Calibri" w:eastAsia="Times New Roman" w:hAnsi="Calibri" w:cs="Times New Roman"/>
                <w:sz w:val="20"/>
                <w:szCs w:val="20"/>
                <w:lang w:val="en-US" w:eastAsia="en-US"/>
              </w:rPr>
            </w:pPr>
            <w:r w:rsidRPr="007F6D50">
              <w:rPr>
                <w:rFonts w:ascii="Calibri" w:eastAsia="Times New Roman" w:hAnsi="Calibri" w:cs="Times New Roman"/>
                <w:sz w:val="20"/>
                <w:szCs w:val="20"/>
                <w:lang w:val="en-US" w:eastAsia="en-US"/>
              </w:rPr>
              <w:t>1011</w:t>
            </w:r>
          </w:p>
        </w:tc>
        <w:tc>
          <w:tcPr>
            <w:tcW w:w="8185" w:type="dxa"/>
            <w:tcBorders>
              <w:top w:val="nil"/>
              <w:left w:val="nil"/>
              <w:bottom w:val="single" w:sz="4" w:space="0" w:color="auto"/>
              <w:right w:val="single" w:sz="4" w:space="0" w:color="auto"/>
            </w:tcBorders>
            <w:vAlign w:val="center"/>
            <w:hideMark/>
          </w:tcPr>
          <w:p w14:paraId="6C0A8CFF"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where TXTDSC, NTXTDS, PICREP is ‘</w:t>
            </w:r>
            <w:proofErr w:type="spellStart"/>
            <w:r>
              <w:rPr>
                <w:rFonts w:ascii="Calibri" w:eastAsia="Times New Roman" w:hAnsi="Calibri" w:cs="Times New Roman"/>
                <w:color w:val="000000"/>
                <w:sz w:val="16"/>
                <w:szCs w:val="16"/>
                <w:lang w:val="en-US" w:eastAsia="en-US"/>
              </w:rPr>
              <w:t>notNull</w:t>
            </w:r>
            <w:proofErr w:type="spellEnd"/>
            <w:r>
              <w:rPr>
                <w:rFonts w:ascii="Calibri" w:eastAsia="Times New Roman" w:hAnsi="Calibri" w:cs="Times New Roman"/>
                <w:color w:val="000000"/>
                <w:sz w:val="16"/>
                <w:szCs w:val="16"/>
                <w:lang w:val="en-US" w:eastAsia="en-US"/>
              </w:rPr>
              <w:t>’ and references a file that is Not present in the exchange set OR their names do not conform to the ENC Product Specification.</w:t>
            </w:r>
          </w:p>
        </w:tc>
      </w:tr>
      <w:tr w:rsidR="003B4B9F" w14:paraId="6A0B2FF4" w14:textId="77777777" w:rsidTr="003B4B9F">
        <w:trPr>
          <w:trHeight w:val="300"/>
          <w:jc w:val="center"/>
        </w:trPr>
        <w:tc>
          <w:tcPr>
            <w:tcW w:w="1255" w:type="dxa"/>
            <w:tcBorders>
              <w:top w:val="nil"/>
              <w:left w:val="single" w:sz="4" w:space="0" w:color="auto"/>
              <w:bottom w:val="single" w:sz="4" w:space="0" w:color="auto"/>
              <w:right w:val="single" w:sz="4" w:space="0" w:color="auto"/>
            </w:tcBorders>
            <w:noWrap/>
            <w:vAlign w:val="center"/>
            <w:hideMark/>
          </w:tcPr>
          <w:p w14:paraId="23E927E6" w14:textId="77777777" w:rsidR="003B4B9F" w:rsidRPr="007F6D50" w:rsidRDefault="003B4B9F">
            <w:pPr>
              <w:spacing w:after="0" w:line="240" w:lineRule="auto"/>
              <w:jc w:val="center"/>
              <w:rPr>
                <w:rFonts w:ascii="Calibri" w:eastAsia="Times New Roman" w:hAnsi="Calibri" w:cs="Times New Roman"/>
                <w:sz w:val="20"/>
                <w:szCs w:val="20"/>
                <w:lang w:val="en-US" w:eastAsia="en-US"/>
              </w:rPr>
            </w:pPr>
            <w:r w:rsidRPr="007F6D50">
              <w:rPr>
                <w:rFonts w:ascii="Calibri" w:eastAsia="Times New Roman" w:hAnsi="Calibri" w:cs="Times New Roman"/>
                <w:sz w:val="20"/>
                <w:szCs w:val="20"/>
                <w:lang w:val="en-US" w:eastAsia="en-US"/>
              </w:rPr>
              <w:t>1015</w:t>
            </w:r>
          </w:p>
        </w:tc>
        <w:tc>
          <w:tcPr>
            <w:tcW w:w="8185" w:type="dxa"/>
            <w:tcBorders>
              <w:top w:val="nil"/>
              <w:left w:val="nil"/>
              <w:bottom w:val="single" w:sz="4" w:space="0" w:color="auto"/>
              <w:right w:val="single" w:sz="4" w:space="0" w:color="auto"/>
            </w:tcBorders>
            <w:vAlign w:val="center"/>
            <w:hideMark/>
          </w:tcPr>
          <w:p w14:paraId="42AC60D2"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If the text and picture file names are not unique OR not with extension (e.g. .TXT and .TIF).</w:t>
            </w:r>
          </w:p>
        </w:tc>
      </w:tr>
      <w:tr w:rsidR="003B4B9F" w14:paraId="251CE85E" w14:textId="77777777" w:rsidTr="003B4B9F">
        <w:trPr>
          <w:trHeight w:val="300"/>
          <w:jc w:val="center"/>
        </w:trPr>
        <w:tc>
          <w:tcPr>
            <w:tcW w:w="1255" w:type="dxa"/>
            <w:tcBorders>
              <w:top w:val="nil"/>
              <w:left w:val="single" w:sz="4" w:space="0" w:color="auto"/>
              <w:bottom w:val="single" w:sz="4" w:space="0" w:color="auto"/>
              <w:right w:val="single" w:sz="4" w:space="0" w:color="auto"/>
            </w:tcBorders>
            <w:noWrap/>
            <w:vAlign w:val="center"/>
            <w:hideMark/>
          </w:tcPr>
          <w:p w14:paraId="4A3B9169" w14:textId="77777777" w:rsidR="003B4B9F" w:rsidRPr="00EB0A4A"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8D426D">
              <w:rPr>
                <w:rFonts w:ascii="Calibri" w:eastAsia="Times New Roman" w:hAnsi="Calibri" w:cs="Times New Roman"/>
                <w:sz w:val="20"/>
                <w:szCs w:val="20"/>
                <w:lang w:val="en-US" w:eastAsia="en-US"/>
              </w:rPr>
              <w:t>1023</w:t>
            </w:r>
          </w:p>
        </w:tc>
        <w:tc>
          <w:tcPr>
            <w:tcW w:w="8185" w:type="dxa"/>
            <w:tcBorders>
              <w:top w:val="nil"/>
              <w:left w:val="nil"/>
              <w:bottom w:val="single" w:sz="4" w:space="0" w:color="auto"/>
              <w:right w:val="single" w:sz="4" w:space="0" w:color="auto"/>
            </w:tcBorders>
            <w:vAlign w:val="center"/>
            <w:hideMark/>
          </w:tcPr>
          <w:p w14:paraId="6A4646F4"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 xml:space="preserve">For each </w:t>
            </w:r>
            <w:proofErr w:type="gramStart"/>
            <w:r>
              <w:rPr>
                <w:rFonts w:ascii="Calibri" w:eastAsia="Times New Roman" w:hAnsi="Calibri" w:cs="Times New Roman"/>
                <w:color w:val="000000"/>
                <w:sz w:val="16"/>
                <w:szCs w:val="16"/>
                <w:lang w:val="en-US" w:eastAsia="en-US"/>
              </w:rPr>
              <w:t>picture</w:t>
            </w:r>
            <w:proofErr w:type="gramEnd"/>
            <w:r>
              <w:rPr>
                <w:rFonts w:ascii="Calibri" w:eastAsia="Times New Roman" w:hAnsi="Calibri" w:cs="Times New Roman"/>
                <w:color w:val="000000"/>
                <w:sz w:val="16"/>
                <w:szCs w:val="16"/>
                <w:lang w:val="en-US" w:eastAsia="en-US"/>
              </w:rPr>
              <w:t xml:space="preserve"> file which is not in the TIF format.</w:t>
            </w:r>
          </w:p>
        </w:tc>
      </w:tr>
      <w:tr w:rsidR="003B4B9F" w14:paraId="0570F8FE" w14:textId="77777777" w:rsidTr="003B4B9F">
        <w:trPr>
          <w:trHeight w:val="300"/>
          <w:jc w:val="center"/>
        </w:trPr>
        <w:tc>
          <w:tcPr>
            <w:tcW w:w="1255" w:type="dxa"/>
            <w:tcBorders>
              <w:top w:val="nil"/>
              <w:left w:val="single" w:sz="4" w:space="0" w:color="auto"/>
              <w:bottom w:val="single" w:sz="4" w:space="0" w:color="auto"/>
              <w:right w:val="single" w:sz="4" w:space="0" w:color="auto"/>
            </w:tcBorders>
            <w:noWrap/>
            <w:vAlign w:val="center"/>
            <w:hideMark/>
          </w:tcPr>
          <w:p w14:paraId="610B1CF0" w14:textId="77777777" w:rsidR="003B4B9F" w:rsidRPr="00EB0A4A"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EB0A4A">
              <w:rPr>
                <w:rFonts w:ascii="Calibri" w:eastAsia="Times New Roman" w:hAnsi="Calibri" w:cs="Times New Roman"/>
                <w:sz w:val="20"/>
                <w:szCs w:val="20"/>
                <w:lang w:val="en-US" w:eastAsia="en-US"/>
              </w:rPr>
              <w:t>1679</w:t>
            </w:r>
          </w:p>
        </w:tc>
        <w:tc>
          <w:tcPr>
            <w:tcW w:w="8185" w:type="dxa"/>
            <w:tcBorders>
              <w:top w:val="nil"/>
              <w:left w:val="nil"/>
              <w:bottom w:val="single" w:sz="4" w:space="0" w:color="auto"/>
              <w:right w:val="single" w:sz="4" w:space="0" w:color="auto"/>
            </w:tcBorders>
            <w:vAlign w:val="center"/>
            <w:hideMark/>
          </w:tcPr>
          <w:p w14:paraId="02620546"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where attributes of types enumerated ('E'), float ('F'), integer ('I') or code string ('A') have more than one value.</w:t>
            </w:r>
          </w:p>
        </w:tc>
      </w:tr>
      <w:tr w:rsidR="003B4B9F" w14:paraId="2810594A" w14:textId="77777777" w:rsidTr="003B4B9F">
        <w:trPr>
          <w:trHeight w:val="476"/>
          <w:jc w:val="center"/>
        </w:trPr>
        <w:tc>
          <w:tcPr>
            <w:tcW w:w="1255" w:type="dxa"/>
            <w:tcBorders>
              <w:top w:val="nil"/>
              <w:left w:val="single" w:sz="4" w:space="0" w:color="auto"/>
              <w:bottom w:val="single" w:sz="4" w:space="0" w:color="auto"/>
              <w:right w:val="single" w:sz="4" w:space="0" w:color="auto"/>
            </w:tcBorders>
            <w:noWrap/>
            <w:vAlign w:val="center"/>
            <w:hideMark/>
          </w:tcPr>
          <w:p w14:paraId="5A0CE258" w14:textId="77777777" w:rsidR="003B4B9F" w:rsidRPr="00EB0A4A"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F6D50">
              <w:rPr>
                <w:rFonts w:ascii="Calibri" w:eastAsia="Times New Roman" w:hAnsi="Calibri" w:cs="Times New Roman"/>
                <w:sz w:val="20"/>
                <w:szCs w:val="20"/>
                <w:lang w:val="en-US" w:eastAsia="en-US"/>
              </w:rPr>
              <w:t>1804</w:t>
            </w:r>
          </w:p>
        </w:tc>
        <w:tc>
          <w:tcPr>
            <w:tcW w:w="8185" w:type="dxa"/>
            <w:tcBorders>
              <w:top w:val="nil"/>
              <w:left w:val="nil"/>
              <w:bottom w:val="single" w:sz="4" w:space="0" w:color="auto"/>
              <w:right w:val="single" w:sz="4" w:space="0" w:color="auto"/>
            </w:tcBorders>
            <w:vAlign w:val="center"/>
            <w:hideMark/>
          </w:tcPr>
          <w:p w14:paraId="3B543209"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OBSTRN, UWTROC or WRECKS feature object of geometric primitive point which TOUCHES an edge of a DEPARE, DRGARE or UNSARE feature object.</w:t>
            </w:r>
          </w:p>
        </w:tc>
      </w:tr>
    </w:tbl>
    <w:p w14:paraId="163E3371" w14:textId="77777777" w:rsidR="003B4B9F" w:rsidRDefault="003B4B9F" w:rsidP="003B4B9F"/>
    <w:p w14:paraId="6B483B6F" w14:textId="77777777" w:rsidR="003B4B9F" w:rsidRDefault="003B4B9F" w:rsidP="003B4B9F">
      <w:pPr>
        <w:rPr>
          <w:b/>
        </w:rPr>
      </w:pPr>
      <w:r>
        <w:rPr>
          <w:b/>
        </w:rPr>
        <w:t>Secondary Errors</w:t>
      </w:r>
    </w:p>
    <w:p w14:paraId="4D1CF2CE" w14:textId="72BB11B3" w:rsidR="003B4B9F" w:rsidRDefault="003B4B9F" w:rsidP="003B4B9F">
      <w:pPr>
        <w:ind w:firstLine="720"/>
        <w:rPr>
          <w:ins w:id="0" w:author="Leonid Kuzmin" w:date="2019-02-25T11:25:00Z"/>
        </w:rPr>
      </w:pPr>
      <w:r w:rsidRPr="005566E2">
        <w:t xml:space="preserve">Critical – </w:t>
      </w:r>
      <w:commentRangeStart w:id="1"/>
      <w:commentRangeStart w:id="2"/>
      <w:ins w:id="3" w:author="Leonid Kuzmin" w:date="2019-02-25T11:46:00Z">
        <w:r w:rsidR="008E36B8">
          <w:t>20b</w:t>
        </w:r>
        <w:commentRangeEnd w:id="1"/>
        <w:r w:rsidR="008E36B8">
          <w:rPr>
            <w:rStyle w:val="CommentReference"/>
          </w:rPr>
          <w:commentReference w:id="1"/>
        </w:r>
      </w:ins>
      <w:commentRangeEnd w:id="2"/>
      <w:r w:rsidR="004D0B2B">
        <w:rPr>
          <w:rStyle w:val="CommentReference"/>
        </w:rPr>
        <w:commentReference w:id="2"/>
      </w:r>
      <w:ins w:id="4" w:author="Leonid Kuzmin" w:date="2019-02-25T11:46:00Z">
        <w:r w:rsidR="008E36B8">
          <w:t xml:space="preserve">, </w:t>
        </w:r>
      </w:ins>
      <w:commentRangeStart w:id="5"/>
      <w:commentRangeStart w:id="6"/>
      <w:r w:rsidR="00634B94" w:rsidRPr="005566E2">
        <w:t>26a</w:t>
      </w:r>
      <w:commentRangeEnd w:id="5"/>
      <w:r w:rsidR="00BC6E3C">
        <w:rPr>
          <w:rStyle w:val="CommentReference"/>
        </w:rPr>
        <w:commentReference w:id="5"/>
      </w:r>
      <w:commentRangeEnd w:id="6"/>
      <w:r w:rsidR="00791B83">
        <w:rPr>
          <w:rStyle w:val="CommentReference"/>
        </w:rPr>
        <w:commentReference w:id="6"/>
      </w:r>
      <w:r w:rsidR="00634B94" w:rsidRPr="005566E2">
        <w:t>,</w:t>
      </w:r>
      <w:r w:rsidR="008D426D">
        <w:rPr>
          <w:color w:val="A6A6A6" w:themeColor="background1" w:themeShade="A6"/>
        </w:rPr>
        <w:t xml:space="preserve"> </w:t>
      </w:r>
      <w:commentRangeStart w:id="8"/>
      <w:r w:rsidR="006A4859" w:rsidRPr="00636943">
        <w:t>507</w:t>
      </w:r>
      <w:r w:rsidR="00672AD5" w:rsidRPr="00636943">
        <w:t>,</w:t>
      </w:r>
      <w:commentRangeEnd w:id="8"/>
      <w:r w:rsidR="003A5B88">
        <w:rPr>
          <w:rStyle w:val="CommentReference"/>
        </w:rPr>
        <w:commentReference w:id="8"/>
      </w:r>
      <w:r w:rsidR="00672AD5" w:rsidRPr="00636943">
        <w:t xml:space="preserve"> </w:t>
      </w:r>
      <w:commentRangeStart w:id="9"/>
      <w:commentRangeStart w:id="10"/>
      <w:r w:rsidR="008D426D">
        <w:t>1013</w:t>
      </w:r>
      <w:commentRangeEnd w:id="9"/>
      <w:r w:rsidR="003A5B88">
        <w:rPr>
          <w:rStyle w:val="CommentReference"/>
        </w:rPr>
        <w:commentReference w:id="9"/>
      </w:r>
      <w:commentRangeEnd w:id="10"/>
      <w:r w:rsidR="00776797">
        <w:rPr>
          <w:rStyle w:val="CommentReference"/>
        </w:rPr>
        <w:commentReference w:id="10"/>
      </w:r>
    </w:p>
    <w:p w14:paraId="33AB81D8" w14:textId="00AD01E9" w:rsidR="006A1426" w:rsidRPr="005566E2" w:rsidRDefault="006A1426">
      <w:pPr>
        <w:ind w:left="1134" w:hanging="425"/>
        <w:rPr>
          <w:color w:val="A6A6A6" w:themeColor="background1" w:themeShade="A6"/>
        </w:rPr>
        <w:pPrChange w:id="11" w:author="Leonid Kuzmin" w:date="2019-02-25T11:27:00Z">
          <w:pPr>
            <w:ind w:firstLine="720"/>
          </w:pPr>
        </w:pPrChange>
      </w:pPr>
      <w:commentRangeStart w:id="12"/>
      <w:commentRangeStart w:id="13"/>
      <w:ins w:id="14" w:author="Leonid Kuzmin" w:date="2019-02-25T11:26:00Z">
        <w:r>
          <w:rPr>
            <w:color w:val="A6A6A6" w:themeColor="background1" w:themeShade="A6"/>
          </w:rPr>
          <w:t>555:</w:t>
        </w:r>
        <w:r w:rsidRPr="006A1426">
          <w:t xml:space="preserve"> </w:t>
        </w:r>
      </w:ins>
      <w:commentRangeEnd w:id="12"/>
      <w:ins w:id="15" w:author="Leonid Kuzmin" w:date="2019-02-25T11:27:00Z">
        <w:r>
          <w:rPr>
            <w:rStyle w:val="CommentReference"/>
          </w:rPr>
          <w:commentReference w:id="12"/>
        </w:r>
      </w:ins>
      <w:commentRangeEnd w:id="13"/>
      <w:r w:rsidR="002909FD">
        <w:rPr>
          <w:rStyle w:val="CommentReference"/>
        </w:rPr>
        <w:commentReference w:id="13"/>
      </w:r>
      <w:ins w:id="17" w:author="Leonid Kuzmin" w:date="2019-02-25T11:26:00Z">
        <w:r w:rsidRPr="006A1426">
          <w:rPr>
            <w:color w:val="A6A6A6" w:themeColor="background1" w:themeShade="A6"/>
          </w:rPr>
          <w:t>Geo feature record &lt;\FFFFFF83\03&gt; is after a Collection feature record</w:t>
        </w:r>
        <w:proofErr w:type="gramStart"/>
        <w:r>
          <w:rPr>
            <w:color w:val="A6A6A6" w:themeColor="background1" w:themeShade="A6"/>
          </w:rPr>
          <w:t>;</w:t>
        </w:r>
        <w:proofErr w:type="gramEnd"/>
        <w:r>
          <w:rPr>
            <w:color w:val="A6A6A6" w:themeColor="background1" w:themeShade="A6"/>
          </w:rPr>
          <w:br/>
        </w:r>
        <w:r w:rsidRPr="006A1426">
          <w:rPr>
            <w:color w:val="A6A6A6" w:themeColor="background1" w:themeShade="A6"/>
          </w:rPr>
          <w:t>Meta feature record &lt;\FFFFFF83\03&gt; is after a Collection feature record</w:t>
        </w:r>
      </w:ins>
    </w:p>
    <w:p w14:paraId="6A9BAED0" w14:textId="5D32ED9E" w:rsidR="003B4B9F" w:rsidRPr="007F6D50" w:rsidRDefault="003B4B9F" w:rsidP="003B4B9F">
      <w:pPr>
        <w:ind w:firstLine="720"/>
      </w:pPr>
      <w:r w:rsidRPr="005566E2">
        <w:t>Error –</w:t>
      </w:r>
      <w:r w:rsidRPr="005566E2">
        <w:rPr>
          <w:color w:val="A6A6A6" w:themeColor="background1" w:themeShade="A6"/>
        </w:rPr>
        <w:t xml:space="preserve"> </w:t>
      </w:r>
      <w:r w:rsidR="00FF7C90" w:rsidRPr="007F6D50">
        <w:t xml:space="preserve">26b, </w:t>
      </w:r>
      <w:commentRangeStart w:id="18"/>
      <w:commentRangeStart w:id="19"/>
      <w:r w:rsidR="00634B94" w:rsidRPr="007F6D50">
        <w:t>28</w:t>
      </w:r>
      <w:commentRangeEnd w:id="18"/>
      <w:r w:rsidR="006A1426">
        <w:rPr>
          <w:rStyle w:val="CommentReference"/>
        </w:rPr>
        <w:commentReference w:id="18"/>
      </w:r>
      <w:commentRangeEnd w:id="19"/>
      <w:r w:rsidR="002909FD">
        <w:rPr>
          <w:rStyle w:val="CommentReference"/>
        </w:rPr>
        <w:commentReference w:id="19"/>
      </w:r>
      <w:r w:rsidR="00FF7C90" w:rsidRPr="007F6D50">
        <w:t xml:space="preserve">, 46, 96, </w:t>
      </w:r>
      <w:commentRangeStart w:id="20"/>
      <w:commentRangeStart w:id="21"/>
      <w:r w:rsidR="00AE0F06" w:rsidRPr="007F6D50">
        <w:t>541b</w:t>
      </w:r>
      <w:commentRangeEnd w:id="20"/>
      <w:r w:rsidR="00962289">
        <w:rPr>
          <w:rStyle w:val="CommentReference"/>
        </w:rPr>
        <w:commentReference w:id="20"/>
      </w:r>
      <w:commentRangeEnd w:id="21"/>
      <w:r w:rsidR="00C823EC">
        <w:rPr>
          <w:rStyle w:val="CommentReference"/>
        </w:rPr>
        <w:commentReference w:id="21"/>
      </w:r>
      <w:r w:rsidR="00AE0F06" w:rsidRPr="007F6D50">
        <w:t xml:space="preserve">, </w:t>
      </w:r>
      <w:r w:rsidR="00FF7C90" w:rsidRPr="007F6D50">
        <w:t xml:space="preserve">568, 574, </w:t>
      </w:r>
      <w:r w:rsidR="00AE0F06" w:rsidRPr="007F6D50">
        <w:t xml:space="preserve">1553, </w:t>
      </w:r>
      <w:r w:rsidR="007F6D50" w:rsidRPr="007F6D50">
        <w:t>2000</w:t>
      </w:r>
    </w:p>
    <w:p w14:paraId="718E4391" w14:textId="24BFB7C5" w:rsidR="003B4B9F" w:rsidRPr="007F6D50" w:rsidRDefault="003B4B9F" w:rsidP="003B4B9F">
      <w:pPr>
        <w:ind w:firstLine="720"/>
      </w:pPr>
      <w:r w:rsidRPr="005566E2">
        <w:t xml:space="preserve">Warnings – </w:t>
      </w:r>
      <w:commentRangeStart w:id="22"/>
      <w:r w:rsidR="00634B94" w:rsidRPr="005566E2">
        <w:t>90b</w:t>
      </w:r>
      <w:r w:rsidR="00AE0F06" w:rsidRPr="007F6D50">
        <w:t>, 571</w:t>
      </w:r>
      <w:commentRangeEnd w:id="22"/>
      <w:r w:rsidR="00D84AA6">
        <w:rPr>
          <w:rStyle w:val="CommentReference"/>
        </w:rPr>
        <w:commentReference w:id="22"/>
      </w:r>
      <w:r w:rsidR="00AE0F06" w:rsidRPr="007F6D50">
        <w:t xml:space="preserve">, </w:t>
      </w:r>
      <w:commentRangeStart w:id="23"/>
      <w:commentRangeStart w:id="24"/>
      <w:r w:rsidR="00AE0F06" w:rsidRPr="007F6D50">
        <w:t>1670</w:t>
      </w:r>
      <w:commentRangeEnd w:id="23"/>
      <w:r w:rsidR="00D84AA6">
        <w:rPr>
          <w:rStyle w:val="CommentReference"/>
        </w:rPr>
        <w:commentReference w:id="23"/>
      </w:r>
      <w:commentRangeEnd w:id="24"/>
      <w:r w:rsidR="00CF2750">
        <w:rPr>
          <w:rStyle w:val="CommentReference"/>
        </w:rPr>
        <w:commentReference w:id="24"/>
      </w:r>
      <w:r w:rsidR="00AE0F06" w:rsidRPr="005566E2">
        <w:rPr>
          <w:color w:val="A6A6A6" w:themeColor="background1" w:themeShade="A6"/>
        </w:rPr>
        <w:t xml:space="preserve">, </w:t>
      </w:r>
      <w:commentRangeStart w:id="25"/>
      <w:commentRangeStart w:id="26"/>
      <w:r w:rsidR="00AE0F06" w:rsidRPr="007F6D50">
        <w:t>1781</w:t>
      </w:r>
      <w:commentRangeEnd w:id="25"/>
      <w:r w:rsidR="00D84AA6">
        <w:rPr>
          <w:rStyle w:val="CommentReference"/>
        </w:rPr>
        <w:commentReference w:id="25"/>
      </w:r>
      <w:commentRangeEnd w:id="26"/>
      <w:r w:rsidR="00842A4D">
        <w:rPr>
          <w:rStyle w:val="CommentReference"/>
        </w:rPr>
        <w:commentReference w:id="26"/>
      </w:r>
    </w:p>
    <w:p w14:paraId="79C301FD" w14:textId="5A921AD8" w:rsidR="003B4B9F" w:rsidRPr="00EB0A4A" w:rsidRDefault="003B4B9F" w:rsidP="003B4B9F">
      <w:pPr>
        <w:spacing w:after="160" w:line="256" w:lineRule="auto"/>
        <w:rPr>
          <w:lang w:val="en-GB"/>
        </w:rPr>
      </w:pPr>
      <w:r>
        <w:br w:type="page"/>
      </w:r>
    </w:p>
    <w:tbl>
      <w:tblPr>
        <w:tblW w:w="10512" w:type="dxa"/>
        <w:jc w:val="center"/>
        <w:tblLayout w:type="fixed"/>
        <w:tblLook w:val="04A0" w:firstRow="1" w:lastRow="0" w:firstColumn="1" w:lastColumn="0" w:noHBand="0" w:noVBand="1"/>
      </w:tblPr>
      <w:tblGrid>
        <w:gridCol w:w="2305"/>
        <w:gridCol w:w="350"/>
        <w:gridCol w:w="1302"/>
        <w:gridCol w:w="1573"/>
        <w:gridCol w:w="1254"/>
        <w:gridCol w:w="321"/>
        <w:gridCol w:w="491"/>
        <w:gridCol w:w="855"/>
        <w:gridCol w:w="587"/>
        <w:gridCol w:w="644"/>
        <w:gridCol w:w="830"/>
      </w:tblGrid>
      <w:tr w:rsidR="003B4B9F" w14:paraId="283DFADE"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DC2E2A8"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187E3BC6"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3DC7CE42"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35407DB6"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504</w:t>
            </w:r>
          </w:p>
        </w:tc>
        <w:tc>
          <w:tcPr>
            <w:tcW w:w="644" w:type="dxa"/>
            <w:tcBorders>
              <w:top w:val="single" w:sz="4" w:space="0" w:color="auto"/>
              <w:left w:val="nil"/>
              <w:bottom w:val="single" w:sz="4" w:space="0" w:color="auto"/>
              <w:right w:val="single" w:sz="4" w:space="0" w:color="auto"/>
            </w:tcBorders>
            <w:vAlign w:val="center"/>
            <w:hideMark/>
          </w:tcPr>
          <w:p w14:paraId="062390C1"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1D74E33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59E6DA2A"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CCDE578"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31E93018" w14:textId="77777777" w:rsidR="003B4B9F" w:rsidRDefault="003B4B9F">
            <w:pPr>
              <w:spacing w:after="0" w:line="240" w:lineRule="auto"/>
              <w:rPr>
                <w:rFonts w:ascii="Calibri" w:hAnsi="Calibri" w:cs="Calibri"/>
                <w:sz w:val="20"/>
                <w:szCs w:val="20"/>
              </w:rPr>
            </w:pPr>
            <w:r>
              <w:rPr>
                <w:rFonts w:ascii="Calibri" w:eastAsia="Times New Roman" w:hAnsi="Calibri" w:cs="Calibri"/>
                <w:bCs/>
                <w:sz w:val="20"/>
                <w:szCs w:val="20"/>
              </w:rPr>
              <w:t>For each CANBNK, LAKSHR, RIVBNK SQUARE, M_HDAT, M_PROD, M_UNIT, C_STAC, $AREAS, $LINES, $CSYMB, $COMPS, or $TEXTS feature object.</w:t>
            </w:r>
          </w:p>
        </w:tc>
      </w:tr>
      <w:tr w:rsidR="003B4B9F" w14:paraId="772949AE" w14:textId="77777777" w:rsidTr="00633DC9">
        <w:trPr>
          <w:trHeight w:val="522"/>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84C681C"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7642AE65"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Prohibited objects exist within the dataset.</w:t>
            </w:r>
          </w:p>
        </w:tc>
      </w:tr>
      <w:tr w:rsidR="003B4B9F" w14:paraId="36C6AF34"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5FC951F"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nil"/>
              <w:left w:val="nil"/>
              <w:bottom w:val="single" w:sz="4" w:space="0" w:color="auto"/>
              <w:right w:val="single" w:sz="4" w:space="0" w:color="auto"/>
            </w:tcBorders>
            <w:noWrap/>
            <w:vAlign w:val="center"/>
            <w:hideMark/>
          </w:tcPr>
          <w:p w14:paraId="45F171F2"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prohibited objects.</w:t>
            </w:r>
          </w:p>
        </w:tc>
        <w:tc>
          <w:tcPr>
            <w:tcW w:w="1346" w:type="dxa"/>
            <w:gridSpan w:val="2"/>
            <w:tcBorders>
              <w:top w:val="nil"/>
              <w:left w:val="nil"/>
              <w:bottom w:val="single" w:sz="4" w:space="0" w:color="auto"/>
              <w:right w:val="single" w:sz="4" w:space="0" w:color="auto"/>
            </w:tcBorders>
            <w:noWrap/>
            <w:vAlign w:val="center"/>
            <w:hideMark/>
          </w:tcPr>
          <w:p w14:paraId="5AAD26C8"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3FB5A6A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3.2</w:t>
            </w:r>
          </w:p>
        </w:tc>
      </w:tr>
      <w:tr w:rsidR="003B4B9F" w14:paraId="0E146BCB"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7F3C3E9F"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nil"/>
              <w:left w:val="nil"/>
              <w:bottom w:val="single" w:sz="4" w:space="0" w:color="auto"/>
              <w:right w:val="single" w:sz="4" w:space="0" w:color="auto"/>
            </w:tcBorders>
            <w:noWrap/>
            <w:vAlign w:val="center"/>
            <w:hideMark/>
          </w:tcPr>
          <w:p w14:paraId="453B46B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Prohibited objects </w:t>
            </w:r>
            <w:proofErr w:type="gramStart"/>
            <w:r>
              <w:rPr>
                <w:rFonts w:ascii="Calibri" w:eastAsia="Times New Roman" w:hAnsi="Calibri" w:cs="Calibri"/>
                <w:sz w:val="20"/>
                <w:szCs w:val="20"/>
              </w:rPr>
              <w:t>have been created</w:t>
            </w:r>
            <w:proofErr w:type="gramEnd"/>
            <w:r>
              <w:rPr>
                <w:rFonts w:ascii="Calibri" w:eastAsia="Times New Roman" w:hAnsi="Calibri" w:cs="Calibri"/>
                <w:sz w:val="20"/>
                <w:szCs w:val="20"/>
              </w:rPr>
              <w:t>.</w:t>
            </w:r>
          </w:p>
        </w:tc>
      </w:tr>
      <w:tr w:rsidR="002971E7" w14:paraId="2D5409A8"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4FEF3AD1" w14:textId="763B0803"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27B042CA" w14:textId="51AF3FDE"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2FFEFCAD" w14:textId="4B3218DD"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43042A6" w14:textId="5BF0C1BB"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2A79D749" w14:textId="3E450EE8"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639A30EE" w14:textId="7A59AA4D" w:rsidR="002971E7" w:rsidRDefault="002971E7" w:rsidP="002971E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8D426D" w14:paraId="049E9876" w14:textId="77777777" w:rsidTr="00D178B1">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2D69D499" w14:textId="10F8F904" w:rsidR="008D426D" w:rsidRDefault="008D426D" w:rsidP="008D426D">
            <w:pPr>
              <w:spacing w:after="0" w:line="240" w:lineRule="auto"/>
              <w:rPr>
                <w:rFonts w:ascii="Calibri" w:eastAsia="Times New Roman" w:hAnsi="Calibri" w:cs="Calibri"/>
                <w:b/>
                <w:bCs/>
                <w:sz w:val="20"/>
                <w:szCs w:val="20"/>
              </w:rPr>
            </w:pPr>
            <w:r>
              <w:rPr>
                <w:rFonts w:ascii="Calibri" w:eastAsia="Times New Roman" w:hAnsi="Calibri" w:cs="Calibri"/>
                <w:sz w:val="20"/>
                <w:szCs w:val="20"/>
              </w:rPr>
              <w:t>32°30'35.67"S 60°57'48.16</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500DBE3C" w14:textId="3A75D5C9" w:rsidR="008D426D" w:rsidRDefault="008D426D" w:rsidP="008D426D">
            <w:pPr>
              <w:spacing w:after="0" w:line="240" w:lineRule="auto"/>
              <w:rPr>
                <w:rFonts w:ascii="Calibri" w:eastAsia="Times New Roman" w:hAnsi="Calibri" w:cs="Calibri"/>
                <w:b/>
                <w:sz w:val="20"/>
                <w:szCs w:val="20"/>
              </w:rPr>
            </w:pPr>
            <w:r w:rsidRPr="003F1BFA">
              <w:rPr>
                <w:rFonts w:ascii="Calibri" w:eastAsia="Times New Roman" w:hAnsi="Calibri" w:cs="Calibri"/>
                <w:bCs/>
                <w:sz w:val="20"/>
                <w:szCs w:val="20"/>
              </w:rPr>
              <w:t>SQUARE (A)</w:t>
            </w:r>
          </w:p>
        </w:tc>
        <w:tc>
          <w:tcPr>
            <w:tcW w:w="2827" w:type="dxa"/>
            <w:gridSpan w:val="2"/>
            <w:tcBorders>
              <w:top w:val="single" w:sz="4" w:space="0" w:color="auto"/>
              <w:left w:val="single" w:sz="4" w:space="0" w:color="auto"/>
              <w:bottom w:val="single" w:sz="4" w:space="0" w:color="auto"/>
              <w:right w:val="single" w:sz="4" w:space="0" w:color="auto"/>
            </w:tcBorders>
          </w:tcPr>
          <w:p w14:paraId="3A47D6AB" w14:textId="559756DC" w:rsidR="008D426D" w:rsidRDefault="008D426D" w:rsidP="008D426D">
            <w:pPr>
              <w:spacing w:after="0" w:line="240" w:lineRule="auto"/>
              <w:jc w:val="center"/>
              <w:rPr>
                <w:rFonts w:ascii="Calibri" w:eastAsia="Times New Roman" w:hAnsi="Calibri" w:cs="Calibri"/>
                <w:b/>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10333E9" w14:textId="29EC23C5" w:rsidR="008D426D" w:rsidRDefault="008D426D" w:rsidP="008D426D">
            <w:pPr>
              <w:spacing w:after="0" w:line="240" w:lineRule="auto"/>
              <w:rPr>
                <w:rFonts w:ascii="Calibri" w:eastAsia="Times New Roman" w:hAnsi="Calibri" w:cs="Calibri"/>
                <w:b/>
                <w:sz w:val="20"/>
                <w:szCs w:val="20"/>
              </w:rPr>
            </w:pPr>
            <w:r>
              <w:rPr>
                <w:rFonts w:ascii="Calibri" w:eastAsia="Times New Roman" w:hAnsi="Calibri" w:cs="Calibri"/>
                <w:sz w:val="20"/>
                <w:szCs w:val="20"/>
              </w:rPr>
              <w:t>FE-19</w:t>
            </w:r>
          </w:p>
        </w:tc>
        <w:tc>
          <w:tcPr>
            <w:tcW w:w="2086" w:type="dxa"/>
            <w:gridSpan w:val="3"/>
            <w:tcBorders>
              <w:top w:val="single" w:sz="4" w:space="0" w:color="auto"/>
              <w:left w:val="single" w:sz="4" w:space="0" w:color="auto"/>
              <w:bottom w:val="single" w:sz="4" w:space="0" w:color="auto"/>
              <w:right w:val="single" w:sz="4" w:space="0" w:color="auto"/>
            </w:tcBorders>
          </w:tcPr>
          <w:p w14:paraId="22EB7106" w14:textId="6324FAFB" w:rsidR="008D426D" w:rsidRDefault="008D426D" w:rsidP="008D426D">
            <w:pPr>
              <w:spacing w:after="0" w:line="240" w:lineRule="auto"/>
              <w:jc w:val="center"/>
              <w:rPr>
                <w:rFonts w:ascii="Calibri" w:eastAsia="Times New Roman" w:hAnsi="Calibri" w:cs="Calibri"/>
                <w:b/>
                <w:sz w:val="20"/>
                <w:szCs w:val="20"/>
              </w:rPr>
            </w:pPr>
            <w:r w:rsidRPr="00361349">
              <w:rPr>
                <w:rFonts w:ascii="Calibri" w:eastAsia="Times New Roman" w:hAnsi="Calibri" w:cs="Calibri"/>
                <w:sz w:val="20"/>
                <w:szCs w:val="20"/>
                <w:lang w:val="da-DK"/>
              </w:rPr>
              <w:t>AA 0000003402 00001</w:t>
            </w:r>
          </w:p>
        </w:tc>
        <w:tc>
          <w:tcPr>
            <w:tcW w:w="830" w:type="dxa"/>
            <w:tcBorders>
              <w:top w:val="single" w:sz="4" w:space="0" w:color="auto"/>
              <w:left w:val="single" w:sz="4" w:space="0" w:color="auto"/>
              <w:bottom w:val="single" w:sz="4" w:space="0" w:color="auto"/>
              <w:right w:val="single" w:sz="4" w:space="0" w:color="auto"/>
            </w:tcBorders>
            <w:vAlign w:val="center"/>
          </w:tcPr>
          <w:p w14:paraId="3D5BC4ED" w14:textId="1CBD54CA" w:rsidR="008D426D" w:rsidRDefault="008D426D" w:rsidP="008D426D">
            <w:pPr>
              <w:spacing w:after="0" w:line="240" w:lineRule="auto"/>
              <w:rPr>
                <w:rFonts w:ascii="Calibri" w:eastAsia="Times New Roman" w:hAnsi="Calibri" w:cs="Calibri"/>
                <w:b/>
                <w:sz w:val="20"/>
                <w:szCs w:val="20"/>
              </w:rPr>
            </w:pPr>
            <w:r>
              <w:rPr>
                <w:rFonts w:ascii="Calibri" w:eastAsia="Times New Roman" w:hAnsi="Calibri" w:cs="Calibri"/>
                <w:sz w:val="20"/>
                <w:szCs w:val="20"/>
              </w:rPr>
              <w:t>VE-21</w:t>
            </w:r>
          </w:p>
        </w:tc>
      </w:tr>
      <w:tr w:rsidR="008D426D" w14:paraId="16D65CB7" w14:textId="77777777" w:rsidTr="00D178B1">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6978B854" w14:textId="116147F6"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32°30'42.</w:t>
            </w:r>
            <w:r w:rsidRPr="00652CAE">
              <w:rPr>
                <w:rFonts w:ascii="Calibri" w:eastAsia="Times New Roman" w:hAnsi="Calibri" w:cs="Calibri"/>
                <w:sz w:val="20"/>
                <w:szCs w:val="20"/>
              </w:rPr>
              <w:t>1</w:t>
            </w:r>
            <w:r>
              <w:rPr>
                <w:rFonts w:ascii="Calibri" w:eastAsia="Times New Roman" w:hAnsi="Calibri" w:cs="Calibri"/>
                <w:sz w:val="20"/>
                <w:szCs w:val="20"/>
              </w:rPr>
              <w:t>4"S 60°58'13.26</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574463ED" w14:textId="5C1274B8"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M_UNIT (A)</w:t>
            </w:r>
          </w:p>
        </w:tc>
        <w:tc>
          <w:tcPr>
            <w:tcW w:w="2827" w:type="dxa"/>
            <w:gridSpan w:val="2"/>
            <w:tcBorders>
              <w:top w:val="single" w:sz="4" w:space="0" w:color="auto"/>
              <w:left w:val="single" w:sz="4" w:space="0" w:color="auto"/>
              <w:bottom w:val="single" w:sz="4" w:space="0" w:color="auto"/>
              <w:right w:val="single" w:sz="4" w:space="0" w:color="auto"/>
            </w:tcBorders>
          </w:tcPr>
          <w:p w14:paraId="75BA6D23" w14:textId="4B149434"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BF9C317" w14:textId="6F86752A"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FE-20</w:t>
            </w:r>
          </w:p>
        </w:tc>
        <w:tc>
          <w:tcPr>
            <w:tcW w:w="2086" w:type="dxa"/>
            <w:gridSpan w:val="3"/>
            <w:tcBorders>
              <w:top w:val="single" w:sz="4" w:space="0" w:color="auto"/>
              <w:left w:val="single" w:sz="4" w:space="0" w:color="auto"/>
              <w:bottom w:val="single" w:sz="4" w:space="0" w:color="auto"/>
              <w:right w:val="single" w:sz="4" w:space="0" w:color="auto"/>
            </w:tcBorders>
          </w:tcPr>
          <w:p w14:paraId="07BE0813" w14:textId="1449CA24"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0000003403 00001</w:t>
            </w:r>
          </w:p>
        </w:tc>
        <w:tc>
          <w:tcPr>
            <w:tcW w:w="830" w:type="dxa"/>
            <w:tcBorders>
              <w:top w:val="single" w:sz="4" w:space="0" w:color="auto"/>
              <w:left w:val="single" w:sz="4" w:space="0" w:color="auto"/>
              <w:bottom w:val="single" w:sz="4" w:space="0" w:color="auto"/>
              <w:right w:val="single" w:sz="4" w:space="0" w:color="auto"/>
            </w:tcBorders>
            <w:vAlign w:val="center"/>
          </w:tcPr>
          <w:p w14:paraId="204875A7" w14:textId="6DDC808C"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VE-22</w:t>
            </w:r>
          </w:p>
        </w:tc>
      </w:tr>
      <w:tr w:rsidR="008D426D" w14:paraId="3B40A996"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78B525DB" w14:textId="403C5081"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32°30'42.28"S 60°58'28.40</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587A374C" w14:textId="64E93FD3"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M_PROD (A)</w:t>
            </w:r>
          </w:p>
        </w:tc>
        <w:tc>
          <w:tcPr>
            <w:tcW w:w="2827" w:type="dxa"/>
            <w:gridSpan w:val="2"/>
            <w:tcBorders>
              <w:top w:val="single" w:sz="4" w:space="0" w:color="auto"/>
              <w:left w:val="single" w:sz="4" w:space="0" w:color="auto"/>
              <w:bottom w:val="single" w:sz="4" w:space="0" w:color="auto"/>
              <w:right w:val="single" w:sz="4" w:space="0" w:color="auto"/>
            </w:tcBorders>
          </w:tcPr>
          <w:p w14:paraId="63A83872" w14:textId="63427A96"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478A6573" w14:textId="0865ACC7"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FE-21</w:t>
            </w:r>
          </w:p>
        </w:tc>
        <w:tc>
          <w:tcPr>
            <w:tcW w:w="2086" w:type="dxa"/>
            <w:gridSpan w:val="3"/>
            <w:tcBorders>
              <w:top w:val="single" w:sz="4" w:space="0" w:color="auto"/>
              <w:left w:val="single" w:sz="4" w:space="0" w:color="auto"/>
              <w:bottom w:val="single" w:sz="4" w:space="0" w:color="auto"/>
              <w:right w:val="single" w:sz="4" w:space="0" w:color="auto"/>
            </w:tcBorders>
          </w:tcPr>
          <w:p w14:paraId="2362C62B" w14:textId="3FA2116E"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0000003404 00001</w:t>
            </w:r>
          </w:p>
        </w:tc>
        <w:tc>
          <w:tcPr>
            <w:tcW w:w="830" w:type="dxa"/>
            <w:tcBorders>
              <w:top w:val="single" w:sz="4" w:space="0" w:color="auto"/>
              <w:left w:val="single" w:sz="4" w:space="0" w:color="auto"/>
              <w:bottom w:val="single" w:sz="4" w:space="0" w:color="auto"/>
              <w:right w:val="single" w:sz="4" w:space="0" w:color="auto"/>
            </w:tcBorders>
            <w:vAlign w:val="center"/>
          </w:tcPr>
          <w:p w14:paraId="1F592DD9" w14:textId="47837936"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VE-23</w:t>
            </w:r>
          </w:p>
        </w:tc>
      </w:tr>
      <w:tr w:rsidR="008D426D" w14:paraId="733DC374"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7A3B3EFB" w14:textId="00C0B512"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32°30'32.29"S 60°58'14.08</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4DEC0989" w14:textId="7BEF193A"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$AREAS (A)</w:t>
            </w:r>
          </w:p>
        </w:tc>
        <w:tc>
          <w:tcPr>
            <w:tcW w:w="2827" w:type="dxa"/>
            <w:gridSpan w:val="2"/>
            <w:tcBorders>
              <w:top w:val="single" w:sz="4" w:space="0" w:color="auto"/>
              <w:left w:val="single" w:sz="4" w:space="0" w:color="auto"/>
              <w:bottom w:val="single" w:sz="4" w:space="0" w:color="auto"/>
              <w:right w:val="single" w:sz="4" w:space="0" w:color="auto"/>
            </w:tcBorders>
          </w:tcPr>
          <w:p w14:paraId="7336AB67" w14:textId="1EA7ADED"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35A7812" w14:textId="21C812AC"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FE-23</w:t>
            </w:r>
          </w:p>
        </w:tc>
        <w:tc>
          <w:tcPr>
            <w:tcW w:w="2086" w:type="dxa"/>
            <w:gridSpan w:val="3"/>
            <w:tcBorders>
              <w:top w:val="single" w:sz="4" w:space="0" w:color="auto"/>
              <w:left w:val="single" w:sz="4" w:space="0" w:color="auto"/>
              <w:bottom w:val="single" w:sz="4" w:space="0" w:color="auto"/>
              <w:right w:val="single" w:sz="4" w:space="0" w:color="auto"/>
            </w:tcBorders>
          </w:tcPr>
          <w:p w14:paraId="10BD0284" w14:textId="13812575"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0000003406 00001</w:t>
            </w:r>
          </w:p>
        </w:tc>
        <w:tc>
          <w:tcPr>
            <w:tcW w:w="830" w:type="dxa"/>
            <w:tcBorders>
              <w:top w:val="single" w:sz="4" w:space="0" w:color="auto"/>
              <w:left w:val="single" w:sz="4" w:space="0" w:color="auto"/>
              <w:bottom w:val="single" w:sz="4" w:space="0" w:color="auto"/>
              <w:right w:val="single" w:sz="4" w:space="0" w:color="auto"/>
            </w:tcBorders>
            <w:vAlign w:val="center"/>
          </w:tcPr>
          <w:p w14:paraId="3E16295E" w14:textId="5C86AC3B"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VE-25</w:t>
            </w:r>
          </w:p>
        </w:tc>
      </w:tr>
      <w:tr w:rsidR="008D426D" w14:paraId="448485A5"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4CFD4380" w14:textId="6EC3D7A6"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32°30'10.18"S 60°58'02.77</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2B1354DA" w14:textId="6A34E5B3"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RIVBNK (L)</w:t>
            </w:r>
          </w:p>
        </w:tc>
        <w:tc>
          <w:tcPr>
            <w:tcW w:w="2827" w:type="dxa"/>
            <w:gridSpan w:val="2"/>
            <w:tcBorders>
              <w:top w:val="single" w:sz="4" w:space="0" w:color="auto"/>
              <w:left w:val="single" w:sz="4" w:space="0" w:color="auto"/>
              <w:bottom w:val="single" w:sz="4" w:space="0" w:color="auto"/>
              <w:right w:val="single" w:sz="4" w:space="0" w:color="auto"/>
            </w:tcBorders>
          </w:tcPr>
          <w:p w14:paraId="1FAAF063" w14:textId="0A5D0189"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BD4BA7C" w14:textId="2D10A1C3"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FE-157</w:t>
            </w:r>
          </w:p>
        </w:tc>
        <w:tc>
          <w:tcPr>
            <w:tcW w:w="2086" w:type="dxa"/>
            <w:gridSpan w:val="3"/>
            <w:tcBorders>
              <w:top w:val="single" w:sz="4" w:space="0" w:color="auto"/>
              <w:left w:val="single" w:sz="4" w:space="0" w:color="auto"/>
              <w:bottom w:val="single" w:sz="4" w:space="0" w:color="auto"/>
              <w:right w:val="single" w:sz="4" w:space="0" w:color="auto"/>
            </w:tcBorders>
          </w:tcPr>
          <w:p w14:paraId="2B0333EA" w14:textId="721A8A22"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0000003550 00001</w:t>
            </w:r>
          </w:p>
        </w:tc>
        <w:tc>
          <w:tcPr>
            <w:tcW w:w="830" w:type="dxa"/>
            <w:tcBorders>
              <w:top w:val="single" w:sz="4" w:space="0" w:color="auto"/>
              <w:left w:val="single" w:sz="4" w:space="0" w:color="auto"/>
              <w:bottom w:val="single" w:sz="4" w:space="0" w:color="auto"/>
              <w:right w:val="single" w:sz="4" w:space="0" w:color="auto"/>
            </w:tcBorders>
            <w:vAlign w:val="center"/>
          </w:tcPr>
          <w:p w14:paraId="34EB5E11" w14:textId="7F322173"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VE-201</w:t>
            </w:r>
          </w:p>
        </w:tc>
      </w:tr>
      <w:tr w:rsidR="008D426D" w14:paraId="40DE4010"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4E78AA48" w14:textId="1439CE7F"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32°30'21.50"S 60°57'53.66</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06296B9E" w14:textId="08B39E21"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LAKSHR (L)</w:t>
            </w:r>
          </w:p>
        </w:tc>
        <w:tc>
          <w:tcPr>
            <w:tcW w:w="2827" w:type="dxa"/>
            <w:gridSpan w:val="2"/>
            <w:tcBorders>
              <w:top w:val="single" w:sz="4" w:space="0" w:color="auto"/>
              <w:left w:val="single" w:sz="4" w:space="0" w:color="auto"/>
              <w:bottom w:val="single" w:sz="4" w:space="0" w:color="auto"/>
              <w:right w:val="single" w:sz="4" w:space="0" w:color="auto"/>
            </w:tcBorders>
          </w:tcPr>
          <w:p w14:paraId="7E124F9B" w14:textId="6DC6101B"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F84EAE4" w14:textId="6264DDE2"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lang w:val="da-DK"/>
              </w:rPr>
              <w:t>FE-158</w:t>
            </w:r>
          </w:p>
        </w:tc>
        <w:tc>
          <w:tcPr>
            <w:tcW w:w="2086" w:type="dxa"/>
            <w:gridSpan w:val="3"/>
            <w:tcBorders>
              <w:top w:val="single" w:sz="4" w:space="0" w:color="auto"/>
              <w:left w:val="single" w:sz="4" w:space="0" w:color="auto"/>
              <w:bottom w:val="single" w:sz="4" w:space="0" w:color="auto"/>
              <w:right w:val="single" w:sz="4" w:space="0" w:color="auto"/>
            </w:tcBorders>
          </w:tcPr>
          <w:p w14:paraId="4933F0CA" w14:textId="52A10D87"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0000003551 00001</w:t>
            </w:r>
          </w:p>
        </w:tc>
        <w:tc>
          <w:tcPr>
            <w:tcW w:w="830" w:type="dxa"/>
            <w:tcBorders>
              <w:top w:val="single" w:sz="4" w:space="0" w:color="auto"/>
              <w:left w:val="single" w:sz="4" w:space="0" w:color="auto"/>
              <w:bottom w:val="single" w:sz="4" w:space="0" w:color="auto"/>
              <w:right w:val="single" w:sz="4" w:space="0" w:color="auto"/>
            </w:tcBorders>
            <w:vAlign w:val="center"/>
          </w:tcPr>
          <w:p w14:paraId="68A9458E" w14:textId="0790D980"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VE-202</w:t>
            </w:r>
          </w:p>
        </w:tc>
      </w:tr>
      <w:tr w:rsidR="008D426D" w14:paraId="73DFA532" w14:textId="77777777" w:rsidTr="00D178B1">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3EEF9DAE" w14:textId="3A7B2ED7"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32°30'16.48"S 60°58'03.77</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0980F6BA" w14:textId="22C0C83F"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 xml:space="preserve">CANBNK (L)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386013B" w14:textId="58CEE011" w:rsidR="008D426D" w:rsidRDefault="008D426D" w:rsidP="008D426D">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6EA0F19" w14:textId="1376DB73"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FE-159</w:t>
            </w:r>
          </w:p>
        </w:tc>
        <w:tc>
          <w:tcPr>
            <w:tcW w:w="2086" w:type="dxa"/>
            <w:gridSpan w:val="3"/>
            <w:tcBorders>
              <w:top w:val="single" w:sz="4" w:space="0" w:color="auto"/>
              <w:left w:val="single" w:sz="4" w:space="0" w:color="auto"/>
              <w:bottom w:val="single" w:sz="4" w:space="0" w:color="auto"/>
              <w:right w:val="single" w:sz="4" w:space="0" w:color="auto"/>
            </w:tcBorders>
          </w:tcPr>
          <w:p w14:paraId="4C5203AE" w14:textId="51CD7423"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 xml:space="preserve">AA 0000003552 00001 </w:t>
            </w:r>
          </w:p>
        </w:tc>
        <w:tc>
          <w:tcPr>
            <w:tcW w:w="830" w:type="dxa"/>
            <w:tcBorders>
              <w:top w:val="single" w:sz="4" w:space="0" w:color="auto"/>
              <w:left w:val="single" w:sz="4" w:space="0" w:color="auto"/>
              <w:bottom w:val="single" w:sz="4" w:space="0" w:color="auto"/>
              <w:right w:val="single" w:sz="4" w:space="0" w:color="auto"/>
            </w:tcBorders>
            <w:vAlign w:val="center"/>
          </w:tcPr>
          <w:p w14:paraId="0163FCA3" w14:textId="51ED46BE"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VE-203</w:t>
            </w:r>
          </w:p>
        </w:tc>
      </w:tr>
      <w:tr w:rsidR="008D426D" w14:paraId="0A4B2583"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696B6B61" w14:textId="01D09EB7"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32°30'28.93"S 60°57'53.5</w:t>
            </w:r>
            <w:r w:rsidRPr="00652CAE">
              <w:rPr>
                <w:rFonts w:ascii="Calibri" w:eastAsia="Times New Roman" w:hAnsi="Calibri" w:cs="Calibri"/>
                <w:sz w:val="20"/>
                <w:szCs w:val="20"/>
              </w:rPr>
              <w:t>3"E</w:t>
            </w:r>
          </w:p>
        </w:tc>
        <w:tc>
          <w:tcPr>
            <w:tcW w:w="1302" w:type="dxa"/>
            <w:tcBorders>
              <w:top w:val="single" w:sz="4" w:space="0" w:color="auto"/>
              <w:left w:val="single" w:sz="4" w:space="0" w:color="auto"/>
              <w:bottom w:val="single" w:sz="4" w:space="0" w:color="auto"/>
              <w:right w:val="single" w:sz="4" w:space="0" w:color="auto"/>
            </w:tcBorders>
          </w:tcPr>
          <w:p w14:paraId="590369F0" w14:textId="3B658150" w:rsidR="008D426D" w:rsidRDefault="008D426D" w:rsidP="008D426D">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$LINES (L)</w:t>
            </w:r>
          </w:p>
        </w:tc>
        <w:tc>
          <w:tcPr>
            <w:tcW w:w="2827" w:type="dxa"/>
            <w:gridSpan w:val="2"/>
            <w:tcBorders>
              <w:top w:val="single" w:sz="4" w:space="0" w:color="auto"/>
              <w:left w:val="single" w:sz="4" w:space="0" w:color="auto"/>
              <w:bottom w:val="single" w:sz="4" w:space="0" w:color="auto"/>
              <w:right w:val="single" w:sz="4" w:space="0" w:color="auto"/>
            </w:tcBorders>
          </w:tcPr>
          <w:p w14:paraId="73040622" w14:textId="401EA1B2" w:rsidR="008D426D"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C6C4068" w14:textId="722E0D04"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FE-160</w:t>
            </w:r>
          </w:p>
        </w:tc>
        <w:tc>
          <w:tcPr>
            <w:tcW w:w="2086" w:type="dxa"/>
            <w:gridSpan w:val="3"/>
            <w:tcBorders>
              <w:top w:val="single" w:sz="4" w:space="0" w:color="auto"/>
              <w:left w:val="single" w:sz="4" w:space="0" w:color="auto"/>
              <w:bottom w:val="single" w:sz="4" w:space="0" w:color="auto"/>
              <w:right w:val="single" w:sz="4" w:space="0" w:color="auto"/>
            </w:tcBorders>
          </w:tcPr>
          <w:p w14:paraId="5FEFD1F0" w14:textId="6BB64D1C" w:rsidR="008D426D"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0000003553 00001</w:t>
            </w:r>
          </w:p>
        </w:tc>
        <w:tc>
          <w:tcPr>
            <w:tcW w:w="830" w:type="dxa"/>
            <w:tcBorders>
              <w:top w:val="single" w:sz="4" w:space="0" w:color="auto"/>
              <w:left w:val="single" w:sz="4" w:space="0" w:color="auto"/>
              <w:bottom w:val="single" w:sz="4" w:space="0" w:color="auto"/>
              <w:right w:val="single" w:sz="4" w:space="0" w:color="auto"/>
            </w:tcBorders>
            <w:vAlign w:val="center"/>
          </w:tcPr>
          <w:p w14:paraId="0E55BD48" w14:textId="4BB91259"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VE-204</w:t>
            </w:r>
          </w:p>
        </w:tc>
      </w:tr>
      <w:tr w:rsidR="008D426D" w14:paraId="38235CEF"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5DDD2D7B" w14:textId="02E96175" w:rsidR="008D426D" w:rsidRDefault="008D426D" w:rsidP="008D426D">
            <w:pPr>
              <w:spacing w:after="0" w:line="240" w:lineRule="auto"/>
              <w:rPr>
                <w:rFonts w:ascii="Calibri" w:eastAsia="Times New Roman" w:hAnsi="Calibri" w:cs="Calibri"/>
                <w:sz w:val="20"/>
                <w:szCs w:val="20"/>
              </w:rPr>
            </w:pPr>
            <w:r w:rsidRPr="00652CAE">
              <w:rPr>
                <w:rFonts w:ascii="Calibri" w:eastAsia="Times New Roman" w:hAnsi="Calibri" w:cs="Calibri"/>
                <w:sz w:val="20"/>
                <w:szCs w:val="20"/>
              </w:rPr>
              <w:t>32°30'34.</w:t>
            </w:r>
            <w:r>
              <w:rPr>
                <w:rFonts w:ascii="Calibri" w:eastAsia="Times New Roman" w:hAnsi="Calibri" w:cs="Calibri"/>
                <w:sz w:val="20"/>
                <w:szCs w:val="20"/>
              </w:rPr>
              <w:t>19"S 60°58'06.2</w:t>
            </w:r>
            <w:r w:rsidRPr="00652CAE">
              <w:rPr>
                <w:rFonts w:ascii="Calibri" w:eastAsia="Times New Roman" w:hAnsi="Calibri" w:cs="Calibri"/>
                <w:sz w:val="20"/>
                <w:szCs w:val="20"/>
              </w:rPr>
              <w:t>3"E</w:t>
            </w:r>
          </w:p>
        </w:tc>
        <w:tc>
          <w:tcPr>
            <w:tcW w:w="1302" w:type="dxa"/>
            <w:tcBorders>
              <w:top w:val="single" w:sz="4" w:space="0" w:color="auto"/>
              <w:left w:val="single" w:sz="4" w:space="0" w:color="auto"/>
              <w:bottom w:val="single" w:sz="4" w:space="0" w:color="auto"/>
              <w:right w:val="single" w:sz="4" w:space="0" w:color="auto"/>
            </w:tcBorders>
          </w:tcPr>
          <w:p w14:paraId="0926ACD7" w14:textId="4E4C7D40" w:rsidR="008D426D" w:rsidRPr="003F1BFA" w:rsidRDefault="008D426D" w:rsidP="008D426D">
            <w:pPr>
              <w:spacing w:after="0" w:line="240" w:lineRule="auto"/>
              <w:rPr>
                <w:rFonts w:ascii="Calibri" w:eastAsia="Times New Roman" w:hAnsi="Calibri" w:cs="Calibri"/>
                <w:bCs/>
                <w:sz w:val="20"/>
                <w:szCs w:val="20"/>
              </w:rPr>
            </w:pPr>
            <w:r>
              <w:rPr>
                <w:rFonts w:ascii="Calibri" w:eastAsia="Times New Roman" w:hAnsi="Calibri" w:cs="Calibri"/>
                <w:bCs/>
                <w:sz w:val="20"/>
                <w:szCs w:val="20"/>
              </w:rPr>
              <w:t>$CSYMB (P)</w:t>
            </w:r>
          </w:p>
        </w:tc>
        <w:tc>
          <w:tcPr>
            <w:tcW w:w="2827" w:type="dxa"/>
            <w:gridSpan w:val="2"/>
            <w:tcBorders>
              <w:top w:val="single" w:sz="4" w:space="0" w:color="auto"/>
              <w:left w:val="single" w:sz="4" w:space="0" w:color="auto"/>
              <w:bottom w:val="single" w:sz="4" w:space="0" w:color="auto"/>
              <w:right w:val="single" w:sz="4" w:space="0" w:color="auto"/>
            </w:tcBorders>
          </w:tcPr>
          <w:p w14:paraId="2BC16FD3" w14:textId="676DDF7C" w:rsidR="008D426D" w:rsidRPr="009E4383" w:rsidRDefault="008D426D" w:rsidP="008D426D">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6EBC293" w14:textId="7D2383B7"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FE-175</w:t>
            </w:r>
          </w:p>
        </w:tc>
        <w:tc>
          <w:tcPr>
            <w:tcW w:w="2086" w:type="dxa"/>
            <w:gridSpan w:val="3"/>
            <w:tcBorders>
              <w:top w:val="single" w:sz="4" w:space="0" w:color="auto"/>
              <w:left w:val="single" w:sz="4" w:space="0" w:color="auto"/>
              <w:bottom w:val="single" w:sz="4" w:space="0" w:color="auto"/>
              <w:right w:val="single" w:sz="4" w:space="0" w:color="auto"/>
            </w:tcBorders>
          </w:tcPr>
          <w:p w14:paraId="0D9461D7" w14:textId="5681045B" w:rsidR="008D426D" w:rsidRPr="00361349" w:rsidRDefault="008D426D" w:rsidP="008D426D">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AA 0000003568 00001</w:t>
            </w:r>
          </w:p>
        </w:tc>
        <w:tc>
          <w:tcPr>
            <w:tcW w:w="830" w:type="dxa"/>
            <w:tcBorders>
              <w:top w:val="single" w:sz="4" w:space="0" w:color="auto"/>
              <w:left w:val="single" w:sz="4" w:space="0" w:color="auto"/>
              <w:bottom w:val="single" w:sz="4" w:space="0" w:color="auto"/>
              <w:right w:val="single" w:sz="4" w:space="0" w:color="auto"/>
            </w:tcBorders>
            <w:vAlign w:val="center"/>
          </w:tcPr>
          <w:p w14:paraId="107A1FD1" w14:textId="2E910115" w:rsidR="008D426D" w:rsidRDefault="008D426D" w:rsidP="008D426D">
            <w:pPr>
              <w:spacing w:after="0" w:line="240" w:lineRule="auto"/>
              <w:rPr>
                <w:rFonts w:ascii="Calibri" w:eastAsia="Times New Roman" w:hAnsi="Calibri" w:cs="Calibri"/>
                <w:sz w:val="20"/>
                <w:szCs w:val="20"/>
              </w:rPr>
            </w:pPr>
            <w:r>
              <w:rPr>
                <w:rFonts w:ascii="Calibri" w:eastAsia="Times New Roman" w:hAnsi="Calibri" w:cs="Calibri"/>
                <w:sz w:val="20"/>
                <w:szCs w:val="20"/>
              </w:rPr>
              <w:t>VI-29</w:t>
            </w:r>
          </w:p>
        </w:tc>
      </w:tr>
      <w:tr w:rsidR="00535A6B" w14:paraId="7D870FFE"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5FD1069B" w14:textId="20176440" w:rsidR="00535A6B" w:rsidRPr="00652CAE"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32°30'34.24"S 60°58'01.38</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70F74810" w14:textId="3C6DA386" w:rsidR="00535A6B" w:rsidRDefault="00535A6B" w:rsidP="00535A6B">
            <w:pPr>
              <w:spacing w:after="0" w:line="240" w:lineRule="auto"/>
              <w:rPr>
                <w:rFonts w:ascii="Calibri" w:eastAsia="Times New Roman" w:hAnsi="Calibri" w:cs="Calibri"/>
                <w:bCs/>
                <w:sz w:val="20"/>
                <w:szCs w:val="20"/>
              </w:rPr>
            </w:pPr>
            <w:r w:rsidRPr="003F1BFA">
              <w:rPr>
                <w:rFonts w:ascii="Calibri" w:eastAsia="Times New Roman" w:hAnsi="Calibri" w:cs="Calibri"/>
                <w:bCs/>
                <w:sz w:val="20"/>
                <w:szCs w:val="20"/>
              </w:rPr>
              <w:t>$TEXTS (P)</w:t>
            </w:r>
          </w:p>
        </w:tc>
        <w:tc>
          <w:tcPr>
            <w:tcW w:w="2827" w:type="dxa"/>
            <w:gridSpan w:val="2"/>
            <w:tcBorders>
              <w:top w:val="single" w:sz="4" w:space="0" w:color="auto"/>
              <w:left w:val="single" w:sz="4" w:space="0" w:color="auto"/>
              <w:bottom w:val="single" w:sz="4" w:space="0" w:color="auto"/>
              <w:right w:val="single" w:sz="4" w:space="0" w:color="auto"/>
            </w:tcBorders>
          </w:tcPr>
          <w:p w14:paraId="59949342" w14:textId="55270EF7" w:rsidR="00535A6B" w:rsidRPr="009E4383" w:rsidRDefault="00535A6B" w:rsidP="00535A6B">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3E23826" w14:textId="0DD4D3BF"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FE-176</w:t>
            </w:r>
          </w:p>
        </w:tc>
        <w:tc>
          <w:tcPr>
            <w:tcW w:w="2086" w:type="dxa"/>
            <w:gridSpan w:val="3"/>
            <w:tcBorders>
              <w:top w:val="single" w:sz="4" w:space="0" w:color="auto"/>
              <w:left w:val="single" w:sz="4" w:space="0" w:color="auto"/>
              <w:bottom w:val="single" w:sz="4" w:space="0" w:color="auto"/>
              <w:right w:val="single" w:sz="4" w:space="0" w:color="auto"/>
            </w:tcBorders>
          </w:tcPr>
          <w:p w14:paraId="0890D63C" w14:textId="06B4B237" w:rsidR="00535A6B" w:rsidRPr="00361349" w:rsidRDefault="00535A6B" w:rsidP="00535A6B">
            <w:pPr>
              <w:spacing w:after="0" w:line="240" w:lineRule="auto"/>
              <w:rPr>
                <w:rFonts w:ascii="Calibri" w:eastAsia="Times New Roman" w:hAnsi="Calibri" w:cs="Calibri"/>
                <w:sz w:val="20"/>
                <w:szCs w:val="20"/>
                <w:lang w:val="da-DK"/>
              </w:rPr>
            </w:pPr>
            <w:r w:rsidRPr="00361349">
              <w:rPr>
                <w:rFonts w:ascii="Calibri" w:eastAsia="Times New Roman" w:hAnsi="Calibri" w:cs="Calibri"/>
                <w:sz w:val="20"/>
                <w:szCs w:val="20"/>
              </w:rPr>
              <w:t>AA 0000003569 00001</w:t>
            </w:r>
          </w:p>
        </w:tc>
        <w:tc>
          <w:tcPr>
            <w:tcW w:w="830" w:type="dxa"/>
            <w:tcBorders>
              <w:top w:val="single" w:sz="4" w:space="0" w:color="auto"/>
              <w:left w:val="single" w:sz="4" w:space="0" w:color="auto"/>
              <w:bottom w:val="single" w:sz="4" w:space="0" w:color="auto"/>
              <w:right w:val="single" w:sz="4" w:space="0" w:color="auto"/>
            </w:tcBorders>
            <w:vAlign w:val="center"/>
          </w:tcPr>
          <w:p w14:paraId="377779C3" w14:textId="5D25922A"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VI-30</w:t>
            </w:r>
          </w:p>
        </w:tc>
      </w:tr>
      <w:tr w:rsidR="00535A6B" w14:paraId="2251BAB5"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20EBE015" w14:textId="609371DD"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32°30'33.85"S 60°57'56.67</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14004BC4" w14:textId="13840FD8" w:rsidR="00535A6B" w:rsidRDefault="00535A6B" w:rsidP="00535A6B">
            <w:pPr>
              <w:spacing w:after="0" w:line="240" w:lineRule="auto"/>
              <w:rPr>
                <w:rFonts w:ascii="Calibri" w:eastAsia="Times New Roman" w:hAnsi="Calibri" w:cs="Calibri"/>
                <w:sz w:val="20"/>
                <w:szCs w:val="20"/>
              </w:rPr>
            </w:pPr>
            <w:r w:rsidRPr="003F1BFA">
              <w:rPr>
                <w:rFonts w:ascii="Calibri" w:eastAsia="Times New Roman" w:hAnsi="Calibri" w:cs="Calibri"/>
                <w:bCs/>
                <w:sz w:val="20"/>
                <w:szCs w:val="20"/>
              </w:rPr>
              <w:t>$COMPS (P)</w:t>
            </w:r>
          </w:p>
        </w:tc>
        <w:tc>
          <w:tcPr>
            <w:tcW w:w="2827" w:type="dxa"/>
            <w:gridSpan w:val="2"/>
            <w:tcBorders>
              <w:top w:val="single" w:sz="4" w:space="0" w:color="auto"/>
              <w:left w:val="single" w:sz="4" w:space="0" w:color="auto"/>
              <w:bottom w:val="single" w:sz="4" w:space="0" w:color="auto"/>
              <w:right w:val="single" w:sz="4" w:space="0" w:color="auto"/>
            </w:tcBorders>
          </w:tcPr>
          <w:p w14:paraId="6A675247" w14:textId="4C607BCE" w:rsidR="00535A6B" w:rsidRDefault="00535A6B" w:rsidP="00535A6B">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8CC50DA" w14:textId="2C7A595D"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FE-177</w:t>
            </w:r>
          </w:p>
        </w:tc>
        <w:tc>
          <w:tcPr>
            <w:tcW w:w="2086" w:type="dxa"/>
            <w:gridSpan w:val="3"/>
            <w:tcBorders>
              <w:top w:val="single" w:sz="4" w:space="0" w:color="auto"/>
              <w:left w:val="single" w:sz="4" w:space="0" w:color="auto"/>
              <w:bottom w:val="single" w:sz="4" w:space="0" w:color="auto"/>
              <w:right w:val="single" w:sz="4" w:space="0" w:color="auto"/>
            </w:tcBorders>
          </w:tcPr>
          <w:p w14:paraId="7146739D" w14:textId="6CC32238" w:rsidR="00535A6B" w:rsidRDefault="00535A6B" w:rsidP="00535A6B">
            <w:pPr>
              <w:spacing w:after="0" w:line="240" w:lineRule="auto"/>
              <w:rPr>
                <w:rFonts w:ascii="Calibri" w:eastAsia="Times New Roman" w:hAnsi="Calibri" w:cs="Calibri"/>
                <w:sz w:val="20"/>
                <w:szCs w:val="20"/>
              </w:rPr>
            </w:pPr>
            <w:r w:rsidRPr="00361349">
              <w:rPr>
                <w:rFonts w:ascii="Calibri" w:eastAsia="Times New Roman" w:hAnsi="Calibri" w:cs="Calibri"/>
                <w:sz w:val="20"/>
                <w:szCs w:val="20"/>
              </w:rPr>
              <w:t>AA 0000003570 00001</w:t>
            </w:r>
          </w:p>
        </w:tc>
        <w:tc>
          <w:tcPr>
            <w:tcW w:w="830" w:type="dxa"/>
            <w:tcBorders>
              <w:top w:val="single" w:sz="4" w:space="0" w:color="auto"/>
              <w:left w:val="single" w:sz="4" w:space="0" w:color="auto"/>
              <w:bottom w:val="single" w:sz="4" w:space="0" w:color="auto"/>
              <w:right w:val="single" w:sz="4" w:space="0" w:color="auto"/>
            </w:tcBorders>
            <w:vAlign w:val="center"/>
          </w:tcPr>
          <w:p w14:paraId="36CE459F" w14:textId="1504AB98"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VI-31</w:t>
            </w:r>
          </w:p>
        </w:tc>
      </w:tr>
      <w:tr w:rsidR="00535A6B" w14:paraId="61B4B234"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1A6DC6CF" w14:textId="15C894DD"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1302" w:type="dxa"/>
            <w:tcBorders>
              <w:top w:val="single" w:sz="4" w:space="0" w:color="auto"/>
              <w:left w:val="single" w:sz="4" w:space="0" w:color="auto"/>
              <w:bottom w:val="single" w:sz="4" w:space="0" w:color="auto"/>
              <w:right w:val="single" w:sz="4" w:space="0" w:color="auto"/>
            </w:tcBorders>
          </w:tcPr>
          <w:p w14:paraId="0070A1E2" w14:textId="4B038D12" w:rsidR="00535A6B" w:rsidRPr="003F1BFA" w:rsidRDefault="00535A6B" w:rsidP="00535A6B">
            <w:pPr>
              <w:spacing w:after="0" w:line="240" w:lineRule="auto"/>
              <w:rPr>
                <w:rFonts w:ascii="Calibri" w:eastAsia="Times New Roman" w:hAnsi="Calibri" w:cs="Calibri"/>
                <w:bCs/>
                <w:sz w:val="20"/>
                <w:szCs w:val="20"/>
              </w:rPr>
            </w:pPr>
            <w:r w:rsidRPr="003F1BFA">
              <w:rPr>
                <w:rFonts w:ascii="Calibri" w:eastAsia="Times New Roman" w:hAnsi="Calibri" w:cs="Calibri"/>
                <w:bCs/>
                <w:sz w:val="20"/>
                <w:szCs w:val="20"/>
              </w:rPr>
              <w:t>C_STAC</w:t>
            </w:r>
          </w:p>
        </w:tc>
        <w:tc>
          <w:tcPr>
            <w:tcW w:w="2827" w:type="dxa"/>
            <w:gridSpan w:val="2"/>
            <w:tcBorders>
              <w:top w:val="single" w:sz="4" w:space="0" w:color="auto"/>
              <w:left w:val="single" w:sz="4" w:space="0" w:color="auto"/>
              <w:bottom w:val="single" w:sz="4" w:space="0" w:color="auto"/>
              <w:right w:val="single" w:sz="4" w:space="0" w:color="auto"/>
            </w:tcBorders>
          </w:tcPr>
          <w:p w14:paraId="7BFF14CB" w14:textId="6247BA83" w:rsidR="00535A6B" w:rsidRPr="009E4383" w:rsidRDefault="00535A6B" w:rsidP="00535A6B">
            <w:pPr>
              <w:spacing w:after="0" w:line="240" w:lineRule="auto"/>
              <w:jc w:val="center"/>
              <w:rPr>
                <w:rFonts w:ascii="Calibri" w:eastAsia="Times New Roman" w:hAnsi="Calibri" w:cs="Calibri"/>
                <w:sz w:val="20"/>
                <w:szCs w:val="20"/>
              </w:rPr>
            </w:pPr>
            <w:r w:rsidRPr="009E4383">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3CDAAB5" w14:textId="74CB1EA9"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FE-337</w:t>
            </w:r>
          </w:p>
        </w:tc>
        <w:tc>
          <w:tcPr>
            <w:tcW w:w="2086" w:type="dxa"/>
            <w:gridSpan w:val="3"/>
            <w:tcBorders>
              <w:top w:val="single" w:sz="4" w:space="0" w:color="auto"/>
              <w:left w:val="single" w:sz="4" w:space="0" w:color="auto"/>
              <w:bottom w:val="single" w:sz="4" w:space="0" w:color="auto"/>
              <w:right w:val="single" w:sz="4" w:space="0" w:color="auto"/>
            </w:tcBorders>
          </w:tcPr>
          <w:p w14:paraId="041AA39F" w14:textId="2F6428E4" w:rsidR="00535A6B" w:rsidRPr="00361349" w:rsidRDefault="00535A6B" w:rsidP="00535A6B">
            <w:pPr>
              <w:spacing w:after="0" w:line="240" w:lineRule="auto"/>
              <w:rPr>
                <w:rFonts w:ascii="Calibri" w:eastAsia="Times New Roman" w:hAnsi="Calibri" w:cs="Calibri"/>
                <w:sz w:val="20"/>
                <w:szCs w:val="20"/>
              </w:rPr>
            </w:pPr>
            <w:r w:rsidRPr="00361349">
              <w:rPr>
                <w:rFonts w:ascii="Calibri" w:eastAsia="Times New Roman" w:hAnsi="Calibri" w:cs="Calibri"/>
                <w:sz w:val="20"/>
                <w:szCs w:val="20"/>
              </w:rPr>
              <w:t>AA 0000003714 00001</w:t>
            </w:r>
          </w:p>
        </w:tc>
        <w:tc>
          <w:tcPr>
            <w:tcW w:w="830" w:type="dxa"/>
            <w:tcBorders>
              <w:top w:val="single" w:sz="4" w:space="0" w:color="auto"/>
              <w:left w:val="single" w:sz="4" w:space="0" w:color="auto"/>
              <w:bottom w:val="single" w:sz="4" w:space="0" w:color="auto"/>
              <w:right w:val="single" w:sz="4" w:space="0" w:color="auto"/>
            </w:tcBorders>
            <w:vAlign w:val="center"/>
          </w:tcPr>
          <w:p w14:paraId="0D03B147" w14:textId="30817118"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535A6B" w14:paraId="1619F6FD"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6173FBC9" w14:textId="7134E0CF"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32°30</w:t>
            </w:r>
            <w:r w:rsidRPr="00652CAE">
              <w:rPr>
                <w:rFonts w:ascii="Calibri" w:eastAsia="Times New Roman" w:hAnsi="Calibri" w:cs="Calibri"/>
                <w:sz w:val="20"/>
                <w:szCs w:val="20"/>
              </w:rPr>
              <w:t>'</w:t>
            </w:r>
            <w:r>
              <w:rPr>
                <w:rFonts w:ascii="Calibri" w:eastAsia="Times New Roman" w:hAnsi="Calibri" w:cs="Calibri"/>
                <w:sz w:val="20"/>
                <w:szCs w:val="20"/>
              </w:rPr>
              <w:t>32.77"S 60°58'24.51</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tcPr>
          <w:p w14:paraId="398F29CF" w14:textId="14A15B97" w:rsidR="00535A6B" w:rsidRPr="003F1BFA" w:rsidRDefault="00535A6B" w:rsidP="00535A6B">
            <w:pPr>
              <w:spacing w:after="0" w:line="240" w:lineRule="auto"/>
              <w:rPr>
                <w:rFonts w:ascii="Calibri" w:eastAsia="Times New Roman" w:hAnsi="Calibri" w:cs="Calibri"/>
                <w:bCs/>
                <w:sz w:val="20"/>
                <w:szCs w:val="20"/>
              </w:rPr>
            </w:pPr>
            <w:r>
              <w:rPr>
                <w:rFonts w:ascii="Calibri" w:eastAsia="Times New Roman" w:hAnsi="Calibri" w:cs="Calibri"/>
                <w:bCs/>
                <w:sz w:val="20"/>
                <w:szCs w:val="20"/>
              </w:rPr>
              <w:t>M_HDAT(A)</w:t>
            </w:r>
          </w:p>
        </w:tc>
        <w:tc>
          <w:tcPr>
            <w:tcW w:w="2827" w:type="dxa"/>
            <w:gridSpan w:val="2"/>
            <w:tcBorders>
              <w:top w:val="single" w:sz="4" w:space="0" w:color="auto"/>
              <w:left w:val="single" w:sz="4" w:space="0" w:color="auto"/>
              <w:bottom w:val="single" w:sz="4" w:space="0" w:color="auto"/>
              <w:right w:val="single" w:sz="4" w:space="0" w:color="auto"/>
            </w:tcBorders>
          </w:tcPr>
          <w:p w14:paraId="4443B13B" w14:textId="77777777" w:rsidR="00535A6B" w:rsidRPr="009E4383" w:rsidRDefault="00535A6B" w:rsidP="00535A6B">
            <w:pPr>
              <w:spacing w:after="0" w:line="240" w:lineRule="auto"/>
              <w:jc w:val="center"/>
              <w:rPr>
                <w:rFonts w:ascii="Calibri" w:eastAsia="Times New Roman" w:hAnsi="Calibri" w:cs="Calibri"/>
                <w:sz w:val="20"/>
                <w:szCs w:val="20"/>
              </w:rPr>
            </w:pP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3F305C3" w14:textId="0D436309"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FE</w:t>
            </w:r>
            <w:r>
              <w:rPr>
                <w:rFonts w:ascii="Calibri" w:eastAsia="Times New Roman" w:hAnsi="Calibri" w:cs="Calibri"/>
                <w:sz w:val="20"/>
                <w:szCs w:val="20"/>
                <w:lang w:val="da-DK"/>
              </w:rPr>
              <w:t>-</w:t>
            </w:r>
            <w:r>
              <w:rPr>
                <w:rFonts w:ascii="Calibri" w:eastAsia="Times New Roman" w:hAnsi="Calibri" w:cs="Calibri"/>
                <w:sz w:val="20"/>
                <w:szCs w:val="20"/>
              </w:rPr>
              <w:t>339</w:t>
            </w:r>
          </w:p>
        </w:tc>
        <w:tc>
          <w:tcPr>
            <w:tcW w:w="2086" w:type="dxa"/>
            <w:gridSpan w:val="3"/>
            <w:tcBorders>
              <w:top w:val="single" w:sz="4" w:space="0" w:color="auto"/>
              <w:left w:val="single" w:sz="4" w:space="0" w:color="auto"/>
              <w:bottom w:val="single" w:sz="4" w:space="0" w:color="auto"/>
              <w:right w:val="single" w:sz="4" w:space="0" w:color="auto"/>
            </w:tcBorders>
          </w:tcPr>
          <w:p w14:paraId="4D31082B" w14:textId="6D3B0611" w:rsidR="00535A6B" w:rsidRPr="00361349" w:rsidRDefault="00535A6B" w:rsidP="00535A6B">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w:t>
            </w:r>
            <w:r>
              <w:rPr>
                <w:rFonts w:ascii="Calibri" w:eastAsia="Times New Roman" w:hAnsi="Calibri" w:cs="Calibri"/>
                <w:sz w:val="20"/>
                <w:szCs w:val="20"/>
                <w:lang w:val="da-DK"/>
              </w:rPr>
              <w:t>A 0000003723</w:t>
            </w:r>
            <w:r w:rsidRPr="00361349">
              <w:rPr>
                <w:rFonts w:ascii="Calibri" w:eastAsia="Times New Roman" w:hAnsi="Calibri" w:cs="Calibri"/>
                <w:sz w:val="20"/>
                <w:szCs w:val="20"/>
                <w:lang w:val="da-DK"/>
              </w:rPr>
              <w:t xml:space="preserve"> 00001</w:t>
            </w:r>
          </w:p>
        </w:tc>
        <w:tc>
          <w:tcPr>
            <w:tcW w:w="830" w:type="dxa"/>
            <w:tcBorders>
              <w:top w:val="single" w:sz="4" w:space="0" w:color="auto"/>
              <w:left w:val="single" w:sz="4" w:space="0" w:color="auto"/>
              <w:bottom w:val="single" w:sz="4" w:space="0" w:color="auto"/>
              <w:right w:val="single" w:sz="4" w:space="0" w:color="auto"/>
            </w:tcBorders>
            <w:vAlign w:val="center"/>
          </w:tcPr>
          <w:p w14:paraId="6D133D0C" w14:textId="0C64A40E"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VE-24</w:t>
            </w:r>
          </w:p>
        </w:tc>
      </w:tr>
      <w:tr w:rsidR="00535A6B" w14:paraId="3AB2829C"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1F798522" w14:textId="23BC2ADA" w:rsidR="00535A6B" w:rsidRPr="00434219" w:rsidRDefault="00535A6B" w:rsidP="00535A6B">
            <w:pPr>
              <w:spacing w:after="0" w:line="240" w:lineRule="auto"/>
              <w:rPr>
                <w:rFonts w:ascii="Calibri" w:eastAsia="Times New Roman" w:hAnsi="Calibri" w:cs="Calibri"/>
                <w:strike/>
                <w:color w:val="FF0000"/>
                <w:sz w:val="20"/>
                <w:szCs w:val="20"/>
                <w:highlight w:val="yellow"/>
                <w:rPrChange w:id="27" w:author="Leonid Kuzmin" w:date="2019-02-22T18:48:00Z">
                  <w:rPr>
                    <w:rFonts w:ascii="Calibri" w:eastAsia="Times New Roman" w:hAnsi="Calibri" w:cs="Calibri"/>
                    <w:sz w:val="20"/>
                    <w:szCs w:val="20"/>
                  </w:rPr>
                </w:rPrChange>
              </w:rPr>
            </w:pPr>
            <w:r w:rsidRPr="00434219">
              <w:rPr>
                <w:rFonts w:ascii="Calibri" w:eastAsia="Times New Roman" w:hAnsi="Calibri" w:cs="Calibri"/>
                <w:strike/>
                <w:color w:val="FF0000"/>
                <w:sz w:val="20"/>
                <w:szCs w:val="20"/>
                <w:highlight w:val="yellow"/>
                <w:rPrChange w:id="28" w:author="Leonid Kuzmin" w:date="2019-02-22T18:48:00Z">
                  <w:rPr>
                    <w:rFonts w:ascii="Calibri" w:eastAsia="Times New Roman" w:hAnsi="Calibri" w:cs="Calibri"/>
                    <w:sz w:val="20"/>
                    <w:szCs w:val="20"/>
                  </w:rPr>
                </w:rPrChange>
              </w:rPr>
              <w:t>32°33'23.11"S 60°56'59.84"E</w:t>
            </w:r>
          </w:p>
        </w:tc>
        <w:tc>
          <w:tcPr>
            <w:tcW w:w="1302" w:type="dxa"/>
            <w:tcBorders>
              <w:top w:val="single" w:sz="4" w:space="0" w:color="auto"/>
              <w:left w:val="single" w:sz="4" w:space="0" w:color="auto"/>
              <w:bottom w:val="single" w:sz="4" w:space="0" w:color="auto"/>
              <w:right w:val="single" w:sz="4" w:space="0" w:color="auto"/>
            </w:tcBorders>
          </w:tcPr>
          <w:p w14:paraId="13F53EFF" w14:textId="04C4BBB9" w:rsidR="00535A6B" w:rsidRPr="00434219" w:rsidRDefault="00535A6B" w:rsidP="00535A6B">
            <w:pPr>
              <w:spacing w:after="0" w:line="240" w:lineRule="auto"/>
              <w:rPr>
                <w:rFonts w:ascii="Calibri" w:eastAsia="Times New Roman" w:hAnsi="Calibri" w:cs="Calibri"/>
                <w:bCs/>
                <w:strike/>
                <w:color w:val="FF0000"/>
                <w:sz w:val="20"/>
                <w:szCs w:val="20"/>
                <w:highlight w:val="yellow"/>
                <w:rPrChange w:id="29" w:author="Leonid Kuzmin" w:date="2019-02-22T18:48:00Z">
                  <w:rPr>
                    <w:rFonts w:ascii="Calibri" w:eastAsia="Times New Roman" w:hAnsi="Calibri" w:cs="Calibri"/>
                    <w:bCs/>
                    <w:sz w:val="20"/>
                    <w:szCs w:val="20"/>
                  </w:rPr>
                </w:rPrChange>
              </w:rPr>
            </w:pPr>
            <w:commentRangeStart w:id="30"/>
            <w:commentRangeStart w:id="31"/>
            <w:r w:rsidRPr="00434219">
              <w:rPr>
                <w:rFonts w:ascii="Calibri" w:eastAsia="Times New Roman" w:hAnsi="Calibri" w:cs="Calibri"/>
                <w:bCs/>
                <w:strike/>
                <w:color w:val="FF0000"/>
                <w:sz w:val="20"/>
                <w:szCs w:val="20"/>
                <w:highlight w:val="yellow"/>
                <w:rPrChange w:id="32" w:author="Leonid Kuzmin" w:date="2019-02-22T18:48:00Z">
                  <w:rPr>
                    <w:rFonts w:ascii="Calibri" w:eastAsia="Times New Roman" w:hAnsi="Calibri" w:cs="Calibri"/>
                    <w:bCs/>
                    <w:sz w:val="20"/>
                    <w:szCs w:val="20"/>
                  </w:rPr>
                </w:rPrChange>
              </w:rPr>
              <w:t>&lt;17001&gt;(A)</w:t>
            </w:r>
            <w:commentRangeEnd w:id="30"/>
            <w:r w:rsidR="00975C14">
              <w:rPr>
                <w:rStyle w:val="CommentReference"/>
              </w:rPr>
              <w:commentReference w:id="30"/>
            </w:r>
            <w:commentRangeEnd w:id="31"/>
            <w:r w:rsidR="00573C33">
              <w:rPr>
                <w:rStyle w:val="CommentReference"/>
              </w:rPr>
              <w:commentReference w:id="31"/>
            </w:r>
          </w:p>
        </w:tc>
        <w:tc>
          <w:tcPr>
            <w:tcW w:w="2827" w:type="dxa"/>
            <w:gridSpan w:val="2"/>
            <w:tcBorders>
              <w:top w:val="single" w:sz="4" w:space="0" w:color="auto"/>
              <w:left w:val="single" w:sz="4" w:space="0" w:color="auto"/>
              <w:bottom w:val="single" w:sz="4" w:space="0" w:color="auto"/>
              <w:right w:val="single" w:sz="4" w:space="0" w:color="auto"/>
            </w:tcBorders>
          </w:tcPr>
          <w:p w14:paraId="427E87B7" w14:textId="0A626979" w:rsidR="00535A6B" w:rsidRPr="00434219" w:rsidRDefault="00535A6B" w:rsidP="00535A6B">
            <w:pPr>
              <w:spacing w:after="0" w:line="240" w:lineRule="auto"/>
              <w:jc w:val="center"/>
              <w:rPr>
                <w:rFonts w:ascii="Calibri" w:eastAsia="Times New Roman" w:hAnsi="Calibri" w:cs="Calibri"/>
                <w:strike/>
                <w:color w:val="FF0000"/>
                <w:sz w:val="20"/>
                <w:szCs w:val="20"/>
                <w:highlight w:val="yellow"/>
                <w:rPrChange w:id="33" w:author="Leonid Kuzmin" w:date="2019-02-22T18:48:00Z">
                  <w:rPr>
                    <w:rFonts w:ascii="Calibri" w:eastAsia="Times New Roman" w:hAnsi="Calibri" w:cs="Calibri"/>
                    <w:sz w:val="20"/>
                    <w:szCs w:val="20"/>
                  </w:rPr>
                </w:rPrChange>
              </w:rPr>
            </w:pPr>
            <w:r w:rsidRPr="00434219">
              <w:rPr>
                <w:rFonts w:ascii="Calibri" w:eastAsia="Times New Roman" w:hAnsi="Calibri" w:cs="Calibri"/>
                <w:strike/>
                <w:color w:val="FF0000"/>
                <w:sz w:val="20"/>
                <w:szCs w:val="20"/>
                <w:highlight w:val="yellow"/>
                <w:rPrChange w:id="34" w:author="Leonid Kuzmin" w:date="2019-02-22T18:48:00Z">
                  <w:rPr>
                    <w:rFonts w:ascii="Calibri" w:eastAsia="Times New Roman" w:hAnsi="Calibri" w:cs="Calibri"/>
                    <w:sz w:val="20"/>
                    <w:szCs w:val="20"/>
                  </w:rPr>
                </w:rPrChange>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B295179" w14:textId="7C750272" w:rsidR="00535A6B" w:rsidRPr="00434219" w:rsidRDefault="00535A6B" w:rsidP="00535A6B">
            <w:pPr>
              <w:spacing w:after="0" w:line="240" w:lineRule="auto"/>
              <w:rPr>
                <w:rFonts w:ascii="Calibri" w:eastAsia="Times New Roman" w:hAnsi="Calibri" w:cs="Calibri"/>
                <w:strike/>
                <w:color w:val="FF0000"/>
                <w:sz w:val="20"/>
                <w:szCs w:val="20"/>
                <w:highlight w:val="yellow"/>
                <w:rPrChange w:id="35" w:author="Leonid Kuzmin" w:date="2019-02-22T18:48:00Z">
                  <w:rPr>
                    <w:rFonts w:ascii="Calibri" w:eastAsia="Times New Roman" w:hAnsi="Calibri" w:cs="Calibri"/>
                    <w:sz w:val="20"/>
                    <w:szCs w:val="20"/>
                  </w:rPr>
                </w:rPrChange>
              </w:rPr>
            </w:pPr>
            <w:r w:rsidRPr="00434219">
              <w:rPr>
                <w:rFonts w:ascii="Calibri" w:eastAsia="Times New Roman" w:hAnsi="Calibri" w:cs="Calibri"/>
                <w:strike/>
                <w:color w:val="FF0000"/>
                <w:sz w:val="20"/>
                <w:szCs w:val="20"/>
                <w:highlight w:val="yellow"/>
                <w:rPrChange w:id="36" w:author="Leonid Kuzmin" w:date="2019-02-22T18:48:00Z">
                  <w:rPr>
                    <w:rFonts w:ascii="Calibri" w:eastAsia="Times New Roman" w:hAnsi="Calibri" w:cs="Calibri"/>
                    <w:sz w:val="20"/>
                    <w:szCs w:val="20"/>
                  </w:rPr>
                </w:rPrChange>
              </w:rPr>
              <w:t>FE-500</w:t>
            </w:r>
          </w:p>
        </w:tc>
        <w:tc>
          <w:tcPr>
            <w:tcW w:w="2086" w:type="dxa"/>
            <w:gridSpan w:val="3"/>
            <w:tcBorders>
              <w:top w:val="single" w:sz="4" w:space="0" w:color="auto"/>
              <w:left w:val="single" w:sz="4" w:space="0" w:color="auto"/>
              <w:bottom w:val="single" w:sz="4" w:space="0" w:color="auto"/>
              <w:right w:val="single" w:sz="4" w:space="0" w:color="auto"/>
            </w:tcBorders>
          </w:tcPr>
          <w:p w14:paraId="4B274834" w14:textId="2FEBD829" w:rsidR="00535A6B" w:rsidRPr="00434219" w:rsidRDefault="00535A6B" w:rsidP="00535A6B">
            <w:pPr>
              <w:spacing w:after="0" w:line="240" w:lineRule="auto"/>
              <w:rPr>
                <w:rFonts w:ascii="Calibri" w:eastAsia="Times New Roman" w:hAnsi="Calibri" w:cs="Calibri"/>
                <w:strike/>
                <w:color w:val="FF0000"/>
                <w:sz w:val="20"/>
                <w:szCs w:val="20"/>
                <w:highlight w:val="yellow"/>
                <w:rPrChange w:id="37" w:author="Leonid Kuzmin" w:date="2019-02-22T18:48:00Z">
                  <w:rPr>
                    <w:rFonts w:ascii="Calibri" w:eastAsia="Times New Roman" w:hAnsi="Calibri" w:cs="Calibri"/>
                    <w:sz w:val="20"/>
                    <w:szCs w:val="20"/>
                  </w:rPr>
                </w:rPrChange>
              </w:rPr>
            </w:pPr>
            <w:r w:rsidRPr="00434219">
              <w:rPr>
                <w:rFonts w:ascii="Calibri" w:eastAsia="Times New Roman" w:hAnsi="Calibri" w:cs="Calibri"/>
                <w:strike/>
                <w:color w:val="FF0000"/>
                <w:sz w:val="20"/>
                <w:szCs w:val="20"/>
                <w:highlight w:val="yellow"/>
                <w:lang w:val="da-DK"/>
                <w:rPrChange w:id="38" w:author="Leonid Kuzmin" w:date="2019-02-22T18:48:00Z">
                  <w:rPr>
                    <w:rFonts w:ascii="Calibri" w:eastAsia="Times New Roman" w:hAnsi="Calibri" w:cs="Calibri"/>
                    <w:sz w:val="20"/>
                    <w:szCs w:val="20"/>
                    <w:lang w:val="da-DK"/>
                  </w:rPr>
                </w:rPrChange>
              </w:rPr>
              <w:t>AA 0000004095 00001</w:t>
            </w:r>
          </w:p>
        </w:tc>
        <w:tc>
          <w:tcPr>
            <w:tcW w:w="830" w:type="dxa"/>
            <w:tcBorders>
              <w:top w:val="single" w:sz="4" w:space="0" w:color="auto"/>
              <w:left w:val="single" w:sz="4" w:space="0" w:color="auto"/>
              <w:bottom w:val="single" w:sz="4" w:space="0" w:color="auto"/>
              <w:right w:val="single" w:sz="4" w:space="0" w:color="auto"/>
            </w:tcBorders>
            <w:vAlign w:val="center"/>
          </w:tcPr>
          <w:p w14:paraId="3D09C40A" w14:textId="05D06368" w:rsidR="00535A6B" w:rsidRPr="00434219" w:rsidRDefault="00535A6B" w:rsidP="00535A6B">
            <w:pPr>
              <w:spacing w:after="0" w:line="240" w:lineRule="auto"/>
              <w:rPr>
                <w:rFonts w:ascii="Calibri" w:eastAsia="Times New Roman" w:hAnsi="Calibri" w:cs="Calibri"/>
                <w:strike/>
                <w:color w:val="FF0000"/>
                <w:sz w:val="20"/>
                <w:szCs w:val="20"/>
                <w:highlight w:val="yellow"/>
                <w:rPrChange w:id="39" w:author="Leonid Kuzmin" w:date="2019-02-22T18:48:00Z">
                  <w:rPr>
                    <w:rFonts w:ascii="Calibri" w:eastAsia="Times New Roman" w:hAnsi="Calibri" w:cs="Calibri"/>
                    <w:sz w:val="20"/>
                    <w:szCs w:val="20"/>
                  </w:rPr>
                </w:rPrChange>
              </w:rPr>
            </w:pPr>
            <w:r w:rsidRPr="00434219">
              <w:rPr>
                <w:rFonts w:ascii="Calibri" w:eastAsia="Times New Roman" w:hAnsi="Calibri" w:cs="Calibri"/>
                <w:strike/>
                <w:color w:val="FF0000"/>
                <w:sz w:val="20"/>
                <w:szCs w:val="20"/>
                <w:highlight w:val="yellow"/>
                <w:rPrChange w:id="40" w:author="Leonid Kuzmin" w:date="2019-02-22T18:48:00Z">
                  <w:rPr>
                    <w:rFonts w:ascii="Calibri" w:eastAsia="Times New Roman" w:hAnsi="Calibri" w:cs="Calibri"/>
                    <w:sz w:val="20"/>
                    <w:szCs w:val="20"/>
                  </w:rPr>
                </w:rPrChange>
              </w:rPr>
              <w:t>VE-170</w:t>
            </w:r>
          </w:p>
        </w:tc>
      </w:tr>
      <w:tr w:rsidR="00535A6B" w14:paraId="6DA3F706"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DE8EFA2" w14:textId="77777777"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hideMark/>
          </w:tcPr>
          <w:p w14:paraId="7C3DE5C0" w14:textId="77777777" w:rsidR="00535A6B" w:rsidRDefault="00535A6B" w:rsidP="00535A6B">
            <w:pPr>
              <w:spacing w:after="0" w:line="240" w:lineRule="auto"/>
              <w:rPr>
                <w:rFonts w:ascii="Calibri" w:eastAsia="Times New Roman" w:hAnsi="Calibri" w:cs="Calibri"/>
                <w:sz w:val="20"/>
                <w:szCs w:val="20"/>
              </w:rPr>
            </w:pPr>
            <w:r>
              <w:rPr>
                <w:noProof/>
                <w:lang w:val="en-GB" w:eastAsia="en-GB"/>
              </w:rPr>
              <w:drawing>
                <wp:inline distT="0" distB="0" distL="0" distR="0" wp14:anchorId="2B0893D9" wp14:editId="031CC2FA">
                  <wp:extent cx="2486025" cy="1876425"/>
                  <wp:effectExtent l="0" t="0" r="9525"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tc>
      </w:tr>
      <w:tr w:rsidR="00535A6B" w14:paraId="11BADE71"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648A02F" w14:textId="77777777" w:rsidR="00535A6B" w:rsidRDefault="00535A6B" w:rsidP="00535A6B">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single" w:sz="4" w:space="0" w:color="auto"/>
              <w:left w:val="single" w:sz="4" w:space="0" w:color="auto"/>
              <w:bottom w:val="single" w:sz="4" w:space="0" w:color="auto"/>
              <w:right w:val="single" w:sz="4" w:space="0" w:color="auto"/>
            </w:tcBorders>
            <w:noWrap/>
            <w:vAlign w:val="center"/>
            <w:hideMark/>
          </w:tcPr>
          <w:p w14:paraId="6B36006A" w14:textId="16588879" w:rsidR="00535A6B" w:rsidRDefault="00535A6B" w:rsidP="00535A6B">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504: </w:t>
            </w:r>
            <w:commentRangeStart w:id="41"/>
            <w:del w:id="42" w:author="Leonid Kuzmin" w:date="2019-02-22T18:31:00Z">
              <w:r w:rsidDel="00D178B1">
                <w:rPr>
                  <w:rFonts w:ascii="Calibri" w:eastAsia="Times New Roman" w:hAnsi="Calibri" w:cs="Calibri"/>
                  <w:sz w:val="20"/>
                  <w:szCs w:val="20"/>
                </w:rPr>
                <w:delText xml:space="preserve">12 </w:delText>
              </w:r>
            </w:del>
            <w:ins w:id="43" w:author="Leonid Kuzmin" w:date="2019-02-22T18:31:00Z">
              <w:r w:rsidR="00D178B1">
                <w:rPr>
                  <w:rFonts w:ascii="Calibri" w:eastAsia="Times New Roman" w:hAnsi="Calibri" w:cs="Calibri"/>
                  <w:sz w:val="20"/>
                  <w:szCs w:val="20"/>
                </w:rPr>
                <w:t xml:space="preserve">13 </w:t>
              </w:r>
              <w:commentRangeEnd w:id="41"/>
              <w:r w:rsidR="00D178B1">
                <w:rPr>
                  <w:rStyle w:val="CommentReference"/>
                </w:rPr>
                <w:commentReference w:id="41"/>
              </w:r>
            </w:ins>
            <w:r>
              <w:rPr>
                <w:rFonts w:ascii="Calibri" w:eastAsia="Times New Roman" w:hAnsi="Calibri" w:cs="Calibri"/>
                <w:sz w:val="20"/>
                <w:szCs w:val="20"/>
              </w:rPr>
              <w:t xml:space="preserve">errors “prohibited object”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535A6B" w14:paraId="3482D161"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8F4594F" w14:textId="77777777" w:rsidR="00535A6B" w:rsidRDefault="00535A6B" w:rsidP="00535A6B">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611317BE" w14:textId="32ADCB09" w:rsidR="00535A6B" w:rsidRPr="00E145B5" w:rsidRDefault="00535A6B" w:rsidP="00535A6B">
            <w:pPr>
              <w:spacing w:after="0" w:line="240" w:lineRule="auto"/>
              <w:rPr>
                <w:rFonts w:ascii="Calibri" w:eastAsia="Times New Roman" w:hAnsi="Calibri" w:cs="Calibri"/>
                <w:strike/>
                <w:color w:val="FF0000"/>
                <w:sz w:val="20"/>
                <w:szCs w:val="20"/>
                <w:rPrChange w:id="44" w:author="Leonid Kuzmin" w:date="2019-02-22T18:45:00Z">
                  <w:rPr>
                    <w:rFonts w:ascii="Calibri" w:eastAsia="Times New Roman" w:hAnsi="Calibri" w:cs="Calibri"/>
                    <w:sz w:val="20"/>
                    <w:szCs w:val="20"/>
                  </w:rPr>
                </w:rPrChange>
              </w:rPr>
            </w:pPr>
            <w:commentRangeStart w:id="45"/>
            <w:commentRangeStart w:id="46"/>
            <w:r w:rsidRPr="00E145B5">
              <w:rPr>
                <w:rFonts w:ascii="Calibri" w:eastAsia="Times New Roman" w:hAnsi="Calibri" w:cs="Calibri"/>
                <w:strike/>
                <w:color w:val="FF0000"/>
                <w:sz w:val="20"/>
                <w:szCs w:val="20"/>
                <w:rPrChange w:id="47" w:author="Leonid Kuzmin" w:date="2019-02-22T18:45:00Z">
                  <w:rPr>
                    <w:rFonts w:ascii="Calibri" w:eastAsia="Times New Roman" w:hAnsi="Calibri" w:cs="Calibri"/>
                    <w:sz w:val="20"/>
                    <w:szCs w:val="20"/>
                  </w:rPr>
                </w:rPrChange>
              </w:rPr>
              <w:t xml:space="preserve">545: </w:t>
            </w:r>
            <w:commentRangeEnd w:id="45"/>
            <w:r w:rsidR="00D178B1" w:rsidRPr="00E145B5">
              <w:rPr>
                <w:rStyle w:val="CommentReference"/>
                <w:strike/>
                <w:color w:val="FF0000"/>
                <w:rPrChange w:id="48" w:author="Leonid Kuzmin" w:date="2019-02-22T18:45:00Z">
                  <w:rPr>
                    <w:rStyle w:val="CommentReference"/>
                  </w:rPr>
                </w:rPrChange>
              </w:rPr>
              <w:commentReference w:id="45"/>
            </w:r>
            <w:commentRangeEnd w:id="46"/>
            <w:r w:rsidR="00573C33">
              <w:rPr>
                <w:rStyle w:val="CommentReference"/>
              </w:rPr>
              <w:commentReference w:id="46"/>
            </w:r>
            <w:del w:id="49" w:author="Leonid Kuzmin" w:date="2019-02-22T18:33:00Z">
              <w:r w:rsidRPr="00E145B5" w:rsidDel="00D178B1">
                <w:rPr>
                  <w:rFonts w:ascii="Calibri" w:eastAsia="Times New Roman" w:hAnsi="Calibri" w:cs="Calibri"/>
                  <w:strike/>
                  <w:color w:val="FF0000"/>
                  <w:sz w:val="20"/>
                  <w:szCs w:val="20"/>
                  <w:rPrChange w:id="50" w:author="Leonid Kuzmin" w:date="2019-02-22T18:45:00Z">
                    <w:rPr>
                      <w:rFonts w:ascii="Calibri" w:eastAsia="Times New Roman" w:hAnsi="Calibri" w:cs="Calibri"/>
                      <w:sz w:val="20"/>
                      <w:szCs w:val="20"/>
                    </w:rPr>
                  </w:rPrChange>
                </w:rPr>
                <w:delText xml:space="preserve">13 </w:delText>
              </w:r>
            </w:del>
            <w:r w:rsidRPr="00E145B5">
              <w:rPr>
                <w:rFonts w:ascii="Calibri" w:eastAsia="Times New Roman" w:hAnsi="Calibri" w:cs="Calibri"/>
                <w:strike/>
                <w:color w:val="FF0000"/>
                <w:sz w:val="20"/>
                <w:szCs w:val="20"/>
                <w:rPrChange w:id="51" w:author="Leonid Kuzmin" w:date="2019-02-22T18:45:00Z">
                  <w:rPr>
                    <w:rFonts w:ascii="Calibri" w:eastAsia="Times New Roman" w:hAnsi="Calibri" w:cs="Calibri"/>
                    <w:sz w:val="20"/>
                    <w:szCs w:val="20"/>
                  </w:rPr>
                </w:rPrChange>
              </w:rPr>
              <w:t xml:space="preserve">additional errors “unknown object class label” </w:t>
            </w:r>
            <w:proofErr w:type="gramStart"/>
            <w:r w:rsidRPr="00E145B5">
              <w:rPr>
                <w:rFonts w:ascii="Calibri" w:eastAsia="Times New Roman" w:hAnsi="Calibri" w:cs="Calibri"/>
                <w:strike/>
                <w:color w:val="FF0000"/>
                <w:sz w:val="20"/>
                <w:szCs w:val="20"/>
                <w:rPrChange w:id="52" w:author="Leonid Kuzmin" w:date="2019-02-22T18:45:00Z">
                  <w:rPr>
                    <w:rFonts w:ascii="Calibri" w:eastAsia="Times New Roman" w:hAnsi="Calibri" w:cs="Calibri"/>
                    <w:sz w:val="20"/>
                    <w:szCs w:val="20"/>
                  </w:rPr>
                </w:rPrChange>
              </w:rPr>
              <w:t>must be triggered</w:t>
            </w:r>
            <w:proofErr w:type="gramEnd"/>
            <w:r w:rsidRPr="00E145B5">
              <w:rPr>
                <w:rFonts w:ascii="Calibri" w:eastAsia="Times New Roman" w:hAnsi="Calibri" w:cs="Calibri"/>
                <w:strike/>
                <w:color w:val="FF0000"/>
                <w:sz w:val="20"/>
                <w:szCs w:val="20"/>
                <w:rPrChange w:id="53" w:author="Leonid Kuzmin" w:date="2019-02-22T18:45:00Z">
                  <w:rPr>
                    <w:rFonts w:ascii="Calibri" w:eastAsia="Times New Roman" w:hAnsi="Calibri" w:cs="Calibri"/>
                    <w:sz w:val="20"/>
                    <w:szCs w:val="20"/>
                  </w:rPr>
                </w:rPrChange>
              </w:rPr>
              <w:t>.</w:t>
            </w:r>
          </w:p>
        </w:tc>
      </w:tr>
      <w:tr w:rsidR="00962289" w14:paraId="635EE2A9" w14:textId="77777777" w:rsidTr="00340220">
        <w:trPr>
          <w:trHeight w:val="300"/>
          <w:jc w:val="center"/>
          <w:ins w:id="54" w:author="Leonid Kuzmin" w:date="2019-02-25T13:37:00Z"/>
        </w:trPr>
        <w:tc>
          <w:tcPr>
            <w:tcW w:w="2305" w:type="dxa"/>
            <w:tcBorders>
              <w:top w:val="single" w:sz="4" w:space="0" w:color="auto"/>
              <w:left w:val="single" w:sz="4" w:space="0" w:color="auto"/>
              <w:bottom w:val="single" w:sz="4" w:space="0" w:color="auto"/>
              <w:right w:val="single" w:sz="4" w:space="0" w:color="auto"/>
            </w:tcBorders>
            <w:noWrap/>
            <w:vAlign w:val="center"/>
          </w:tcPr>
          <w:p w14:paraId="52E0FD05" w14:textId="78E62BC0" w:rsidR="00962289" w:rsidRDefault="00962289" w:rsidP="00962289">
            <w:pPr>
              <w:spacing w:after="0" w:line="240" w:lineRule="auto"/>
              <w:rPr>
                <w:ins w:id="55" w:author="Leonid Kuzmin" w:date="2019-02-25T13:37:00Z"/>
                <w:rFonts w:ascii="Calibri" w:eastAsia="Times New Roman" w:hAnsi="Calibri" w:cs="Calibri"/>
                <w:b/>
                <w:sz w:val="20"/>
                <w:szCs w:val="20"/>
              </w:rPr>
            </w:pPr>
            <w:ins w:id="56" w:author="Leonid Kuzmin" w:date="2019-02-25T13:37:00Z">
              <w:r>
                <w:rPr>
                  <w:rFonts w:ascii="Calibri" w:eastAsia="Times New Roman" w:hAnsi="Calibri" w:cs="Calibri"/>
                  <w:b/>
                  <w:sz w:val="20"/>
                  <w:szCs w:val="20"/>
                </w:rPr>
                <w:t>Secondary Errors</w:t>
              </w:r>
            </w:ins>
          </w:p>
        </w:tc>
        <w:tc>
          <w:tcPr>
            <w:tcW w:w="8207" w:type="dxa"/>
            <w:gridSpan w:val="10"/>
            <w:tcBorders>
              <w:top w:val="single" w:sz="4" w:space="0" w:color="auto"/>
              <w:left w:val="nil"/>
              <w:bottom w:val="single" w:sz="4" w:space="0" w:color="auto"/>
              <w:right w:val="single" w:sz="4" w:space="0" w:color="auto"/>
            </w:tcBorders>
            <w:noWrap/>
            <w:vAlign w:val="center"/>
          </w:tcPr>
          <w:p w14:paraId="1C577CE3" w14:textId="09911124" w:rsidR="00962289" w:rsidRPr="00962289" w:rsidRDefault="00962289" w:rsidP="00962289">
            <w:pPr>
              <w:spacing w:after="0" w:line="240" w:lineRule="auto"/>
              <w:rPr>
                <w:ins w:id="57" w:author="Leonid Kuzmin" w:date="2019-02-25T13:37:00Z"/>
                <w:rFonts w:ascii="Calibri" w:eastAsia="Times New Roman" w:hAnsi="Calibri" w:cs="Calibri"/>
                <w:color w:val="FF0000"/>
                <w:sz w:val="20"/>
                <w:szCs w:val="20"/>
                <w:lang w:val="en-US"/>
                <w:rPrChange w:id="58" w:author="Leonid Kuzmin" w:date="2019-02-25T13:38:00Z">
                  <w:rPr>
                    <w:ins w:id="59" w:author="Leonid Kuzmin" w:date="2019-02-25T13:37:00Z"/>
                    <w:rFonts w:ascii="Calibri" w:eastAsia="Times New Roman" w:hAnsi="Calibri" w:cs="Calibri"/>
                    <w:strike/>
                    <w:color w:val="FF0000"/>
                    <w:sz w:val="20"/>
                    <w:szCs w:val="20"/>
                  </w:rPr>
                </w:rPrChange>
              </w:rPr>
            </w:pPr>
            <w:ins w:id="60" w:author="Leonid Kuzmin" w:date="2019-02-25T13:38:00Z">
              <w:r w:rsidRPr="00962289">
                <w:rPr>
                  <w:rFonts w:ascii="Calibri" w:eastAsia="Times New Roman" w:hAnsi="Calibri" w:cs="Calibri"/>
                  <w:color w:val="FF0000"/>
                  <w:sz w:val="20"/>
                  <w:szCs w:val="20"/>
                  <w:lang w:val="en-US"/>
                  <w:rPrChange w:id="61" w:author="Leonid Kuzmin" w:date="2019-02-25T13:38:00Z">
                    <w:rPr>
                      <w:rFonts w:ascii="Calibri" w:eastAsia="Times New Roman" w:hAnsi="Calibri" w:cs="Calibri"/>
                      <w:strike/>
                      <w:color w:val="FF0000"/>
                      <w:sz w:val="20"/>
                      <w:szCs w:val="20"/>
                      <w:lang w:val="en-US"/>
                    </w:rPr>
                  </w:rPrChange>
                </w:rPr>
                <w:t>96</w:t>
              </w:r>
              <w:r>
                <w:rPr>
                  <w:rFonts w:ascii="Calibri" w:eastAsia="Times New Roman" w:hAnsi="Calibri" w:cs="Calibri"/>
                  <w:color w:val="FF0000"/>
                  <w:sz w:val="20"/>
                  <w:szCs w:val="20"/>
                  <w:lang w:val="en-US"/>
                </w:rPr>
                <w:t>:</w:t>
              </w:r>
              <w:r w:rsidRPr="00962289">
                <w:rPr>
                  <w:rFonts w:ascii="Calibri" w:eastAsia="Times New Roman" w:hAnsi="Calibri" w:cs="Calibri"/>
                  <w:color w:val="FF0000"/>
                  <w:sz w:val="20"/>
                  <w:szCs w:val="20"/>
                  <w:lang w:val="en-US"/>
                  <w:rPrChange w:id="62" w:author="Leonid Kuzmin" w:date="2019-02-25T13:38:00Z">
                    <w:rPr>
                      <w:rFonts w:ascii="Calibri" w:eastAsia="Times New Roman" w:hAnsi="Calibri" w:cs="Calibri"/>
                      <w:strike/>
                      <w:color w:val="FF0000"/>
                      <w:sz w:val="20"/>
                      <w:szCs w:val="20"/>
                      <w:lang w:val="en-US"/>
                    </w:rPr>
                  </w:rPrChange>
                </w:rPr>
                <w:t xml:space="preserve"> Invalid value of RIND</w:t>
              </w:r>
            </w:ins>
          </w:p>
        </w:tc>
      </w:tr>
      <w:tr w:rsidR="00962289" w14:paraId="420E4891"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9A74BA9" w14:textId="77777777" w:rsidR="00962289" w:rsidRDefault="00962289" w:rsidP="00962289">
            <w:pPr>
              <w:rPr>
                <w:rFonts w:ascii="Calibri" w:eastAsia="Times New Roman" w:hAnsi="Calibri" w:cs="Calibri"/>
                <w:sz w:val="20"/>
                <w:szCs w:val="20"/>
              </w:rPr>
            </w:pPr>
          </w:p>
        </w:tc>
      </w:tr>
      <w:tr w:rsidR="00962289" w14:paraId="61600AEE"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902C90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3AE6F007"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48931841"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4E165C0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545</w:t>
            </w:r>
          </w:p>
        </w:tc>
        <w:tc>
          <w:tcPr>
            <w:tcW w:w="644" w:type="dxa"/>
            <w:tcBorders>
              <w:top w:val="single" w:sz="4" w:space="0" w:color="auto"/>
              <w:left w:val="nil"/>
              <w:bottom w:val="single" w:sz="4" w:space="0" w:color="auto"/>
              <w:right w:val="single" w:sz="4" w:space="0" w:color="auto"/>
            </w:tcBorders>
            <w:vAlign w:val="center"/>
            <w:hideMark/>
          </w:tcPr>
          <w:p w14:paraId="4AD5D116"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07C31096"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69712485"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C902E6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02509BAE" w14:textId="77777777" w:rsidR="00962289" w:rsidRDefault="00962289" w:rsidP="00962289">
            <w:pPr>
              <w:spacing w:after="0" w:line="240" w:lineRule="auto"/>
              <w:rPr>
                <w:rFonts w:ascii="Calibri" w:hAnsi="Calibri" w:cs="Calibri"/>
                <w:sz w:val="20"/>
                <w:szCs w:val="20"/>
              </w:rPr>
            </w:pPr>
            <w:r>
              <w:rPr>
                <w:rFonts w:ascii="Calibri" w:eastAsia="Times New Roman" w:hAnsi="Calibri" w:cs="Calibri"/>
                <w:sz w:val="20"/>
                <w:szCs w:val="20"/>
              </w:rPr>
              <w:t xml:space="preserve">For each feature </w:t>
            </w:r>
            <w:proofErr w:type="gramStart"/>
            <w:r>
              <w:rPr>
                <w:rFonts w:ascii="Calibri" w:eastAsia="Times New Roman" w:hAnsi="Calibri" w:cs="Calibri"/>
                <w:sz w:val="20"/>
                <w:szCs w:val="20"/>
              </w:rPr>
              <w:t>object which does not have a valid feature</w:t>
            </w:r>
            <w:proofErr w:type="gramEnd"/>
            <w:r>
              <w:rPr>
                <w:rFonts w:ascii="Calibri" w:eastAsia="Times New Roman" w:hAnsi="Calibri" w:cs="Calibri"/>
                <w:sz w:val="20"/>
                <w:szCs w:val="20"/>
              </w:rPr>
              <w:t xml:space="preserve"> object class label/code as defined by the Object Catalogue and S-57 Supplement No.3.</w:t>
            </w:r>
          </w:p>
        </w:tc>
      </w:tr>
      <w:tr w:rsidR="00962289" w14:paraId="6EDCA87B"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3492F902"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0567816B" w14:textId="77777777" w:rsidR="00962289" w:rsidRDefault="00962289" w:rsidP="00962289">
            <w:pPr>
              <w:pStyle w:val="Default"/>
              <w:spacing w:line="256" w:lineRule="auto"/>
              <w:rPr>
                <w:rFonts w:ascii="Calibri" w:hAnsi="Calibri" w:cs="Calibri"/>
                <w:color w:val="auto"/>
                <w:sz w:val="20"/>
                <w:szCs w:val="20"/>
              </w:rPr>
            </w:pPr>
            <w:r>
              <w:rPr>
                <w:rFonts w:ascii="Calibri" w:hAnsi="Calibri" w:cs="Calibri"/>
                <w:color w:val="auto"/>
                <w:sz w:val="20"/>
                <w:szCs w:val="20"/>
              </w:rPr>
              <w:t>Object has invalid object class code.</w:t>
            </w:r>
          </w:p>
        </w:tc>
      </w:tr>
      <w:tr w:rsidR="00962289" w14:paraId="30AC239F"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23862E2"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nil"/>
              <w:left w:val="nil"/>
              <w:bottom w:val="single" w:sz="4" w:space="0" w:color="auto"/>
              <w:right w:val="single" w:sz="4" w:space="0" w:color="auto"/>
            </w:tcBorders>
            <w:noWrap/>
            <w:vAlign w:val="center"/>
            <w:hideMark/>
          </w:tcPr>
          <w:p w14:paraId="683636AA"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object class code.</w:t>
            </w:r>
          </w:p>
        </w:tc>
        <w:tc>
          <w:tcPr>
            <w:tcW w:w="1346" w:type="dxa"/>
            <w:gridSpan w:val="2"/>
            <w:tcBorders>
              <w:top w:val="nil"/>
              <w:left w:val="nil"/>
              <w:bottom w:val="single" w:sz="4" w:space="0" w:color="auto"/>
              <w:right w:val="single" w:sz="4" w:space="0" w:color="auto"/>
            </w:tcBorders>
            <w:noWrap/>
            <w:vAlign w:val="center"/>
            <w:hideMark/>
          </w:tcPr>
          <w:p w14:paraId="02DC0B4D"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4EAA3FE5"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3.2 and </w:t>
            </w:r>
          </w:p>
          <w:p w14:paraId="74621380"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Supplement No.3 </w:t>
            </w:r>
          </w:p>
          <w:p w14:paraId="71930823"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Ch.2</w:t>
            </w:r>
          </w:p>
        </w:tc>
      </w:tr>
      <w:tr w:rsidR="00962289" w14:paraId="3CCB3729"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6DF5CCF"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Test Case No. 1</w:t>
            </w:r>
          </w:p>
        </w:tc>
        <w:tc>
          <w:tcPr>
            <w:tcW w:w="8207" w:type="dxa"/>
            <w:gridSpan w:val="10"/>
            <w:tcBorders>
              <w:top w:val="nil"/>
              <w:left w:val="nil"/>
              <w:bottom w:val="single" w:sz="4" w:space="0" w:color="auto"/>
              <w:right w:val="single" w:sz="4" w:space="0" w:color="auto"/>
            </w:tcBorders>
            <w:noWrap/>
            <w:vAlign w:val="center"/>
            <w:hideMark/>
          </w:tcPr>
          <w:p w14:paraId="51F84711"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New object feature class created </w:t>
            </w:r>
            <w:proofErr w:type="spellStart"/>
            <w:r>
              <w:rPr>
                <w:rFonts w:ascii="Calibri" w:eastAsia="Times New Roman" w:hAnsi="Calibri" w:cs="Calibri"/>
                <w:sz w:val="20"/>
                <w:szCs w:val="20"/>
              </w:rPr>
              <w:t>achare</w:t>
            </w:r>
            <w:proofErr w:type="spellEnd"/>
            <w:r>
              <w:rPr>
                <w:rFonts w:ascii="Calibri" w:eastAsia="Times New Roman" w:hAnsi="Calibri" w:cs="Calibri"/>
                <w:sz w:val="20"/>
                <w:szCs w:val="20"/>
              </w:rPr>
              <w:t>.</w:t>
            </w:r>
          </w:p>
        </w:tc>
      </w:tr>
      <w:tr w:rsidR="00962289" w14:paraId="203AF859"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71380192" w14:textId="45B88D2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0CA13A33" w14:textId="540C5268"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20426942" w14:textId="77C24AE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ECCBB54" w14:textId="73C15C8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F3B61C0" w14:textId="5C08BA88"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7F9F6036" w14:textId="55E8D27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64BEE3DA"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DC4A21D" w14:textId="3CC769D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32°33</w:t>
            </w:r>
            <w:r w:rsidRPr="00652CAE">
              <w:rPr>
                <w:rFonts w:ascii="Calibri" w:eastAsia="Times New Roman" w:hAnsi="Calibri" w:cs="Calibri"/>
                <w:sz w:val="20"/>
                <w:szCs w:val="20"/>
              </w:rPr>
              <w:t>'</w:t>
            </w:r>
            <w:r>
              <w:rPr>
                <w:rFonts w:ascii="Calibri" w:eastAsia="Times New Roman" w:hAnsi="Calibri" w:cs="Calibri"/>
                <w:sz w:val="20"/>
                <w:szCs w:val="20"/>
              </w:rPr>
              <w:t>23.11"S 60°56'59.84</w:t>
            </w:r>
            <w:r w:rsidRPr="00652CAE">
              <w:rPr>
                <w:rFonts w:ascii="Calibri" w:eastAsia="Times New Roman" w:hAnsi="Calibri" w:cs="Calibri"/>
                <w:sz w:val="20"/>
                <w:szCs w:val="20"/>
              </w:rPr>
              <w:t>"E</w:t>
            </w:r>
          </w:p>
        </w:tc>
        <w:tc>
          <w:tcPr>
            <w:tcW w:w="1302" w:type="dxa"/>
            <w:tcBorders>
              <w:top w:val="single" w:sz="4" w:space="0" w:color="auto"/>
              <w:left w:val="single" w:sz="4" w:space="0" w:color="auto"/>
              <w:bottom w:val="single" w:sz="4" w:space="0" w:color="auto"/>
              <w:right w:val="single" w:sz="4" w:space="0" w:color="auto"/>
            </w:tcBorders>
            <w:vAlign w:val="center"/>
          </w:tcPr>
          <w:p w14:paraId="3B8C0EB3" w14:textId="675D06F6" w:rsidR="00962289" w:rsidRDefault="00962289" w:rsidP="00962289">
            <w:pPr>
              <w:spacing w:after="0" w:line="240" w:lineRule="auto"/>
              <w:rPr>
                <w:rFonts w:ascii="Calibri" w:eastAsia="Times New Roman" w:hAnsi="Calibri" w:cs="Calibri"/>
                <w:sz w:val="20"/>
                <w:szCs w:val="20"/>
              </w:rPr>
            </w:pPr>
            <w:proofErr w:type="spellStart"/>
            <w:r>
              <w:rPr>
                <w:rFonts w:ascii="Calibri" w:eastAsia="Times New Roman" w:hAnsi="Calibri" w:cs="Calibri"/>
                <w:sz w:val="20"/>
                <w:szCs w:val="20"/>
              </w:rPr>
              <w:t>achare</w:t>
            </w:r>
            <w:proofErr w:type="spellEnd"/>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071CAC8B" w14:textId="77777777" w:rsidR="00962289" w:rsidRDefault="00962289" w:rsidP="00962289">
            <w:pPr>
              <w:spacing w:after="0" w:line="240" w:lineRule="auto"/>
              <w:rPr>
                <w:rFonts w:ascii="Calibri" w:eastAsia="Times New Roman" w:hAnsi="Calibri" w:cs="Calibri"/>
                <w:sz w:val="20"/>
                <w:szCs w:val="20"/>
              </w:rPr>
            </w:pP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213F6DB" w14:textId="371D21A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FE-500</w:t>
            </w:r>
          </w:p>
        </w:tc>
        <w:tc>
          <w:tcPr>
            <w:tcW w:w="2086" w:type="dxa"/>
            <w:gridSpan w:val="3"/>
            <w:tcBorders>
              <w:top w:val="single" w:sz="4" w:space="0" w:color="auto"/>
              <w:left w:val="single" w:sz="4" w:space="0" w:color="auto"/>
              <w:bottom w:val="single" w:sz="4" w:space="0" w:color="auto"/>
              <w:right w:val="single" w:sz="4" w:space="0" w:color="auto"/>
            </w:tcBorders>
          </w:tcPr>
          <w:p w14:paraId="02F22FC4" w14:textId="73A1BC44" w:rsidR="00962289" w:rsidRDefault="00962289" w:rsidP="00962289">
            <w:pPr>
              <w:spacing w:after="0" w:line="240" w:lineRule="auto"/>
              <w:rPr>
                <w:rFonts w:ascii="Calibri" w:eastAsia="Times New Roman" w:hAnsi="Calibri" w:cs="Calibri"/>
                <w:sz w:val="20"/>
                <w:szCs w:val="20"/>
              </w:rPr>
            </w:pPr>
            <w:r w:rsidRPr="00361349">
              <w:rPr>
                <w:rFonts w:ascii="Calibri" w:eastAsia="Times New Roman" w:hAnsi="Calibri" w:cs="Calibri"/>
                <w:sz w:val="20"/>
                <w:szCs w:val="20"/>
                <w:lang w:val="da-DK"/>
              </w:rPr>
              <w:t>A</w:t>
            </w:r>
            <w:r>
              <w:rPr>
                <w:rFonts w:ascii="Calibri" w:eastAsia="Times New Roman" w:hAnsi="Calibri" w:cs="Calibri"/>
                <w:sz w:val="20"/>
                <w:szCs w:val="20"/>
                <w:lang w:val="da-DK"/>
              </w:rPr>
              <w:t>A 000000</w:t>
            </w:r>
            <w:r w:rsidRPr="00361349">
              <w:rPr>
                <w:rFonts w:ascii="Calibri" w:eastAsia="Times New Roman" w:hAnsi="Calibri" w:cs="Calibri"/>
                <w:sz w:val="20"/>
                <w:szCs w:val="20"/>
                <w:lang w:val="da-DK"/>
              </w:rPr>
              <w:t>40</w:t>
            </w:r>
            <w:r>
              <w:rPr>
                <w:rFonts w:ascii="Calibri" w:eastAsia="Times New Roman" w:hAnsi="Calibri" w:cs="Calibri"/>
                <w:sz w:val="20"/>
                <w:szCs w:val="20"/>
                <w:lang w:val="da-DK"/>
              </w:rPr>
              <w:t>9</w:t>
            </w:r>
            <w:r w:rsidRPr="00361349">
              <w:rPr>
                <w:rFonts w:ascii="Calibri" w:eastAsia="Times New Roman" w:hAnsi="Calibri" w:cs="Calibri"/>
                <w:sz w:val="20"/>
                <w:szCs w:val="20"/>
                <w:lang w:val="da-DK"/>
              </w:rPr>
              <w:t>5 00001</w:t>
            </w:r>
          </w:p>
        </w:tc>
        <w:tc>
          <w:tcPr>
            <w:tcW w:w="830" w:type="dxa"/>
            <w:tcBorders>
              <w:top w:val="single" w:sz="4" w:space="0" w:color="auto"/>
              <w:left w:val="single" w:sz="4" w:space="0" w:color="auto"/>
              <w:bottom w:val="single" w:sz="4" w:space="0" w:color="auto"/>
              <w:right w:val="single" w:sz="4" w:space="0" w:color="auto"/>
            </w:tcBorders>
            <w:vAlign w:val="center"/>
          </w:tcPr>
          <w:p w14:paraId="201F1D97" w14:textId="75874DAA" w:rsidR="00962289" w:rsidRPr="00190AB2" w:rsidRDefault="00962289" w:rsidP="00962289">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VE-170</w:t>
            </w:r>
          </w:p>
        </w:tc>
      </w:tr>
      <w:tr w:rsidR="00962289" w14:paraId="47379E4D"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B0FED8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Location</w:t>
            </w:r>
          </w:p>
        </w:tc>
        <w:tc>
          <w:tcPr>
            <w:tcW w:w="3225" w:type="dxa"/>
            <w:gridSpan w:val="3"/>
            <w:tcBorders>
              <w:top w:val="nil"/>
              <w:left w:val="nil"/>
              <w:bottom w:val="single" w:sz="4" w:space="0" w:color="auto"/>
              <w:right w:val="single" w:sz="4" w:space="0" w:color="auto"/>
            </w:tcBorders>
            <w:noWrap/>
            <w:vAlign w:val="center"/>
            <w:hideMark/>
          </w:tcPr>
          <w:p w14:paraId="0D17E80D" w14:textId="21480656" w:rsidR="00962289" w:rsidRDefault="00962289" w:rsidP="00962289">
            <w:pPr>
              <w:spacing w:after="0" w:line="240" w:lineRule="auto"/>
              <w:rPr>
                <w:rFonts w:ascii="Calibri" w:eastAsia="Times New Roman" w:hAnsi="Calibri" w:cs="Calibri"/>
                <w:sz w:val="20"/>
                <w:szCs w:val="20"/>
              </w:rPr>
            </w:pPr>
          </w:p>
        </w:tc>
        <w:tc>
          <w:tcPr>
            <w:tcW w:w="1575" w:type="dxa"/>
            <w:gridSpan w:val="2"/>
            <w:tcBorders>
              <w:top w:val="nil"/>
              <w:left w:val="nil"/>
              <w:bottom w:val="single" w:sz="4" w:space="0" w:color="auto"/>
              <w:right w:val="single" w:sz="4" w:space="0" w:color="auto"/>
            </w:tcBorders>
            <w:noWrap/>
            <w:vAlign w:val="center"/>
            <w:hideMark/>
          </w:tcPr>
          <w:p w14:paraId="692E014E" w14:textId="77777777" w:rsidR="00962289" w:rsidRDefault="00962289" w:rsidP="00962289">
            <w:pPr>
              <w:spacing w:after="0" w:line="240" w:lineRule="auto"/>
              <w:jc w:val="center"/>
              <w:rPr>
                <w:rFonts w:ascii="Calibri" w:eastAsia="Times New Roman" w:hAnsi="Calibri" w:cs="Calibri"/>
                <w:b/>
                <w:bCs/>
                <w:sz w:val="20"/>
                <w:szCs w:val="20"/>
              </w:rPr>
            </w:pPr>
            <w:r>
              <w:rPr>
                <w:rFonts w:ascii="Calibri" w:eastAsia="Times New Roman" w:hAnsi="Calibri" w:cs="Calibri"/>
                <w:b/>
                <w:bCs/>
                <w:sz w:val="20"/>
                <w:szCs w:val="20"/>
              </w:rPr>
              <w:t>S57 Encoding</w:t>
            </w:r>
          </w:p>
        </w:tc>
        <w:tc>
          <w:tcPr>
            <w:tcW w:w="1346" w:type="dxa"/>
            <w:gridSpan w:val="2"/>
            <w:tcBorders>
              <w:top w:val="nil"/>
              <w:left w:val="nil"/>
              <w:bottom w:val="single" w:sz="4" w:space="0" w:color="auto"/>
              <w:right w:val="single" w:sz="4" w:space="0" w:color="auto"/>
            </w:tcBorders>
            <w:noWrap/>
            <w:vAlign w:val="center"/>
            <w:hideMark/>
          </w:tcPr>
          <w:p w14:paraId="24F4EB39" w14:textId="77777777" w:rsidR="00962289" w:rsidRDefault="00962289" w:rsidP="00962289">
            <w:pPr>
              <w:spacing w:after="0" w:line="240" w:lineRule="auto"/>
              <w:rPr>
                <w:rFonts w:ascii="Calibri" w:eastAsia="Times New Roman" w:hAnsi="Calibri" w:cs="Calibri"/>
                <w:sz w:val="20"/>
                <w:szCs w:val="20"/>
              </w:rPr>
            </w:pPr>
            <w:proofErr w:type="spellStart"/>
            <w:r>
              <w:rPr>
                <w:rFonts w:ascii="Calibri" w:eastAsia="Times New Roman" w:hAnsi="Calibri" w:cs="Calibri"/>
                <w:sz w:val="20"/>
                <w:szCs w:val="20"/>
              </w:rPr>
              <w:t>achare</w:t>
            </w:r>
            <w:proofErr w:type="spellEnd"/>
          </w:p>
        </w:tc>
        <w:tc>
          <w:tcPr>
            <w:tcW w:w="2061" w:type="dxa"/>
            <w:gridSpan w:val="3"/>
            <w:tcBorders>
              <w:top w:val="nil"/>
              <w:left w:val="nil"/>
              <w:bottom w:val="single" w:sz="4" w:space="0" w:color="auto"/>
              <w:right w:val="single" w:sz="4" w:space="0" w:color="auto"/>
            </w:tcBorders>
            <w:noWrap/>
            <w:vAlign w:val="center"/>
          </w:tcPr>
          <w:p w14:paraId="62F0B409" w14:textId="77777777" w:rsidR="00962289" w:rsidRDefault="00962289" w:rsidP="00962289">
            <w:pPr>
              <w:spacing w:after="0" w:line="240" w:lineRule="auto"/>
              <w:rPr>
                <w:rFonts w:ascii="Calibri" w:eastAsia="Times New Roman" w:hAnsi="Calibri" w:cs="Calibri"/>
                <w:sz w:val="20"/>
                <w:szCs w:val="20"/>
              </w:rPr>
            </w:pPr>
          </w:p>
        </w:tc>
      </w:tr>
      <w:tr w:rsidR="00962289" w14:paraId="445B98CF"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BC0D26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FOID or VRID</w:t>
            </w:r>
          </w:p>
        </w:tc>
        <w:tc>
          <w:tcPr>
            <w:tcW w:w="3225" w:type="dxa"/>
            <w:gridSpan w:val="3"/>
            <w:tcBorders>
              <w:top w:val="nil"/>
              <w:left w:val="nil"/>
              <w:bottom w:val="single" w:sz="4" w:space="0" w:color="auto"/>
              <w:right w:val="single" w:sz="4" w:space="0" w:color="auto"/>
            </w:tcBorders>
            <w:noWrap/>
            <w:vAlign w:val="center"/>
            <w:hideMark/>
          </w:tcPr>
          <w:p w14:paraId="6F55935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FE-0000000500/VE-0000000170</w:t>
            </w:r>
          </w:p>
        </w:tc>
        <w:tc>
          <w:tcPr>
            <w:tcW w:w="1575" w:type="dxa"/>
            <w:gridSpan w:val="2"/>
            <w:tcBorders>
              <w:top w:val="nil"/>
              <w:left w:val="nil"/>
              <w:bottom w:val="single" w:sz="4" w:space="0" w:color="auto"/>
              <w:right w:val="single" w:sz="4" w:space="0" w:color="auto"/>
            </w:tcBorders>
            <w:noWrap/>
            <w:vAlign w:val="center"/>
          </w:tcPr>
          <w:p w14:paraId="4103229D" w14:textId="77777777" w:rsidR="00962289" w:rsidRDefault="00962289" w:rsidP="00962289">
            <w:pPr>
              <w:spacing w:after="0" w:line="240" w:lineRule="auto"/>
              <w:jc w:val="center"/>
              <w:rPr>
                <w:rFonts w:ascii="Calibri" w:eastAsia="Times New Roman" w:hAnsi="Calibri" w:cs="Calibri"/>
                <w:b/>
                <w:bCs/>
                <w:sz w:val="20"/>
                <w:szCs w:val="20"/>
              </w:rPr>
            </w:pPr>
          </w:p>
        </w:tc>
        <w:tc>
          <w:tcPr>
            <w:tcW w:w="1346" w:type="dxa"/>
            <w:gridSpan w:val="2"/>
            <w:tcBorders>
              <w:top w:val="nil"/>
              <w:left w:val="nil"/>
              <w:bottom w:val="single" w:sz="4" w:space="0" w:color="auto"/>
              <w:right w:val="single" w:sz="4" w:space="0" w:color="auto"/>
            </w:tcBorders>
            <w:noWrap/>
            <w:vAlign w:val="center"/>
          </w:tcPr>
          <w:p w14:paraId="3053B3FB" w14:textId="77777777" w:rsidR="00962289" w:rsidRDefault="00962289" w:rsidP="00962289">
            <w:pPr>
              <w:spacing w:after="0" w:line="240" w:lineRule="auto"/>
              <w:rPr>
                <w:rFonts w:ascii="Calibri" w:eastAsia="Times New Roman" w:hAnsi="Calibri" w:cs="Calibri"/>
                <w:sz w:val="20"/>
                <w:szCs w:val="20"/>
              </w:rPr>
            </w:pPr>
          </w:p>
        </w:tc>
        <w:tc>
          <w:tcPr>
            <w:tcW w:w="2061" w:type="dxa"/>
            <w:gridSpan w:val="3"/>
            <w:tcBorders>
              <w:top w:val="nil"/>
              <w:left w:val="nil"/>
              <w:bottom w:val="single" w:sz="4" w:space="0" w:color="auto"/>
              <w:right w:val="single" w:sz="4" w:space="0" w:color="auto"/>
            </w:tcBorders>
            <w:noWrap/>
            <w:vAlign w:val="center"/>
          </w:tcPr>
          <w:p w14:paraId="162C80F3" w14:textId="77777777" w:rsidR="00962289" w:rsidRDefault="00962289" w:rsidP="00962289">
            <w:pPr>
              <w:spacing w:after="0" w:line="240" w:lineRule="auto"/>
              <w:rPr>
                <w:rFonts w:ascii="Calibri" w:eastAsia="Times New Roman" w:hAnsi="Calibri" w:cs="Calibri"/>
                <w:sz w:val="20"/>
                <w:szCs w:val="20"/>
              </w:rPr>
            </w:pPr>
          </w:p>
        </w:tc>
      </w:tr>
      <w:tr w:rsidR="00962289" w14:paraId="4EE095C5"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9020F53" w14:textId="238C5CA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07" w:type="dxa"/>
            <w:gridSpan w:val="10"/>
            <w:tcBorders>
              <w:top w:val="nil"/>
              <w:left w:val="nil"/>
              <w:bottom w:val="single" w:sz="4" w:space="0" w:color="auto"/>
              <w:right w:val="single" w:sz="4" w:space="0" w:color="auto"/>
            </w:tcBorders>
            <w:noWrap/>
            <w:vAlign w:val="center"/>
          </w:tcPr>
          <w:p w14:paraId="779C6AFC" w14:textId="58C27837" w:rsidR="00962289" w:rsidRDefault="00962289" w:rsidP="00962289">
            <w:pPr>
              <w:spacing w:after="0" w:line="240" w:lineRule="auto"/>
              <w:rPr>
                <w:rFonts w:ascii="Calibri" w:eastAsia="Times New Roman" w:hAnsi="Calibri" w:cs="Calibri"/>
                <w:sz w:val="20"/>
                <w:szCs w:val="20"/>
              </w:rPr>
            </w:pPr>
          </w:p>
          <w:p w14:paraId="46C139E9" w14:textId="0C50E714" w:rsidR="00962289" w:rsidRDefault="00962289" w:rsidP="00962289">
            <w:pPr>
              <w:spacing w:after="0" w:line="240" w:lineRule="auto"/>
              <w:rPr>
                <w:rFonts w:ascii="Calibri" w:eastAsia="Times New Roman" w:hAnsi="Calibri" w:cs="Calibri"/>
                <w:sz w:val="20"/>
                <w:szCs w:val="20"/>
              </w:rPr>
            </w:pPr>
            <w:ins w:id="63" w:author="Leonid Kuzmin" w:date="2019-02-22T18:48:00Z">
              <w:r>
                <w:rPr>
                  <w:noProof/>
                  <w:lang w:val="en-GB" w:eastAsia="en-GB"/>
                </w:rPr>
                <mc:AlternateContent>
                  <mc:Choice Requires="wps">
                    <w:drawing>
                      <wp:anchor distT="0" distB="0" distL="114300" distR="114300" simplePos="0" relativeHeight="251661312" behindDoc="0" locked="0" layoutInCell="1" allowOverlap="1" wp14:anchorId="16BDAFA7" wp14:editId="1124CB18">
                        <wp:simplePos x="0" y="0"/>
                        <wp:positionH relativeFrom="column">
                          <wp:posOffset>1555397</wp:posOffset>
                        </wp:positionH>
                        <wp:positionV relativeFrom="paragraph">
                          <wp:posOffset>290759</wp:posOffset>
                        </wp:positionV>
                        <wp:extent cx="434622" cy="141112"/>
                        <wp:effectExtent l="19050" t="19050" r="22860" b="11430"/>
                        <wp:wrapNone/>
                        <wp:docPr id="10" name="Rectangle 10"/>
                        <wp:cNvGraphicFramePr/>
                        <a:graphic xmlns:a="http://schemas.openxmlformats.org/drawingml/2006/main">
                          <a:graphicData uri="http://schemas.microsoft.com/office/word/2010/wordprocessingShape">
                            <wps:wsp>
                              <wps:cNvSpPr/>
                              <wps:spPr>
                                <a:xfrm>
                                  <a:off x="0" y="0"/>
                                  <a:ext cx="434622" cy="1411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C02D1" w14:textId="77777777" w:rsidR="009A54A5" w:rsidRDefault="009A54A5">
                                    <w:pPr>
                                      <w:jc w:val="center"/>
                                      <w:pPrChange w:id="64" w:author="Richard Anthony Fowle" w:date="2019-03-13T17:1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DAFA7" id="Rectangle 10" o:spid="_x0000_s1026" style="position:absolute;margin-left:122.45pt;margin-top:22.9pt;width:34.2pt;height:1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" filled="f" strokecolor="red" strokeweight="2.25pt">
                        <v:textbox>
                          <w:txbxContent>
                            <w:p w14:paraId="199C02D1" w14:textId="77777777" w:rsidR="009A54A5" w:rsidRDefault="009A54A5">
                              <w:pPr>
                                <w:jc w:val="center"/>
                                <w:pPrChange w:id="65" w:author="Richard Anthony Fowle" w:date="2019-03-13T17:18:00Z">
                                  <w:pPr/>
                                </w:pPrChange>
                              </w:pPr>
                            </w:p>
                          </w:txbxContent>
                        </v:textbox>
                      </v:rect>
                    </w:pict>
                  </mc:Fallback>
                </mc:AlternateContent>
              </w:r>
            </w:ins>
            <w:r>
              <w:rPr>
                <w:noProof/>
                <w:lang w:val="en-GB" w:eastAsia="en-GB"/>
              </w:rPr>
              <w:drawing>
                <wp:inline distT="0" distB="0" distL="0" distR="0" wp14:anchorId="1592E5CC" wp14:editId="7091F890">
                  <wp:extent cx="2505075" cy="935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3779" cy="938689"/>
                          </a:xfrm>
                          <a:prstGeom prst="rect">
                            <a:avLst/>
                          </a:prstGeom>
                        </pic:spPr>
                      </pic:pic>
                    </a:graphicData>
                  </a:graphic>
                </wp:inline>
              </w:drawing>
            </w:r>
            <w:r>
              <w:rPr>
                <w:rStyle w:val="CommentReference"/>
              </w:rPr>
              <w:commentReference w:id="66"/>
            </w:r>
            <w:r w:rsidR="00573C33">
              <w:rPr>
                <w:rStyle w:val="CommentReference"/>
              </w:rPr>
              <w:commentReference w:id="67"/>
            </w:r>
          </w:p>
          <w:p w14:paraId="7DD77CED" w14:textId="4AE89C56" w:rsidR="00962289" w:rsidRDefault="00962289" w:rsidP="00962289">
            <w:pPr>
              <w:spacing w:after="0" w:line="240" w:lineRule="auto"/>
              <w:rPr>
                <w:rFonts w:ascii="Calibri" w:eastAsia="Times New Roman" w:hAnsi="Calibri" w:cs="Calibri"/>
                <w:sz w:val="20"/>
                <w:szCs w:val="20"/>
              </w:rPr>
            </w:pPr>
          </w:p>
        </w:tc>
      </w:tr>
      <w:tr w:rsidR="00962289" w14:paraId="4D8613E8"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8DE8235"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2B35E45A" w14:textId="7496E6C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545: Error “Object has invalid object class label”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41EB7B0A"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BB68280"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nil"/>
              <w:left w:val="nil"/>
              <w:bottom w:val="single" w:sz="4" w:space="0" w:color="auto"/>
              <w:right w:val="single" w:sz="4" w:space="0" w:color="auto"/>
            </w:tcBorders>
            <w:noWrap/>
            <w:vAlign w:val="center"/>
            <w:hideMark/>
          </w:tcPr>
          <w:p w14:paraId="13B92C77" w14:textId="57C0BC8E" w:rsidR="00962289" w:rsidRDefault="00962289" w:rsidP="00962289">
            <w:pPr>
              <w:spacing w:after="0" w:line="240" w:lineRule="auto"/>
              <w:rPr>
                <w:rFonts w:ascii="Calibri" w:eastAsia="Times New Roman" w:hAnsi="Calibri" w:cs="Calibri"/>
                <w:sz w:val="20"/>
                <w:szCs w:val="20"/>
              </w:rPr>
            </w:pPr>
            <w:r>
              <w:rPr>
                <w:rFonts w:ascii="Calibri" w:hAnsi="Calibri" w:cs="Calibri"/>
                <w:sz w:val="20"/>
                <w:szCs w:val="20"/>
              </w:rPr>
              <w:t xml:space="preserve">20b: Additional error “orphaned geometry” </w:t>
            </w:r>
            <w:proofErr w:type="gramStart"/>
            <w:r>
              <w:rPr>
                <w:rFonts w:ascii="Calibri" w:hAnsi="Calibri" w:cs="Calibri"/>
                <w:sz w:val="20"/>
                <w:szCs w:val="20"/>
              </w:rPr>
              <w:t>must be triggered</w:t>
            </w:r>
            <w:proofErr w:type="gramEnd"/>
            <w:r>
              <w:rPr>
                <w:rFonts w:ascii="Calibri" w:hAnsi="Calibri" w:cs="Calibri"/>
                <w:sz w:val="20"/>
                <w:szCs w:val="20"/>
              </w:rPr>
              <w:t>.</w:t>
            </w:r>
          </w:p>
        </w:tc>
      </w:tr>
      <w:tr w:rsidR="00962289" w14:paraId="73490417"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01DC161D" w14:textId="77777777" w:rsidR="00962289" w:rsidRDefault="00962289" w:rsidP="00962289">
            <w:pPr>
              <w:rPr>
                <w:rFonts w:ascii="Calibri" w:eastAsia="Times New Roman" w:hAnsi="Calibri" w:cs="Calibri"/>
                <w:sz w:val="20"/>
                <w:szCs w:val="20"/>
              </w:rPr>
            </w:pPr>
          </w:p>
        </w:tc>
      </w:tr>
      <w:tr w:rsidR="00962289" w14:paraId="7E50CC00"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32ED0F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461409D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09CB7DF1"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5EAB366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547</w:t>
            </w:r>
          </w:p>
        </w:tc>
        <w:tc>
          <w:tcPr>
            <w:tcW w:w="644" w:type="dxa"/>
            <w:tcBorders>
              <w:top w:val="single" w:sz="4" w:space="0" w:color="auto"/>
              <w:left w:val="nil"/>
              <w:bottom w:val="single" w:sz="4" w:space="0" w:color="auto"/>
              <w:right w:val="single" w:sz="4" w:space="0" w:color="auto"/>
            </w:tcBorders>
            <w:vAlign w:val="center"/>
            <w:hideMark/>
          </w:tcPr>
          <w:p w14:paraId="6953F66C"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55216C9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2F733B76"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7CAF1DB3"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6513460D" w14:textId="77777777" w:rsidR="00962289" w:rsidRDefault="00962289" w:rsidP="00962289">
            <w:pPr>
              <w:spacing w:after="0" w:line="240" w:lineRule="auto"/>
              <w:rPr>
                <w:rFonts w:ascii="Calibri" w:hAnsi="Calibri" w:cs="Calibri"/>
                <w:sz w:val="20"/>
                <w:szCs w:val="20"/>
              </w:rPr>
            </w:pPr>
            <w:r>
              <w:rPr>
                <w:rFonts w:ascii="Calibri" w:eastAsia="Times New Roman" w:hAnsi="Calibri" w:cs="Calibri"/>
                <w:sz w:val="20"/>
                <w:szCs w:val="20"/>
              </w:rPr>
              <w:t xml:space="preserve">For each feature </w:t>
            </w:r>
            <w:proofErr w:type="gramStart"/>
            <w:r>
              <w:rPr>
                <w:rFonts w:ascii="Calibri" w:eastAsia="Times New Roman" w:hAnsi="Calibri" w:cs="Calibri"/>
                <w:sz w:val="20"/>
                <w:szCs w:val="20"/>
              </w:rPr>
              <w:t>object which</w:t>
            </w:r>
            <w:proofErr w:type="gramEnd"/>
            <w:r>
              <w:rPr>
                <w:rFonts w:ascii="Calibri" w:eastAsia="Times New Roman" w:hAnsi="Calibri" w:cs="Calibri"/>
                <w:sz w:val="20"/>
                <w:szCs w:val="20"/>
              </w:rPr>
              <w:t xml:space="preserve"> contains attributes outside the list of permissible attributes for the feature object as defined in the Object Catalogue and S-57 Supplement No.3.</w:t>
            </w:r>
          </w:p>
        </w:tc>
      </w:tr>
      <w:tr w:rsidR="00962289" w14:paraId="7571A2EB" w14:textId="77777777" w:rsidTr="001565CA">
        <w:trPr>
          <w:trHeight w:val="493"/>
          <w:jc w:val="center"/>
        </w:trPr>
        <w:tc>
          <w:tcPr>
            <w:tcW w:w="2305" w:type="dxa"/>
            <w:tcBorders>
              <w:top w:val="nil"/>
              <w:left w:val="single" w:sz="4" w:space="0" w:color="auto"/>
              <w:bottom w:val="single" w:sz="4" w:space="0" w:color="auto"/>
              <w:right w:val="single" w:sz="4" w:space="0" w:color="auto"/>
            </w:tcBorders>
            <w:noWrap/>
            <w:vAlign w:val="center"/>
            <w:hideMark/>
          </w:tcPr>
          <w:p w14:paraId="72BCF66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5646CEA0" w14:textId="77777777" w:rsidR="00962289" w:rsidRDefault="00962289" w:rsidP="00962289">
            <w:pPr>
              <w:pStyle w:val="Default"/>
              <w:spacing w:line="256" w:lineRule="auto"/>
              <w:rPr>
                <w:rFonts w:ascii="Calibri" w:hAnsi="Calibri" w:cs="Calibri"/>
                <w:color w:val="auto"/>
                <w:sz w:val="20"/>
                <w:szCs w:val="20"/>
              </w:rPr>
            </w:pPr>
            <w:r>
              <w:rPr>
                <w:rFonts w:ascii="Calibri" w:hAnsi="Calibri" w:cs="Calibri"/>
                <w:color w:val="auto"/>
                <w:sz w:val="20"/>
                <w:szCs w:val="20"/>
              </w:rPr>
              <w:t>Attribute not permitted on feature object class.</w:t>
            </w:r>
          </w:p>
        </w:tc>
      </w:tr>
      <w:tr w:rsidR="00962289" w14:paraId="0A74D8E6"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3840690"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nil"/>
              <w:left w:val="nil"/>
              <w:bottom w:val="single" w:sz="4" w:space="0" w:color="auto"/>
              <w:right w:val="single" w:sz="4" w:space="0" w:color="auto"/>
            </w:tcBorders>
            <w:noWrap/>
            <w:vAlign w:val="center"/>
            <w:hideMark/>
          </w:tcPr>
          <w:p w14:paraId="1AFC7916"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attribute.</w:t>
            </w:r>
          </w:p>
        </w:tc>
        <w:tc>
          <w:tcPr>
            <w:tcW w:w="1346" w:type="dxa"/>
            <w:gridSpan w:val="2"/>
            <w:tcBorders>
              <w:top w:val="nil"/>
              <w:left w:val="nil"/>
              <w:bottom w:val="single" w:sz="4" w:space="0" w:color="auto"/>
              <w:right w:val="single" w:sz="4" w:space="0" w:color="auto"/>
            </w:tcBorders>
            <w:noWrap/>
            <w:vAlign w:val="center"/>
            <w:hideMark/>
          </w:tcPr>
          <w:p w14:paraId="62BE125D"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30D35DA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3.2 and </w:t>
            </w:r>
          </w:p>
          <w:p w14:paraId="37BD217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Supplement No.3 </w:t>
            </w:r>
          </w:p>
          <w:p w14:paraId="6DB9C2D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Ch.2</w:t>
            </w:r>
          </w:p>
        </w:tc>
      </w:tr>
      <w:tr w:rsidR="00962289" w14:paraId="5FF19B59"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FB1AFE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single" w:sz="4" w:space="0" w:color="auto"/>
              <w:left w:val="nil"/>
              <w:bottom w:val="single" w:sz="4" w:space="0" w:color="auto"/>
              <w:right w:val="single" w:sz="4" w:space="0" w:color="auto"/>
            </w:tcBorders>
            <w:noWrap/>
            <w:vAlign w:val="center"/>
            <w:hideMark/>
          </w:tcPr>
          <w:p w14:paraId="1EB6A556"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HRBARE encoded with non-list of permissible attributes for the object.</w:t>
            </w:r>
          </w:p>
        </w:tc>
      </w:tr>
      <w:tr w:rsidR="00962289" w14:paraId="5F024BD6"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5E031D70" w14:textId="286487C8"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388D3B0A" w14:textId="33B9CE36"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1D1EB0F2" w14:textId="7A28BD30"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D77043D" w14:textId="07EED6E6"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19EA6736" w14:textId="70B6DDC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2D819372" w14:textId="32677CF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514B4E2D"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1A88427B" w14:textId="25662CF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32°32'14.58"S  60°58'30.84"E</w:t>
            </w:r>
          </w:p>
        </w:tc>
        <w:tc>
          <w:tcPr>
            <w:tcW w:w="1302" w:type="dxa"/>
            <w:tcBorders>
              <w:top w:val="single" w:sz="4" w:space="0" w:color="auto"/>
              <w:left w:val="single" w:sz="4" w:space="0" w:color="auto"/>
              <w:bottom w:val="single" w:sz="4" w:space="0" w:color="auto"/>
              <w:right w:val="single" w:sz="4" w:space="0" w:color="auto"/>
            </w:tcBorders>
            <w:vAlign w:val="center"/>
          </w:tcPr>
          <w:p w14:paraId="786B3389" w14:textId="5991B7F3" w:rsidR="00962289" w:rsidRDefault="00962289" w:rsidP="00962289">
            <w:pPr>
              <w:spacing w:after="0" w:line="240" w:lineRule="auto"/>
              <w:rPr>
                <w:rFonts w:ascii="Calibri" w:eastAsia="Times New Roman" w:hAnsi="Calibri" w:cs="Calibri"/>
                <w:sz w:val="20"/>
                <w:szCs w:val="20"/>
              </w:rPr>
            </w:pPr>
            <w:commentRangeStart w:id="68"/>
            <w:commentRangeStart w:id="69"/>
            <w:r>
              <w:rPr>
                <w:rFonts w:ascii="Calibri" w:eastAsia="Times New Roman" w:hAnsi="Calibri" w:cs="Calibri"/>
                <w:sz w:val="20"/>
                <w:szCs w:val="20"/>
              </w:rPr>
              <w:t>HRBARE</w:t>
            </w:r>
            <w:commentRangeEnd w:id="68"/>
            <w:r>
              <w:rPr>
                <w:rStyle w:val="CommentReference"/>
              </w:rPr>
              <w:commentReference w:id="68"/>
            </w:r>
            <w:commentRangeEnd w:id="69"/>
            <w:r w:rsidR="00AC08A8">
              <w:rPr>
                <w:rStyle w:val="CommentReference"/>
              </w:rPr>
              <w:commentReference w:id="69"/>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43A4FA38" w14:textId="3C46B4B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 20171229; DATSTA:20171229</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B1FFC1B" w14:textId="338E2BD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FE-77</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05174F69" w14:textId="463138E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0000003467 00001</w:t>
            </w:r>
          </w:p>
        </w:tc>
        <w:tc>
          <w:tcPr>
            <w:tcW w:w="830" w:type="dxa"/>
            <w:tcBorders>
              <w:top w:val="single" w:sz="4" w:space="0" w:color="auto"/>
              <w:left w:val="single" w:sz="4" w:space="0" w:color="auto"/>
              <w:bottom w:val="single" w:sz="4" w:space="0" w:color="auto"/>
              <w:right w:val="single" w:sz="4" w:space="0" w:color="auto"/>
            </w:tcBorders>
            <w:vAlign w:val="center"/>
          </w:tcPr>
          <w:p w14:paraId="6A4E1A14" w14:textId="5088F7F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VI-169</w:t>
            </w:r>
          </w:p>
        </w:tc>
      </w:tr>
      <w:tr w:rsidR="00962289" w14:paraId="3F608CE0"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7D5C690" w14:textId="5A4A8BA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207" w:type="dxa"/>
            <w:gridSpan w:val="10"/>
            <w:tcBorders>
              <w:top w:val="single" w:sz="4" w:space="0" w:color="auto"/>
              <w:left w:val="nil"/>
              <w:bottom w:val="single" w:sz="4" w:space="0" w:color="auto"/>
              <w:right w:val="single" w:sz="4" w:space="0" w:color="auto"/>
            </w:tcBorders>
            <w:noWrap/>
            <w:vAlign w:val="center"/>
            <w:hideMark/>
          </w:tcPr>
          <w:p w14:paraId="06D6BA24" w14:textId="77777777" w:rsidR="00962289" w:rsidRDefault="00962289" w:rsidP="00962289">
            <w:pPr>
              <w:spacing w:after="0" w:line="240" w:lineRule="auto"/>
              <w:rPr>
                <w:rFonts w:ascii="Calibri" w:eastAsia="Times New Roman" w:hAnsi="Calibri" w:cs="Calibri"/>
                <w:sz w:val="20"/>
                <w:szCs w:val="20"/>
              </w:rPr>
            </w:pPr>
          </w:p>
          <w:p w14:paraId="4B0108D6" w14:textId="356966AA"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6E841C3B" wp14:editId="1C9FC066">
                  <wp:extent cx="1800225" cy="1358791"/>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6055" cy="1363192"/>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drawing>
                <wp:inline distT="0" distB="0" distL="0" distR="0" wp14:anchorId="279448B9" wp14:editId="288859AB">
                  <wp:extent cx="2305050" cy="1067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419" cy="1071339"/>
                          </a:xfrm>
                          <a:prstGeom prst="rect">
                            <a:avLst/>
                          </a:prstGeom>
                        </pic:spPr>
                      </pic:pic>
                    </a:graphicData>
                  </a:graphic>
                </wp:inline>
              </w:drawing>
            </w:r>
          </w:p>
          <w:p w14:paraId="2F2F29BA" w14:textId="76AFA2AF" w:rsidR="00962289" w:rsidRDefault="00962289" w:rsidP="00962289">
            <w:pPr>
              <w:spacing w:after="0" w:line="240" w:lineRule="auto"/>
              <w:rPr>
                <w:rFonts w:ascii="Calibri" w:eastAsia="Times New Roman" w:hAnsi="Calibri" w:cs="Calibri"/>
                <w:sz w:val="20"/>
                <w:szCs w:val="20"/>
              </w:rPr>
            </w:pPr>
          </w:p>
        </w:tc>
      </w:tr>
      <w:tr w:rsidR="00962289" w14:paraId="079C0C48"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76095213"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5E9EA7E6" w14:textId="77777777" w:rsidR="00962289" w:rsidRDefault="00962289" w:rsidP="00962289">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547: </w:t>
            </w:r>
            <w:del w:id="70" w:author="Richard Anthony Fowle" w:date="2019-03-14T10:47:00Z">
              <w:r w:rsidDel="00573C33">
                <w:rPr>
                  <w:rFonts w:ascii="Calibri" w:eastAsia="Times New Roman" w:hAnsi="Calibri" w:cs="Calibri"/>
                  <w:sz w:val="20"/>
                  <w:szCs w:val="20"/>
                </w:rPr>
                <w:delText xml:space="preserve">An </w:delText>
              </w:r>
            </w:del>
            <w:r>
              <w:rPr>
                <w:rFonts w:ascii="Calibri" w:eastAsia="Times New Roman" w:hAnsi="Calibri" w:cs="Calibri"/>
                <w:sz w:val="20"/>
                <w:szCs w:val="20"/>
              </w:rPr>
              <w:t xml:space="preserve">error “attribute not allowed for HRBARE”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57D97C8F"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88FE4F3"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134EFA00"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962289" w14:paraId="1C7432AD"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D8C5A62" w14:textId="77777777" w:rsidR="00962289" w:rsidRDefault="00962289" w:rsidP="00962289">
            <w:pPr>
              <w:rPr>
                <w:rFonts w:ascii="Calibri" w:eastAsia="Times New Roman" w:hAnsi="Calibri" w:cs="Calibri"/>
                <w:sz w:val="20"/>
                <w:szCs w:val="20"/>
              </w:rPr>
            </w:pPr>
          </w:p>
        </w:tc>
      </w:tr>
      <w:tr w:rsidR="00962289" w14:paraId="6DB3B873"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0C8DED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251A406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7B250515"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5640DEC7"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553</w:t>
            </w:r>
          </w:p>
        </w:tc>
        <w:tc>
          <w:tcPr>
            <w:tcW w:w="644" w:type="dxa"/>
            <w:tcBorders>
              <w:top w:val="single" w:sz="4" w:space="0" w:color="auto"/>
              <w:left w:val="nil"/>
              <w:bottom w:val="single" w:sz="4" w:space="0" w:color="auto"/>
              <w:right w:val="single" w:sz="4" w:space="0" w:color="auto"/>
            </w:tcBorders>
            <w:vAlign w:val="center"/>
            <w:hideMark/>
          </w:tcPr>
          <w:p w14:paraId="11AF64B8"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10B793F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1528C748"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22B8188D"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0B92ADF8" w14:textId="77777777" w:rsidR="00962289" w:rsidRDefault="00962289" w:rsidP="00962289">
            <w:pPr>
              <w:spacing w:after="0" w:line="240" w:lineRule="auto"/>
              <w:rPr>
                <w:rFonts w:ascii="Calibri" w:hAnsi="Calibri" w:cs="Calibri"/>
                <w:sz w:val="20"/>
                <w:szCs w:val="20"/>
              </w:rPr>
            </w:pPr>
            <w:r>
              <w:rPr>
                <w:rFonts w:ascii="Calibri" w:eastAsia="Times New Roman" w:hAnsi="Calibri" w:cs="Calibri"/>
                <w:sz w:val="20"/>
                <w:szCs w:val="20"/>
              </w:rPr>
              <w:t xml:space="preserve">For each Group 1 feature object where any of DATSTA, DATEND, PERSTA or PEREND is Present AND </w:t>
            </w:r>
            <w:proofErr w:type="spellStart"/>
            <w:r>
              <w:rPr>
                <w:rFonts w:ascii="Calibri" w:eastAsia="Times New Roman" w:hAnsi="Calibri" w:cs="Calibri"/>
                <w:sz w:val="20"/>
                <w:szCs w:val="20"/>
              </w:rPr>
              <w:t>notNull</w:t>
            </w:r>
            <w:proofErr w:type="spellEnd"/>
            <w:r>
              <w:rPr>
                <w:rFonts w:ascii="Calibri" w:eastAsia="Times New Roman" w:hAnsi="Calibri" w:cs="Calibri"/>
                <w:sz w:val="20"/>
                <w:szCs w:val="20"/>
              </w:rPr>
              <w:t>.</w:t>
            </w:r>
          </w:p>
        </w:tc>
      </w:tr>
      <w:tr w:rsidR="00962289" w14:paraId="406AB9AB"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5871D3DF"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21D9ED20"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Attributes DATSTA, DATEND, PERSTA or PEREND </w:t>
            </w:r>
            <w:proofErr w:type="gramStart"/>
            <w:r>
              <w:rPr>
                <w:rFonts w:ascii="Calibri" w:eastAsia="Times New Roman" w:hAnsi="Calibri" w:cs="Calibri"/>
                <w:bCs/>
                <w:sz w:val="20"/>
                <w:szCs w:val="20"/>
              </w:rPr>
              <w:t>are encoded</w:t>
            </w:r>
            <w:proofErr w:type="gramEnd"/>
            <w:r>
              <w:rPr>
                <w:rFonts w:ascii="Calibri" w:eastAsia="Times New Roman" w:hAnsi="Calibri" w:cs="Calibri"/>
                <w:bCs/>
                <w:sz w:val="20"/>
                <w:szCs w:val="20"/>
              </w:rPr>
              <w:t xml:space="preserve"> on Group 1 objects.</w:t>
            </w:r>
          </w:p>
        </w:tc>
      </w:tr>
      <w:tr w:rsidR="00962289" w14:paraId="33A347FC"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961B52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Solution</w:t>
            </w:r>
          </w:p>
        </w:tc>
        <w:tc>
          <w:tcPr>
            <w:tcW w:w="4800" w:type="dxa"/>
            <w:gridSpan w:val="5"/>
            <w:tcBorders>
              <w:top w:val="single" w:sz="4" w:space="0" w:color="auto"/>
              <w:left w:val="nil"/>
              <w:bottom w:val="single" w:sz="4" w:space="0" w:color="auto"/>
              <w:right w:val="single" w:sz="4" w:space="0" w:color="auto"/>
            </w:tcBorders>
            <w:noWrap/>
            <w:vAlign w:val="center"/>
            <w:hideMark/>
          </w:tcPr>
          <w:p w14:paraId="14707A4F"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these attributes from Group 1 objects.</w:t>
            </w:r>
          </w:p>
        </w:tc>
        <w:tc>
          <w:tcPr>
            <w:tcW w:w="1346" w:type="dxa"/>
            <w:gridSpan w:val="2"/>
            <w:tcBorders>
              <w:top w:val="single" w:sz="4" w:space="0" w:color="auto"/>
              <w:left w:val="nil"/>
              <w:bottom w:val="single" w:sz="4" w:space="0" w:color="auto"/>
              <w:right w:val="single" w:sz="4" w:space="0" w:color="auto"/>
            </w:tcBorders>
            <w:noWrap/>
            <w:vAlign w:val="center"/>
            <w:hideMark/>
          </w:tcPr>
          <w:p w14:paraId="3A10DEF3"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single" w:sz="4" w:space="0" w:color="auto"/>
              <w:left w:val="nil"/>
              <w:bottom w:val="single" w:sz="4" w:space="0" w:color="auto"/>
              <w:right w:val="single" w:sz="4" w:space="0" w:color="auto"/>
            </w:tcBorders>
            <w:noWrap/>
            <w:vAlign w:val="center"/>
            <w:hideMark/>
          </w:tcPr>
          <w:p w14:paraId="3445D73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3.10.1 and Logical </w:t>
            </w:r>
          </w:p>
          <w:p w14:paraId="765EF32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consistency</w:t>
            </w:r>
          </w:p>
        </w:tc>
      </w:tr>
      <w:tr w:rsidR="00962289" w14:paraId="02044840"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A0D4B2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single" w:sz="4" w:space="0" w:color="auto"/>
              <w:left w:val="nil"/>
              <w:bottom w:val="single" w:sz="4" w:space="0" w:color="auto"/>
              <w:right w:val="single" w:sz="4" w:space="0" w:color="auto"/>
            </w:tcBorders>
            <w:noWrap/>
            <w:vAlign w:val="center"/>
            <w:hideMark/>
          </w:tcPr>
          <w:p w14:paraId="0B09621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Group 1 objects created with attributes </w:t>
            </w:r>
            <w:r>
              <w:rPr>
                <w:rFonts w:ascii="Calibri" w:eastAsia="Times New Roman" w:hAnsi="Calibri" w:cs="Calibri"/>
                <w:bCs/>
                <w:sz w:val="20"/>
                <w:szCs w:val="20"/>
              </w:rPr>
              <w:t>DATSTA, DATEND, PERSTA or PEREND.</w:t>
            </w:r>
          </w:p>
        </w:tc>
      </w:tr>
      <w:tr w:rsidR="00962289" w14:paraId="6AF5E81C"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ACA729C" w14:textId="1E0892BB"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039BAAE2" w14:textId="49F1DA7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05F75C46" w14:textId="5E57BCFC"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D9B976F" w14:textId="66F9E5A3"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550D6B65" w14:textId="1BEB931B"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52A6FAF2" w14:textId="37773412"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45A20F1B"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668B6B3E" w14:textId="45F0154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32°30'05.28"S 60°55'33.29"E</w:t>
            </w:r>
          </w:p>
        </w:tc>
        <w:tc>
          <w:tcPr>
            <w:tcW w:w="1302" w:type="dxa"/>
            <w:tcBorders>
              <w:top w:val="single" w:sz="4" w:space="0" w:color="auto"/>
              <w:left w:val="single" w:sz="4" w:space="0" w:color="auto"/>
              <w:bottom w:val="single" w:sz="4" w:space="0" w:color="auto"/>
              <w:right w:val="single" w:sz="4" w:space="0" w:color="auto"/>
            </w:tcBorders>
            <w:vAlign w:val="center"/>
          </w:tcPr>
          <w:p w14:paraId="0D9E102E" w14:textId="4CFBEEC3"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DEPARE</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10A590D" w14:textId="0C419002"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15072C21" w14:textId="4A3E444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4F34B0C0" w14:textId="51CEA12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03DF6259" w14:textId="7F08251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BCC9533" w14:textId="555E24CF"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FE-333</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62848716" w14:textId="0AF1CD6D"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lang w:val="da-DK"/>
              </w:rPr>
              <w:t>AA 0000003464 00001</w:t>
            </w:r>
          </w:p>
        </w:tc>
        <w:tc>
          <w:tcPr>
            <w:tcW w:w="830" w:type="dxa"/>
            <w:tcBorders>
              <w:top w:val="single" w:sz="4" w:space="0" w:color="auto"/>
              <w:left w:val="single" w:sz="4" w:space="0" w:color="auto"/>
              <w:bottom w:val="single" w:sz="4" w:space="0" w:color="auto"/>
              <w:right w:val="single" w:sz="4" w:space="0" w:color="auto"/>
            </w:tcBorders>
            <w:vAlign w:val="center"/>
          </w:tcPr>
          <w:p w14:paraId="113F54BA" w14:textId="23D9AE0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5F046427"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99D243D" w14:textId="2A05610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32°30'12.40"S 60°55'54.37"E</w:t>
            </w:r>
          </w:p>
        </w:tc>
        <w:tc>
          <w:tcPr>
            <w:tcW w:w="1302" w:type="dxa"/>
            <w:tcBorders>
              <w:top w:val="single" w:sz="4" w:space="0" w:color="auto"/>
              <w:left w:val="single" w:sz="4" w:space="0" w:color="auto"/>
              <w:bottom w:val="single" w:sz="4" w:space="0" w:color="auto"/>
              <w:right w:val="single" w:sz="4" w:space="0" w:color="auto"/>
            </w:tcBorders>
            <w:vAlign w:val="center"/>
          </w:tcPr>
          <w:p w14:paraId="6C83DE25" w14:textId="2B685F7A" w:rsidR="00962289" w:rsidRPr="00B232BA" w:rsidRDefault="00962289" w:rsidP="00962289">
            <w:pPr>
              <w:spacing w:after="0" w:line="240" w:lineRule="auto"/>
              <w:rPr>
                <w:rFonts w:ascii="Calibri" w:eastAsia="Times New Roman" w:hAnsi="Calibri" w:cs="Calibri"/>
                <w:sz w:val="20"/>
                <w:szCs w:val="20"/>
              </w:rPr>
            </w:pPr>
            <w:commentRangeStart w:id="71"/>
            <w:commentRangeStart w:id="72"/>
            <w:r w:rsidRPr="00B232BA">
              <w:rPr>
                <w:rFonts w:ascii="Calibri" w:eastAsia="Times New Roman" w:hAnsi="Calibri" w:cs="Calibri"/>
                <w:sz w:val="20"/>
                <w:szCs w:val="20"/>
              </w:rPr>
              <w:t>DRGARE</w:t>
            </w:r>
            <w:r>
              <w:rPr>
                <w:rFonts w:ascii="Calibri" w:eastAsia="Times New Roman" w:hAnsi="Calibri" w:cs="Calibri"/>
                <w:sz w:val="20"/>
                <w:szCs w:val="20"/>
              </w:rPr>
              <w:t>(A)</w:t>
            </w:r>
            <w:commentRangeEnd w:id="71"/>
            <w:r>
              <w:rPr>
                <w:rStyle w:val="CommentReference"/>
              </w:rPr>
              <w:commentReference w:id="71"/>
            </w:r>
            <w:commentRangeEnd w:id="72"/>
            <w:r w:rsidR="00AC08A8">
              <w:rPr>
                <w:rStyle w:val="CommentReference"/>
              </w:rPr>
              <w:commentReference w:id="72"/>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E23908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156D6B22"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21B3BF23"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19EE352B" w14:textId="07B855A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27A72AF" w14:textId="45BA49B2"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FE-332</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0E8E8908" w14:textId="16AA18B1" w:rsidR="00962289" w:rsidRPr="00954E2E" w:rsidRDefault="00962289" w:rsidP="00962289">
            <w:pPr>
              <w:spacing w:after="0" w:line="240" w:lineRule="auto"/>
              <w:rPr>
                <w:rFonts w:ascii="Calibri" w:eastAsia="Times New Roman" w:hAnsi="Calibri" w:cs="Calibri"/>
                <w:sz w:val="20"/>
                <w:szCs w:val="20"/>
                <w:lang w:val="da-DK"/>
              </w:rPr>
            </w:pPr>
            <w:r w:rsidRPr="00954E2E">
              <w:rPr>
                <w:rFonts w:ascii="Calibri" w:eastAsia="Times New Roman" w:hAnsi="Calibri" w:cs="Calibri"/>
                <w:sz w:val="20"/>
                <w:szCs w:val="20"/>
                <w:lang w:val="da-DK"/>
              </w:rPr>
              <w:t>AA 0000003460 00001</w:t>
            </w:r>
          </w:p>
        </w:tc>
        <w:tc>
          <w:tcPr>
            <w:tcW w:w="830" w:type="dxa"/>
            <w:tcBorders>
              <w:top w:val="single" w:sz="4" w:space="0" w:color="auto"/>
              <w:left w:val="single" w:sz="4" w:space="0" w:color="auto"/>
              <w:bottom w:val="single" w:sz="4" w:space="0" w:color="auto"/>
              <w:right w:val="single" w:sz="4" w:space="0" w:color="auto"/>
            </w:tcBorders>
            <w:vAlign w:val="center"/>
          </w:tcPr>
          <w:p w14:paraId="0D2BA923" w14:textId="6E6598D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34C8B93A"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64554FAE" w14:textId="1F33DE0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32°30'14.35"S 60°55'23.85"E</w:t>
            </w:r>
          </w:p>
        </w:tc>
        <w:tc>
          <w:tcPr>
            <w:tcW w:w="1302" w:type="dxa"/>
            <w:tcBorders>
              <w:top w:val="single" w:sz="4" w:space="0" w:color="auto"/>
              <w:left w:val="single" w:sz="4" w:space="0" w:color="auto"/>
              <w:bottom w:val="single" w:sz="4" w:space="0" w:color="auto"/>
              <w:right w:val="single" w:sz="4" w:space="0" w:color="auto"/>
            </w:tcBorders>
            <w:vAlign w:val="center"/>
          </w:tcPr>
          <w:p w14:paraId="37DEB16F" w14:textId="3DBE68EE"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FLODOC</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7D62C0F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509272A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1D45CBF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4F009E85"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p w14:paraId="7549C663" w14:textId="52376D5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STATUS=5</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A4CC6B7" w14:textId="40171D1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FE-330</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5E7032F8" w14:textId="547DD50E"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lang w:val="da-DK"/>
              </w:rPr>
              <w:t>AA 0000003463 00001</w:t>
            </w:r>
          </w:p>
        </w:tc>
        <w:tc>
          <w:tcPr>
            <w:tcW w:w="830" w:type="dxa"/>
            <w:tcBorders>
              <w:top w:val="single" w:sz="4" w:space="0" w:color="auto"/>
              <w:left w:val="single" w:sz="4" w:space="0" w:color="auto"/>
              <w:bottom w:val="single" w:sz="4" w:space="0" w:color="auto"/>
              <w:right w:val="single" w:sz="4" w:space="0" w:color="auto"/>
            </w:tcBorders>
            <w:vAlign w:val="center"/>
          </w:tcPr>
          <w:p w14:paraId="116041CB" w14:textId="4AA5EC6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7405D660"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4DAD39DA" w14:textId="375F037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32°30'14.35"S 60°55'26.44"E</w:t>
            </w:r>
          </w:p>
        </w:tc>
        <w:tc>
          <w:tcPr>
            <w:tcW w:w="1302" w:type="dxa"/>
            <w:tcBorders>
              <w:top w:val="single" w:sz="4" w:space="0" w:color="auto"/>
              <w:left w:val="single" w:sz="4" w:space="0" w:color="auto"/>
              <w:bottom w:val="single" w:sz="4" w:space="0" w:color="auto"/>
              <w:right w:val="single" w:sz="4" w:space="0" w:color="auto"/>
            </w:tcBorders>
            <w:vAlign w:val="center"/>
          </w:tcPr>
          <w:p w14:paraId="09914AD2" w14:textId="4CCC5118"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HULKES</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4BC509B"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376D1935"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6F6CEA5B"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25F01FF9" w14:textId="2A0227B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8076A74" w14:textId="4213DA4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FE-329</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1F8B9333" w14:textId="7A6357D1"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lang w:val="da-DK"/>
              </w:rPr>
              <w:t>AA 0000003462 00001</w:t>
            </w:r>
          </w:p>
        </w:tc>
        <w:tc>
          <w:tcPr>
            <w:tcW w:w="830" w:type="dxa"/>
            <w:tcBorders>
              <w:top w:val="single" w:sz="4" w:space="0" w:color="auto"/>
              <w:left w:val="single" w:sz="4" w:space="0" w:color="auto"/>
              <w:bottom w:val="single" w:sz="4" w:space="0" w:color="auto"/>
              <w:right w:val="single" w:sz="4" w:space="0" w:color="auto"/>
            </w:tcBorders>
            <w:vAlign w:val="center"/>
          </w:tcPr>
          <w:p w14:paraId="489AC1B3" w14:textId="5A6A824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7264C608"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CE92C9B" w14:textId="19AFAE3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32°30'29.78"S 60°56'06.05"E</w:t>
            </w:r>
          </w:p>
        </w:tc>
        <w:tc>
          <w:tcPr>
            <w:tcW w:w="1302" w:type="dxa"/>
            <w:tcBorders>
              <w:top w:val="single" w:sz="4" w:space="0" w:color="auto"/>
              <w:left w:val="single" w:sz="4" w:space="0" w:color="auto"/>
              <w:bottom w:val="single" w:sz="4" w:space="0" w:color="auto"/>
              <w:right w:val="single" w:sz="4" w:space="0" w:color="auto"/>
            </w:tcBorders>
            <w:vAlign w:val="center"/>
          </w:tcPr>
          <w:p w14:paraId="6860E849" w14:textId="554FEF5E"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LNDARE</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8AEB773"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21C0926B"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73BDCBF7"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5346AC4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p w14:paraId="68BC1847" w14:textId="594D03A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STATUS=5</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2FC3AE1" w14:textId="699B248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FE-331</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16B9078" w14:textId="502CF60B"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lang w:val="da-DK"/>
              </w:rPr>
              <w:t>AA 0000003461 00001</w:t>
            </w:r>
          </w:p>
        </w:tc>
        <w:tc>
          <w:tcPr>
            <w:tcW w:w="830" w:type="dxa"/>
            <w:tcBorders>
              <w:top w:val="single" w:sz="4" w:space="0" w:color="auto"/>
              <w:left w:val="single" w:sz="4" w:space="0" w:color="auto"/>
              <w:bottom w:val="single" w:sz="4" w:space="0" w:color="auto"/>
              <w:right w:val="single" w:sz="4" w:space="0" w:color="auto"/>
            </w:tcBorders>
            <w:vAlign w:val="center"/>
          </w:tcPr>
          <w:p w14:paraId="4692376A" w14:textId="4314E8B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109BE1FE"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B6E71B2" w14:textId="5AE3FE0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32°30'02.53"S 60°55'17.54"E</w:t>
            </w:r>
          </w:p>
        </w:tc>
        <w:tc>
          <w:tcPr>
            <w:tcW w:w="1302" w:type="dxa"/>
            <w:tcBorders>
              <w:top w:val="single" w:sz="4" w:space="0" w:color="auto"/>
              <w:left w:val="single" w:sz="4" w:space="0" w:color="auto"/>
              <w:bottom w:val="single" w:sz="4" w:space="0" w:color="auto"/>
              <w:right w:val="single" w:sz="4" w:space="0" w:color="auto"/>
            </w:tcBorders>
            <w:vAlign w:val="center"/>
          </w:tcPr>
          <w:p w14:paraId="170C960E" w14:textId="769EC755"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PONTON</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7A91026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28168EE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0475DBA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3878B9C3"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p w14:paraId="58E54923" w14:textId="0A7B3FB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STATUS=5</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F33AA70" w14:textId="4AE8D7D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FE-326</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2C1E8C04" w14:textId="67E7ED6B"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rPr>
              <w:t xml:space="preserve">AA 0000003466 00001 </w:t>
            </w:r>
          </w:p>
        </w:tc>
        <w:tc>
          <w:tcPr>
            <w:tcW w:w="830" w:type="dxa"/>
            <w:tcBorders>
              <w:top w:val="single" w:sz="4" w:space="0" w:color="auto"/>
              <w:left w:val="single" w:sz="4" w:space="0" w:color="auto"/>
              <w:bottom w:val="single" w:sz="4" w:space="0" w:color="auto"/>
              <w:right w:val="single" w:sz="4" w:space="0" w:color="auto"/>
            </w:tcBorders>
            <w:vAlign w:val="center"/>
          </w:tcPr>
          <w:p w14:paraId="2AEE3CB6" w14:textId="14305ED1"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2682993C"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1ADAC22A" w14:textId="59D022E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32°30'04.94"S 60°55'09.47"E</w:t>
            </w:r>
          </w:p>
        </w:tc>
        <w:tc>
          <w:tcPr>
            <w:tcW w:w="1302" w:type="dxa"/>
            <w:tcBorders>
              <w:top w:val="single" w:sz="4" w:space="0" w:color="auto"/>
              <w:left w:val="single" w:sz="4" w:space="0" w:color="auto"/>
              <w:bottom w:val="single" w:sz="4" w:space="0" w:color="auto"/>
              <w:right w:val="single" w:sz="4" w:space="0" w:color="auto"/>
            </w:tcBorders>
            <w:vAlign w:val="center"/>
          </w:tcPr>
          <w:p w14:paraId="555782FF" w14:textId="4451EE15" w:rsidR="00962289" w:rsidRDefault="00962289" w:rsidP="00962289">
            <w:pPr>
              <w:spacing w:after="0" w:line="240" w:lineRule="auto"/>
              <w:rPr>
                <w:rFonts w:ascii="Calibri" w:eastAsia="Times New Roman" w:hAnsi="Calibri" w:cs="Calibri"/>
                <w:sz w:val="20"/>
                <w:szCs w:val="20"/>
              </w:rPr>
            </w:pPr>
            <w:r w:rsidRPr="00B232BA">
              <w:rPr>
                <w:rFonts w:ascii="Calibri" w:eastAsia="Times New Roman" w:hAnsi="Calibri" w:cs="Calibri"/>
                <w:sz w:val="20"/>
                <w:szCs w:val="20"/>
              </w:rPr>
              <w:t>UNSARE</w:t>
            </w:r>
            <w:r>
              <w:rPr>
                <w:rFonts w:ascii="Calibri" w:eastAsia="Times New Roman" w:hAnsi="Calibri" w:cs="Calibri"/>
                <w:sz w:val="20"/>
                <w:szCs w:val="20"/>
              </w:rPr>
              <w:t>(A)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61AE26D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PERSTA:20171229;</w:t>
            </w:r>
          </w:p>
          <w:p w14:paraId="7114824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PEREND:20171229;</w:t>
            </w:r>
          </w:p>
          <w:p w14:paraId="3AD6FA3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DATSTA:20171229;</w:t>
            </w:r>
          </w:p>
          <w:p w14:paraId="19496441" w14:textId="0ACDC74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DATEND:20171229;</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F97CF81" w14:textId="74A0787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FE-328</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6E00630C" w14:textId="478C1184" w:rsidR="00962289" w:rsidRDefault="00962289" w:rsidP="00962289">
            <w:pPr>
              <w:spacing w:after="0" w:line="240" w:lineRule="auto"/>
              <w:rPr>
                <w:rFonts w:ascii="Calibri" w:eastAsia="Times New Roman" w:hAnsi="Calibri" w:cs="Calibri"/>
                <w:sz w:val="20"/>
                <w:szCs w:val="20"/>
              </w:rPr>
            </w:pPr>
            <w:r w:rsidRPr="00954E2E">
              <w:rPr>
                <w:rFonts w:ascii="Calibri" w:eastAsia="Times New Roman" w:hAnsi="Calibri" w:cs="Calibri"/>
                <w:sz w:val="20"/>
                <w:szCs w:val="20"/>
              </w:rPr>
              <w:t>AA 0000003465 00001</w:t>
            </w:r>
          </w:p>
        </w:tc>
        <w:tc>
          <w:tcPr>
            <w:tcW w:w="830" w:type="dxa"/>
            <w:tcBorders>
              <w:top w:val="single" w:sz="4" w:space="0" w:color="auto"/>
              <w:left w:val="single" w:sz="4" w:space="0" w:color="auto"/>
              <w:bottom w:val="single" w:sz="4" w:space="0" w:color="auto"/>
              <w:right w:val="single" w:sz="4" w:space="0" w:color="auto"/>
            </w:tcBorders>
            <w:vAlign w:val="center"/>
          </w:tcPr>
          <w:p w14:paraId="1FE4C5BD" w14:textId="1EB2437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17AF1B0F" w14:textId="77777777" w:rsidTr="00685312">
        <w:trPr>
          <w:trHeight w:val="5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560C375"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hideMark/>
          </w:tcPr>
          <w:p w14:paraId="52AE1B1B" w14:textId="77777777" w:rsidR="00962289" w:rsidRDefault="00962289" w:rsidP="00962289">
            <w:pPr>
              <w:spacing w:after="0" w:line="240" w:lineRule="auto"/>
              <w:rPr>
                <w:rFonts w:ascii="Calibri" w:eastAsia="Times New Roman" w:hAnsi="Calibri" w:cs="Calibri"/>
                <w:sz w:val="20"/>
                <w:szCs w:val="20"/>
              </w:rPr>
            </w:pPr>
          </w:p>
          <w:p w14:paraId="192A2958" w14:textId="72153E92" w:rsidR="00962289" w:rsidRDefault="00962289" w:rsidP="00962289">
            <w:pPr>
              <w:spacing w:after="0" w:line="240" w:lineRule="auto"/>
              <w:rPr>
                <w:rFonts w:ascii="Calibri" w:eastAsia="Times New Roman" w:hAnsi="Calibri" w:cs="Calibri"/>
                <w:sz w:val="20"/>
                <w:szCs w:val="20"/>
              </w:rPr>
            </w:pPr>
            <w:r>
              <w:rPr>
                <w:noProof/>
                <w:lang w:val="en-GB" w:eastAsia="en-GB"/>
              </w:rPr>
              <w:t>-</w:t>
            </w:r>
            <w:r>
              <w:rPr>
                <w:rFonts w:ascii="Calibri" w:eastAsia="Times New Roman" w:hAnsi="Calibri" w:cs="Calibri"/>
                <w:sz w:val="20"/>
                <w:szCs w:val="20"/>
              </w:rPr>
              <w:t xml:space="preserve"> </w:t>
            </w:r>
          </w:p>
          <w:p w14:paraId="6C3711B4" w14:textId="70E74678" w:rsidR="00962289" w:rsidRDefault="00962289" w:rsidP="00962289">
            <w:pPr>
              <w:spacing w:after="0" w:line="240" w:lineRule="auto"/>
              <w:rPr>
                <w:rFonts w:ascii="Calibri" w:eastAsia="Times New Roman" w:hAnsi="Calibri" w:cs="Calibri"/>
                <w:sz w:val="20"/>
                <w:szCs w:val="20"/>
              </w:rPr>
            </w:pPr>
          </w:p>
        </w:tc>
      </w:tr>
      <w:tr w:rsidR="00962289" w14:paraId="0465E73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3ADBAE2"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single" w:sz="4" w:space="0" w:color="auto"/>
              <w:left w:val="nil"/>
              <w:bottom w:val="single" w:sz="4" w:space="0" w:color="auto"/>
              <w:right w:val="single" w:sz="4" w:space="0" w:color="auto"/>
            </w:tcBorders>
            <w:noWrap/>
            <w:vAlign w:val="center"/>
            <w:hideMark/>
          </w:tcPr>
          <w:p w14:paraId="2AE73EE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553: An error “Attributes DATSTA, DATEND, PERSTA or PEREND are encoded on Group 1 objects.”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4FDDF9DF"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464BA2B"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362BF836" w14:textId="3CC5FE6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547: An error “Attribute not permitted </w:t>
            </w:r>
            <w:proofErr w:type="gramStart"/>
            <w:r>
              <w:rPr>
                <w:rFonts w:ascii="Calibri" w:eastAsia="Times New Roman" w:hAnsi="Calibri" w:cs="Calibri"/>
                <w:sz w:val="20"/>
                <w:szCs w:val="20"/>
              </w:rPr>
              <w:t>on  feature</w:t>
            </w:r>
            <w:proofErr w:type="gramEnd"/>
            <w:r>
              <w:rPr>
                <w:rFonts w:ascii="Calibri" w:eastAsia="Times New Roman" w:hAnsi="Calibri" w:cs="Calibri"/>
                <w:sz w:val="20"/>
                <w:szCs w:val="20"/>
              </w:rPr>
              <w:t xml:space="preserve"> object class” must be triggered.</w:t>
            </w:r>
          </w:p>
        </w:tc>
      </w:tr>
      <w:tr w:rsidR="00962289" w14:paraId="58821E0C" w14:textId="77777777" w:rsidTr="00340220">
        <w:trPr>
          <w:trHeight w:val="300"/>
          <w:jc w:val="center"/>
          <w:ins w:id="73" w:author="Leonid Kuzmin" w:date="2019-02-25T13:33:00Z"/>
        </w:trPr>
        <w:tc>
          <w:tcPr>
            <w:tcW w:w="2305" w:type="dxa"/>
            <w:tcBorders>
              <w:top w:val="single" w:sz="4" w:space="0" w:color="auto"/>
              <w:left w:val="single" w:sz="4" w:space="0" w:color="auto"/>
              <w:bottom w:val="single" w:sz="4" w:space="0" w:color="auto"/>
              <w:right w:val="single" w:sz="4" w:space="0" w:color="auto"/>
            </w:tcBorders>
            <w:noWrap/>
            <w:vAlign w:val="center"/>
          </w:tcPr>
          <w:p w14:paraId="75AB974E" w14:textId="222DD425" w:rsidR="00962289" w:rsidRDefault="00962289" w:rsidP="00962289">
            <w:pPr>
              <w:spacing w:after="0" w:line="240" w:lineRule="auto"/>
              <w:rPr>
                <w:ins w:id="74" w:author="Leonid Kuzmin" w:date="2019-02-25T13:33:00Z"/>
                <w:rFonts w:ascii="Calibri" w:eastAsia="Times New Roman" w:hAnsi="Calibri" w:cs="Calibri"/>
                <w:b/>
                <w:sz w:val="20"/>
                <w:szCs w:val="20"/>
              </w:rPr>
            </w:pPr>
            <w:ins w:id="75" w:author="Leonid Kuzmin" w:date="2019-02-25T13:34:00Z">
              <w:r>
                <w:rPr>
                  <w:rFonts w:ascii="Calibri" w:eastAsia="Times New Roman" w:hAnsi="Calibri" w:cs="Calibri"/>
                  <w:b/>
                  <w:sz w:val="20"/>
                  <w:szCs w:val="20"/>
                </w:rPr>
                <w:t>Secondary Errors</w:t>
              </w:r>
            </w:ins>
          </w:p>
        </w:tc>
        <w:tc>
          <w:tcPr>
            <w:tcW w:w="8207" w:type="dxa"/>
            <w:gridSpan w:val="10"/>
            <w:tcBorders>
              <w:top w:val="single" w:sz="4" w:space="0" w:color="auto"/>
              <w:left w:val="nil"/>
              <w:bottom w:val="single" w:sz="4" w:space="0" w:color="auto"/>
              <w:right w:val="single" w:sz="4" w:space="0" w:color="auto"/>
            </w:tcBorders>
            <w:noWrap/>
            <w:vAlign w:val="center"/>
          </w:tcPr>
          <w:p w14:paraId="59DBA42F" w14:textId="77777777" w:rsidR="00962289" w:rsidRPr="00985250" w:rsidRDefault="00962289" w:rsidP="00962289">
            <w:pPr>
              <w:spacing w:after="0" w:line="240" w:lineRule="auto"/>
              <w:rPr>
                <w:ins w:id="76" w:author="Leonid Kuzmin" w:date="2019-02-25T13:46:00Z"/>
                <w:rFonts w:ascii="Calibri" w:eastAsia="Times New Roman" w:hAnsi="Calibri" w:cs="Calibri"/>
                <w:sz w:val="20"/>
                <w:szCs w:val="20"/>
                <w:rPrChange w:id="77" w:author="Leonid Kuzmin" w:date="2019-02-25T13:47:00Z">
                  <w:rPr>
                    <w:ins w:id="78" w:author="Leonid Kuzmin" w:date="2019-02-25T13:46:00Z"/>
                    <w:rFonts w:ascii="Arial" w:eastAsiaTheme="minorHAnsi" w:hAnsi="Arial" w:cs="Arial"/>
                    <w:sz w:val="20"/>
                    <w:szCs w:val="20"/>
                    <w:lang w:val="ru-RU" w:eastAsia="en-US"/>
                  </w:rPr>
                </w:rPrChange>
              </w:rPr>
            </w:pPr>
            <w:commentRangeStart w:id="79"/>
            <w:commentRangeStart w:id="80"/>
            <w:ins w:id="81" w:author="Leonid Kuzmin" w:date="2019-02-25T13:34:00Z">
              <w:r w:rsidRPr="00962289">
                <w:rPr>
                  <w:rFonts w:ascii="Calibri" w:eastAsia="Times New Roman" w:hAnsi="Calibri" w:cs="Calibri"/>
                  <w:sz w:val="20"/>
                  <w:szCs w:val="20"/>
                </w:rPr>
                <w:t>46</w:t>
              </w:r>
              <w:r>
                <w:rPr>
                  <w:rFonts w:ascii="Calibri" w:eastAsia="Times New Roman" w:hAnsi="Calibri" w:cs="Calibri"/>
                  <w:sz w:val="20"/>
                  <w:szCs w:val="20"/>
                </w:rPr>
                <w:t>:</w:t>
              </w:r>
              <w:r w:rsidRPr="00962289">
                <w:rPr>
                  <w:rFonts w:ascii="Calibri" w:eastAsia="Times New Roman" w:hAnsi="Calibri" w:cs="Calibri"/>
                  <w:sz w:val="20"/>
                  <w:szCs w:val="20"/>
                </w:rPr>
                <w:t xml:space="preserve"> </w:t>
              </w:r>
            </w:ins>
            <w:ins w:id="82" w:author="Leonid Kuzmin" w:date="2019-02-25T13:36:00Z">
              <w:r w:rsidRPr="00985250">
                <w:rPr>
                  <w:rFonts w:ascii="Calibri" w:eastAsia="Times New Roman" w:hAnsi="Calibri" w:cs="Calibri"/>
                  <w:sz w:val="20"/>
                  <w:szCs w:val="20"/>
                  <w:rPrChange w:id="83" w:author="Leonid Kuzmin" w:date="2019-02-25T13:47:00Z">
                    <w:rPr>
                      <w:rFonts w:ascii="Arial" w:eastAsiaTheme="minorHAnsi" w:hAnsi="Arial" w:cs="Arial"/>
                      <w:sz w:val="20"/>
                      <w:szCs w:val="20"/>
                      <w:lang w:val="ru-RU" w:eastAsia="en-US"/>
                    </w:rPr>
                  </w:rPrChange>
                </w:rPr>
                <w:t>DATEND is less than or equal to DATSTA</w:t>
              </w:r>
            </w:ins>
          </w:p>
          <w:p w14:paraId="5463F739" w14:textId="77777777" w:rsidR="00985250" w:rsidRDefault="00985250" w:rsidP="00962289">
            <w:pPr>
              <w:spacing w:after="0" w:line="240" w:lineRule="auto"/>
              <w:rPr>
                <w:ins w:id="84" w:author="Leonid Kuzmin" w:date="2019-02-25T13:53:00Z"/>
                <w:rFonts w:ascii="Calibri" w:eastAsia="Times New Roman" w:hAnsi="Calibri" w:cs="Calibri"/>
                <w:sz w:val="20"/>
                <w:szCs w:val="20"/>
              </w:rPr>
            </w:pPr>
            <w:ins w:id="85" w:author="Leonid Kuzmin" w:date="2019-02-25T13:47:00Z">
              <w:r w:rsidRPr="00985250">
                <w:rPr>
                  <w:rFonts w:ascii="Calibri" w:eastAsia="Times New Roman" w:hAnsi="Calibri" w:cs="Calibri"/>
                  <w:sz w:val="20"/>
                  <w:szCs w:val="20"/>
                  <w:rPrChange w:id="86" w:author="Leonid Kuzmin" w:date="2019-02-25T13:47:00Z">
                    <w:rPr>
                      <w:rFonts w:ascii="Arial" w:eastAsiaTheme="minorHAnsi" w:hAnsi="Arial" w:cs="Arial"/>
                      <w:sz w:val="20"/>
                      <w:szCs w:val="20"/>
                      <w:lang w:val="en-US" w:eastAsia="en-US"/>
                    </w:rPr>
                  </w:rPrChange>
                </w:rPr>
                <w:t xml:space="preserve">568: </w:t>
              </w:r>
            </w:ins>
            <w:ins w:id="87" w:author="Leonid Kuzmin" w:date="2019-02-25T13:46:00Z">
              <w:r w:rsidRPr="00985250">
                <w:rPr>
                  <w:rFonts w:ascii="Calibri" w:eastAsia="Times New Roman" w:hAnsi="Calibri" w:cs="Calibri"/>
                  <w:sz w:val="20"/>
                  <w:szCs w:val="20"/>
                  <w:rPrChange w:id="88" w:author="Leonid Kuzmin" w:date="2019-02-25T13:47:00Z">
                    <w:rPr>
                      <w:rFonts w:ascii="Arial" w:eastAsiaTheme="minorHAnsi" w:hAnsi="Arial" w:cs="Arial"/>
                      <w:sz w:val="20"/>
                      <w:szCs w:val="20"/>
                      <w:lang w:val="ru-RU" w:eastAsia="en-US"/>
                    </w:rPr>
                  </w:rPrChange>
                </w:rPr>
                <w:t>Object has identical values of PERSTA and PEREND</w:t>
              </w:r>
            </w:ins>
            <w:commentRangeEnd w:id="79"/>
            <w:ins w:id="89" w:author="Leonid Kuzmin" w:date="2019-02-25T13:47:00Z">
              <w:r>
                <w:rPr>
                  <w:rStyle w:val="CommentReference"/>
                </w:rPr>
                <w:commentReference w:id="79"/>
              </w:r>
            </w:ins>
            <w:commentRangeEnd w:id="80"/>
            <w:r w:rsidR="000269F9">
              <w:rPr>
                <w:rStyle w:val="CommentReference"/>
              </w:rPr>
              <w:commentReference w:id="80"/>
            </w:r>
          </w:p>
          <w:p w14:paraId="52D88C10" w14:textId="1D98352B" w:rsidR="00D84AA6" w:rsidRPr="00985250" w:rsidRDefault="00D84AA6" w:rsidP="00962289">
            <w:pPr>
              <w:spacing w:after="0" w:line="240" w:lineRule="auto"/>
              <w:rPr>
                <w:ins w:id="90" w:author="Leonid Kuzmin" w:date="2019-02-25T13:33:00Z"/>
                <w:rFonts w:ascii="Calibri" w:eastAsia="Times New Roman" w:hAnsi="Calibri" w:cs="Calibri"/>
                <w:sz w:val="20"/>
                <w:szCs w:val="20"/>
              </w:rPr>
            </w:pPr>
            <w:ins w:id="91" w:author="Leonid Kuzmin" w:date="2019-02-25T13:53:00Z">
              <w:r>
                <w:rPr>
                  <w:rFonts w:ascii="Calibri" w:eastAsia="Times New Roman" w:hAnsi="Calibri" w:cs="Calibri"/>
                  <w:sz w:val="20"/>
                  <w:szCs w:val="20"/>
                </w:rPr>
                <w:t>2000:</w:t>
              </w:r>
              <w:r>
                <w:t xml:space="preserve"> </w:t>
              </w:r>
              <w:r w:rsidRPr="00D84AA6">
                <w:rPr>
                  <w:rFonts w:ascii="Calibri" w:eastAsia="Times New Roman" w:hAnsi="Calibri" w:cs="Calibri"/>
                  <w:sz w:val="20"/>
                  <w:szCs w:val="20"/>
                </w:rPr>
                <w:t xml:space="preserve">meaningless value of 'status' in </w:t>
              </w:r>
              <w:r>
                <w:rPr>
                  <w:rFonts w:ascii="Calibri" w:eastAsia="Times New Roman" w:hAnsi="Calibri" w:cs="Calibri"/>
                  <w:sz w:val="20"/>
                  <w:szCs w:val="20"/>
                </w:rPr>
                <w:t>FLODOC and LNDARE</w:t>
              </w:r>
            </w:ins>
          </w:p>
        </w:tc>
      </w:tr>
      <w:tr w:rsidR="00962289" w14:paraId="363A517B"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1C7BA14" w14:textId="77777777" w:rsidR="00962289" w:rsidRDefault="00962289" w:rsidP="00962289">
            <w:pPr>
              <w:rPr>
                <w:rFonts w:ascii="Calibri" w:eastAsia="Times New Roman" w:hAnsi="Calibri" w:cs="Calibri"/>
                <w:sz w:val="20"/>
                <w:szCs w:val="20"/>
              </w:rPr>
            </w:pPr>
          </w:p>
        </w:tc>
      </w:tr>
      <w:tr w:rsidR="00962289" w14:paraId="73F81F49"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7654A8B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28D91D7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2C4C45DC"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0520C46B"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1011</w:t>
            </w:r>
          </w:p>
        </w:tc>
        <w:tc>
          <w:tcPr>
            <w:tcW w:w="644" w:type="dxa"/>
            <w:tcBorders>
              <w:top w:val="single" w:sz="4" w:space="0" w:color="auto"/>
              <w:left w:val="nil"/>
              <w:bottom w:val="single" w:sz="4" w:space="0" w:color="auto"/>
              <w:right w:val="single" w:sz="4" w:space="0" w:color="auto"/>
            </w:tcBorders>
            <w:vAlign w:val="center"/>
            <w:hideMark/>
          </w:tcPr>
          <w:p w14:paraId="551BF8E3"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2D280943"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24DD3654"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10D52C7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5FC85E79" w14:textId="67C489D1" w:rsidR="00962289" w:rsidRPr="00DE6994"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For each feature object where TXTDSC, NTXTDS, PICREP is ‘</w:t>
            </w:r>
            <w:proofErr w:type="spellStart"/>
            <w:r>
              <w:rPr>
                <w:rFonts w:ascii="Calibri" w:eastAsia="Times New Roman" w:hAnsi="Calibri" w:cs="Calibri"/>
                <w:sz w:val="20"/>
                <w:szCs w:val="20"/>
              </w:rPr>
              <w:t>notNull</w:t>
            </w:r>
            <w:proofErr w:type="spellEnd"/>
            <w:r>
              <w:rPr>
                <w:rFonts w:ascii="Calibri" w:eastAsia="Times New Roman" w:hAnsi="Calibri" w:cs="Calibri"/>
                <w:sz w:val="20"/>
                <w:szCs w:val="20"/>
              </w:rPr>
              <w:t>’ and references a file that is Not present in the exchange set OR their names do not conform to the ENC Product Specification.</w:t>
            </w:r>
          </w:p>
        </w:tc>
      </w:tr>
      <w:tr w:rsidR="00962289" w14:paraId="091C7D5A"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5579FD58"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43F90816"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Text or picture file referenced by a feature object is not present in the exchange set or its </w:t>
            </w:r>
          </w:p>
          <w:p w14:paraId="43B81C25" w14:textId="77777777" w:rsidR="00962289" w:rsidRDefault="00962289" w:rsidP="00962289">
            <w:pPr>
              <w:spacing w:after="0" w:line="240" w:lineRule="auto"/>
              <w:rPr>
                <w:rFonts w:ascii="Calibri" w:eastAsia="Times New Roman" w:hAnsi="Calibri" w:cs="Calibri"/>
                <w:bCs/>
                <w:sz w:val="20"/>
                <w:szCs w:val="20"/>
              </w:rPr>
            </w:pPr>
            <w:proofErr w:type="gramStart"/>
            <w:r>
              <w:rPr>
                <w:rFonts w:ascii="Calibri" w:eastAsia="Times New Roman" w:hAnsi="Calibri" w:cs="Calibri"/>
                <w:bCs/>
                <w:sz w:val="20"/>
                <w:szCs w:val="20"/>
              </w:rPr>
              <w:t>name</w:t>
            </w:r>
            <w:proofErr w:type="gramEnd"/>
            <w:r>
              <w:rPr>
                <w:rFonts w:ascii="Calibri" w:eastAsia="Times New Roman" w:hAnsi="Calibri" w:cs="Calibri"/>
                <w:bCs/>
                <w:sz w:val="20"/>
                <w:szCs w:val="20"/>
              </w:rPr>
              <w:t xml:space="preserve"> is non-conformant.</w:t>
            </w:r>
          </w:p>
        </w:tc>
      </w:tr>
      <w:tr w:rsidR="00962289" w14:paraId="3C800F31"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501AB3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single" w:sz="4" w:space="0" w:color="auto"/>
              <w:left w:val="nil"/>
              <w:bottom w:val="single" w:sz="4" w:space="0" w:color="auto"/>
              <w:right w:val="single" w:sz="4" w:space="0" w:color="auto"/>
            </w:tcBorders>
            <w:noWrap/>
            <w:vAlign w:val="center"/>
            <w:hideMark/>
          </w:tcPr>
          <w:p w14:paraId="4C12BF7D"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Ensure referenced files exist and are named correctly.</w:t>
            </w:r>
          </w:p>
        </w:tc>
        <w:tc>
          <w:tcPr>
            <w:tcW w:w="1346" w:type="dxa"/>
            <w:gridSpan w:val="2"/>
            <w:tcBorders>
              <w:top w:val="single" w:sz="4" w:space="0" w:color="auto"/>
              <w:left w:val="nil"/>
              <w:bottom w:val="single" w:sz="4" w:space="0" w:color="auto"/>
              <w:right w:val="single" w:sz="4" w:space="0" w:color="auto"/>
            </w:tcBorders>
            <w:noWrap/>
            <w:vAlign w:val="center"/>
            <w:hideMark/>
          </w:tcPr>
          <w:p w14:paraId="0648FC13"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single" w:sz="4" w:space="0" w:color="auto"/>
              <w:left w:val="nil"/>
              <w:bottom w:val="single" w:sz="4" w:space="0" w:color="auto"/>
              <w:right w:val="single" w:sz="4" w:space="0" w:color="auto"/>
            </w:tcBorders>
            <w:noWrap/>
            <w:vAlign w:val="center"/>
            <w:hideMark/>
          </w:tcPr>
          <w:p w14:paraId="38FB1A5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Appendix B.1 </w:t>
            </w:r>
          </w:p>
          <w:p w14:paraId="142DCF8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(5.4.1 and 5.6.4)</w:t>
            </w:r>
          </w:p>
        </w:tc>
      </w:tr>
      <w:tr w:rsidR="00962289" w14:paraId="11098E60"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7D3A2C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Test Case No. 1</w:t>
            </w:r>
          </w:p>
        </w:tc>
        <w:tc>
          <w:tcPr>
            <w:tcW w:w="8207" w:type="dxa"/>
            <w:gridSpan w:val="10"/>
            <w:tcBorders>
              <w:top w:val="single" w:sz="4" w:space="0" w:color="auto"/>
              <w:left w:val="nil"/>
              <w:bottom w:val="single" w:sz="4" w:space="0" w:color="auto"/>
              <w:right w:val="single" w:sz="4" w:space="0" w:color="auto"/>
            </w:tcBorders>
            <w:noWrap/>
            <w:vAlign w:val="center"/>
            <w:hideMark/>
          </w:tcPr>
          <w:p w14:paraId="2D181C7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CBLARE, DMPGRD and LNDMRK features created with TXTDSC, NTXTDS and PICREP </w:t>
            </w:r>
            <w:r>
              <w:rPr>
                <w:rFonts w:ascii="Calibri" w:hAnsi="Calibri" w:cs="Calibri"/>
                <w:sz w:val="20"/>
                <w:szCs w:val="20"/>
              </w:rPr>
              <w:t>‘</w:t>
            </w:r>
            <w:proofErr w:type="spellStart"/>
            <w:r>
              <w:rPr>
                <w:rFonts w:ascii="Calibri" w:hAnsi="Calibri" w:cs="Calibri"/>
                <w:sz w:val="20"/>
                <w:szCs w:val="20"/>
              </w:rPr>
              <w:t>notNull</w:t>
            </w:r>
            <w:proofErr w:type="spellEnd"/>
            <w:r>
              <w:rPr>
                <w:rFonts w:ascii="Calibri" w:hAnsi="Calibri" w:cs="Calibri"/>
                <w:sz w:val="20"/>
                <w:szCs w:val="20"/>
              </w:rPr>
              <w:t>’</w:t>
            </w:r>
            <w:r>
              <w:rPr>
                <w:rFonts w:ascii="Calibri" w:eastAsia="Times New Roman" w:hAnsi="Calibri" w:cs="Calibri"/>
                <w:sz w:val="20"/>
                <w:szCs w:val="20"/>
              </w:rPr>
              <w:t xml:space="preserve"> ensure referenced file </w:t>
            </w:r>
            <w:proofErr w:type="gramStart"/>
            <w:r>
              <w:rPr>
                <w:rFonts w:ascii="Calibri" w:eastAsia="Times New Roman" w:hAnsi="Calibri" w:cs="Calibri"/>
                <w:sz w:val="20"/>
                <w:szCs w:val="20"/>
              </w:rPr>
              <w:t>is not existing</w:t>
            </w:r>
            <w:proofErr w:type="gramEnd"/>
            <w:r>
              <w:rPr>
                <w:rFonts w:ascii="Calibri" w:eastAsia="Times New Roman" w:hAnsi="Calibri" w:cs="Calibri"/>
                <w:bCs/>
                <w:sz w:val="20"/>
                <w:szCs w:val="20"/>
              </w:rPr>
              <w:t>.</w:t>
            </w:r>
          </w:p>
        </w:tc>
      </w:tr>
      <w:tr w:rsidR="00962289" w14:paraId="3D2C8343"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414CA22" w14:textId="2C1A9F64"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2C9B2117" w14:textId="14619400"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65145AC" w14:textId="7E77813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6EABAEB" w14:textId="49A5042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6117E44" w14:textId="5A9E3373"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623F9B0F" w14:textId="02289B59"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1F745AC6"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76F67AA6" w14:textId="4485CAF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32°30'1722"S 60°57'06.53"E</w:t>
            </w:r>
          </w:p>
        </w:tc>
        <w:tc>
          <w:tcPr>
            <w:tcW w:w="1302" w:type="dxa"/>
            <w:tcBorders>
              <w:top w:val="single" w:sz="4" w:space="0" w:color="auto"/>
              <w:left w:val="single" w:sz="4" w:space="0" w:color="auto"/>
              <w:bottom w:val="single" w:sz="4" w:space="0" w:color="auto"/>
              <w:right w:val="single" w:sz="4" w:space="0" w:color="auto"/>
            </w:tcBorders>
          </w:tcPr>
          <w:p w14:paraId="68CC2F35" w14:textId="23B1F17E" w:rsidR="00962289" w:rsidRDefault="00962289" w:rsidP="00962289">
            <w:pPr>
              <w:spacing w:after="0" w:line="240" w:lineRule="auto"/>
              <w:rPr>
                <w:rFonts w:ascii="Calibri" w:eastAsia="Times New Roman" w:hAnsi="Calibri" w:cs="Calibri"/>
                <w:sz w:val="20"/>
                <w:szCs w:val="20"/>
              </w:rPr>
            </w:pPr>
            <w:r w:rsidRPr="00736A52">
              <w:rPr>
                <w:rFonts w:ascii="Calibri" w:eastAsia="Times New Roman" w:hAnsi="Calibri" w:cs="Calibri"/>
                <w:sz w:val="20"/>
                <w:szCs w:val="20"/>
              </w:rPr>
              <w:t>CBLARE (A</w:t>
            </w:r>
            <w:r>
              <w:rPr>
                <w:rFonts w:ascii="Calibri" w:eastAsia="Times New Roman" w:hAnsi="Calibri" w:cs="Calibri"/>
                <w:sz w:val="20"/>
                <w:szCs w:val="20"/>
              </w:rPr>
              <w:t>)</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7C3BFCA9" w14:textId="707EDDA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NTXTDS= “AA4E0012.TXT“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458DBA1" w14:textId="595B9B1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FE-327</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FEE6941" w14:textId="3E65A72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0000003725 00001</w:t>
            </w:r>
          </w:p>
        </w:tc>
        <w:tc>
          <w:tcPr>
            <w:tcW w:w="830" w:type="dxa"/>
            <w:tcBorders>
              <w:top w:val="single" w:sz="4" w:space="0" w:color="auto"/>
              <w:left w:val="single" w:sz="4" w:space="0" w:color="auto"/>
              <w:bottom w:val="single" w:sz="4" w:space="0" w:color="auto"/>
              <w:right w:val="single" w:sz="4" w:space="0" w:color="auto"/>
            </w:tcBorders>
            <w:vAlign w:val="center"/>
          </w:tcPr>
          <w:p w14:paraId="7848E489" w14:textId="6C7B748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2DF06CB6"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BDA9D59" w14:textId="3F4DF74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32°31'21.73"S 60°55'55.86"E</w:t>
            </w:r>
          </w:p>
        </w:tc>
        <w:tc>
          <w:tcPr>
            <w:tcW w:w="1302" w:type="dxa"/>
            <w:tcBorders>
              <w:top w:val="single" w:sz="4" w:space="0" w:color="auto"/>
              <w:left w:val="single" w:sz="4" w:space="0" w:color="auto"/>
              <w:bottom w:val="single" w:sz="4" w:space="0" w:color="auto"/>
              <w:right w:val="single" w:sz="4" w:space="0" w:color="auto"/>
            </w:tcBorders>
          </w:tcPr>
          <w:p w14:paraId="4CD34143" w14:textId="456911B9" w:rsidR="00962289" w:rsidRDefault="00962289" w:rsidP="00962289">
            <w:pPr>
              <w:spacing w:after="0" w:line="240" w:lineRule="auto"/>
              <w:rPr>
                <w:rFonts w:ascii="Calibri" w:eastAsia="Times New Roman" w:hAnsi="Calibri" w:cs="Calibri"/>
                <w:sz w:val="20"/>
                <w:szCs w:val="20"/>
              </w:rPr>
            </w:pPr>
            <w:r w:rsidRPr="00736A52">
              <w:rPr>
                <w:rFonts w:ascii="Calibri" w:eastAsia="Times New Roman" w:hAnsi="Calibri" w:cs="Calibri"/>
                <w:sz w:val="20"/>
                <w:szCs w:val="20"/>
              </w:rPr>
              <w:t xml:space="preserve"> DMPGRD (A)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F7B90B0" w14:textId="09263FBF"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TXTDSC= “AA400012.TXT“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26A989D" w14:textId="0CB230B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FE-324</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6E6D8F5B" w14:textId="5EEFB25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0000003728 00001</w:t>
            </w:r>
          </w:p>
        </w:tc>
        <w:tc>
          <w:tcPr>
            <w:tcW w:w="830" w:type="dxa"/>
            <w:tcBorders>
              <w:top w:val="single" w:sz="4" w:space="0" w:color="auto"/>
              <w:left w:val="single" w:sz="4" w:space="0" w:color="auto"/>
              <w:bottom w:val="single" w:sz="4" w:space="0" w:color="auto"/>
              <w:right w:val="single" w:sz="4" w:space="0" w:color="auto"/>
            </w:tcBorders>
            <w:vAlign w:val="center"/>
          </w:tcPr>
          <w:p w14:paraId="7C218B78" w14:textId="573224C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7C781320"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2CF0E934" w14:textId="366D5C5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32°30'26.96"S 60°56'00.02"E</w:t>
            </w:r>
          </w:p>
        </w:tc>
        <w:tc>
          <w:tcPr>
            <w:tcW w:w="1302" w:type="dxa"/>
            <w:tcBorders>
              <w:top w:val="single" w:sz="4" w:space="0" w:color="auto"/>
              <w:left w:val="single" w:sz="4" w:space="0" w:color="auto"/>
              <w:bottom w:val="single" w:sz="4" w:space="0" w:color="auto"/>
              <w:right w:val="single" w:sz="4" w:space="0" w:color="auto"/>
            </w:tcBorders>
          </w:tcPr>
          <w:p w14:paraId="312F2CCF" w14:textId="12F25628" w:rsidR="00962289" w:rsidRDefault="00962289" w:rsidP="00962289">
            <w:pPr>
              <w:spacing w:after="0" w:line="240" w:lineRule="auto"/>
              <w:rPr>
                <w:rFonts w:ascii="Calibri" w:eastAsia="Times New Roman" w:hAnsi="Calibri" w:cs="Calibri"/>
                <w:sz w:val="20"/>
                <w:szCs w:val="20"/>
              </w:rPr>
            </w:pPr>
            <w:r w:rsidRPr="00736A52">
              <w:rPr>
                <w:rFonts w:ascii="Calibri" w:eastAsia="Times New Roman" w:hAnsi="Calibri" w:cs="Calibri"/>
                <w:sz w:val="20"/>
                <w:szCs w:val="20"/>
              </w:rPr>
              <w:t>LNDMRK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79D6CE86" w14:textId="0A5CB4A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PICREP= “AABRIDGE.TIF“</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40BDD5E7" w14:textId="3C9C1D6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FE-322</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4DC3D60F" w14:textId="285B67B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0000003488 00001</w:t>
            </w:r>
          </w:p>
        </w:tc>
        <w:tc>
          <w:tcPr>
            <w:tcW w:w="830" w:type="dxa"/>
            <w:tcBorders>
              <w:top w:val="single" w:sz="4" w:space="0" w:color="auto"/>
              <w:left w:val="single" w:sz="4" w:space="0" w:color="auto"/>
              <w:bottom w:val="single" w:sz="4" w:space="0" w:color="auto"/>
              <w:right w:val="single" w:sz="4" w:space="0" w:color="auto"/>
            </w:tcBorders>
            <w:vAlign w:val="center"/>
          </w:tcPr>
          <w:p w14:paraId="6CF7E0CD" w14:textId="4D4BF23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VI-42</w:t>
            </w:r>
          </w:p>
        </w:tc>
      </w:tr>
      <w:tr w:rsidR="00962289" w14:paraId="2A3EC9BA"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E621AB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tcPr>
          <w:p w14:paraId="6DC68CDE" w14:textId="506ED1EE" w:rsidR="00962289" w:rsidRDefault="00962289" w:rsidP="00962289">
            <w:pPr>
              <w:spacing w:after="0" w:line="240" w:lineRule="auto"/>
              <w:rPr>
                <w:rFonts w:ascii="Calibri" w:eastAsia="Times New Roman" w:hAnsi="Calibri" w:cs="Calibri"/>
                <w:sz w:val="20"/>
                <w:szCs w:val="20"/>
              </w:rPr>
            </w:pPr>
          </w:p>
          <w:p w14:paraId="64A8CFE0" w14:textId="7BC593DC"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1E41D2E3" wp14:editId="7A4364FC">
                  <wp:extent cx="1968629" cy="14859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0259" cy="1494678"/>
                          </a:xfrm>
                          <a:prstGeom prst="rect">
                            <a:avLst/>
                          </a:prstGeom>
                          <a:noFill/>
                          <a:ln>
                            <a:noFill/>
                          </a:ln>
                        </pic:spPr>
                      </pic:pic>
                    </a:graphicData>
                  </a:graphic>
                </wp:inline>
              </w:drawing>
            </w:r>
          </w:p>
          <w:p w14:paraId="3B3BB0F2" w14:textId="687057A2" w:rsidR="00962289" w:rsidRDefault="00962289" w:rsidP="00962289">
            <w:pPr>
              <w:spacing w:after="0" w:line="240" w:lineRule="auto"/>
              <w:rPr>
                <w:rFonts w:ascii="Calibri" w:eastAsia="Times New Roman" w:hAnsi="Calibri" w:cs="Calibri"/>
                <w:sz w:val="20"/>
                <w:szCs w:val="20"/>
              </w:rPr>
            </w:pPr>
          </w:p>
          <w:p w14:paraId="38DED8C3" w14:textId="53B11BA4"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4C7E4855" wp14:editId="23A9B1FB">
                  <wp:extent cx="1968629" cy="14859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3994" cy="1497497"/>
                          </a:xfrm>
                          <a:prstGeom prst="rect">
                            <a:avLst/>
                          </a:prstGeom>
                          <a:noFill/>
                          <a:ln>
                            <a:noFill/>
                          </a:ln>
                        </pic:spPr>
                      </pic:pic>
                    </a:graphicData>
                  </a:graphic>
                </wp:inline>
              </w:drawing>
            </w:r>
          </w:p>
          <w:p w14:paraId="1E162C60" w14:textId="77777777" w:rsidR="00962289" w:rsidRDefault="00962289" w:rsidP="00962289">
            <w:pPr>
              <w:spacing w:after="0" w:line="240" w:lineRule="auto"/>
              <w:rPr>
                <w:rFonts w:ascii="Calibri" w:eastAsia="Times New Roman" w:hAnsi="Calibri" w:cs="Calibri"/>
                <w:sz w:val="20"/>
                <w:szCs w:val="20"/>
              </w:rPr>
            </w:pPr>
          </w:p>
          <w:p w14:paraId="1001433A" w14:textId="77777777"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72EE6201" wp14:editId="5E8EA41B">
                  <wp:extent cx="1638300" cy="1236571"/>
                  <wp:effectExtent l="0" t="0" r="0" b="190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539" cy="1241280"/>
                          </a:xfrm>
                          <a:prstGeom prst="rect">
                            <a:avLst/>
                          </a:prstGeom>
                          <a:noFill/>
                          <a:ln>
                            <a:noFill/>
                          </a:ln>
                        </pic:spPr>
                      </pic:pic>
                    </a:graphicData>
                  </a:graphic>
                </wp:inline>
              </w:drawing>
            </w:r>
          </w:p>
          <w:p w14:paraId="7C001551" w14:textId="75170AAB" w:rsidR="00962289" w:rsidRDefault="00962289" w:rsidP="00962289">
            <w:pPr>
              <w:spacing w:after="0" w:line="240" w:lineRule="auto"/>
              <w:rPr>
                <w:rFonts w:ascii="Calibri" w:eastAsia="Times New Roman" w:hAnsi="Calibri" w:cs="Calibri"/>
                <w:sz w:val="20"/>
                <w:szCs w:val="20"/>
              </w:rPr>
            </w:pPr>
          </w:p>
        </w:tc>
      </w:tr>
      <w:tr w:rsidR="00962289" w14:paraId="1E43926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5CD9D71"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single" w:sz="4" w:space="0" w:color="auto"/>
              <w:left w:val="nil"/>
              <w:bottom w:val="single" w:sz="4" w:space="0" w:color="auto"/>
              <w:right w:val="single" w:sz="4" w:space="0" w:color="auto"/>
            </w:tcBorders>
            <w:noWrap/>
            <w:vAlign w:val="center"/>
            <w:hideMark/>
          </w:tcPr>
          <w:p w14:paraId="7C1DCCB7"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1011: AN error “Check for each feature object where TXTDSC is </w:t>
            </w:r>
            <w:proofErr w:type="spellStart"/>
            <w:r>
              <w:rPr>
                <w:rFonts w:ascii="Calibri" w:eastAsia="Times New Roman" w:hAnsi="Calibri" w:cs="Calibri"/>
                <w:sz w:val="20"/>
                <w:szCs w:val="20"/>
              </w:rPr>
              <w:t>notNull</w:t>
            </w:r>
            <w:proofErr w:type="spellEnd"/>
            <w:r>
              <w:rPr>
                <w:rFonts w:ascii="Calibri" w:eastAsia="Times New Roman" w:hAnsi="Calibri" w:cs="Calibri"/>
                <w:sz w:val="20"/>
                <w:szCs w:val="20"/>
              </w:rPr>
              <w:t xml:space="preserve"> and references a file that is not present in the exchange set”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278BC345"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1552283"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5A19B6E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D84AA6" w14:paraId="14B36B33" w14:textId="77777777" w:rsidTr="00340220">
        <w:trPr>
          <w:trHeight w:val="300"/>
          <w:jc w:val="center"/>
          <w:ins w:id="92" w:author="Leonid Kuzmin" w:date="2019-02-25T13:51:00Z"/>
        </w:trPr>
        <w:tc>
          <w:tcPr>
            <w:tcW w:w="2305" w:type="dxa"/>
            <w:tcBorders>
              <w:top w:val="single" w:sz="4" w:space="0" w:color="auto"/>
              <w:left w:val="single" w:sz="4" w:space="0" w:color="auto"/>
              <w:bottom w:val="single" w:sz="4" w:space="0" w:color="auto"/>
              <w:right w:val="single" w:sz="4" w:space="0" w:color="auto"/>
            </w:tcBorders>
            <w:noWrap/>
            <w:vAlign w:val="center"/>
          </w:tcPr>
          <w:p w14:paraId="5CF2EBCC" w14:textId="052E0CA7" w:rsidR="00D84AA6" w:rsidRDefault="00D84AA6" w:rsidP="00D84AA6">
            <w:pPr>
              <w:spacing w:after="0" w:line="240" w:lineRule="auto"/>
              <w:rPr>
                <w:ins w:id="93" w:author="Leonid Kuzmin" w:date="2019-02-25T13:51:00Z"/>
                <w:rFonts w:ascii="Calibri" w:eastAsia="Times New Roman" w:hAnsi="Calibri" w:cs="Calibri"/>
                <w:b/>
                <w:sz w:val="20"/>
                <w:szCs w:val="20"/>
              </w:rPr>
            </w:pPr>
            <w:ins w:id="94" w:author="Leonid Kuzmin" w:date="2019-02-25T13:51:00Z">
              <w:r>
                <w:rPr>
                  <w:rFonts w:ascii="Calibri" w:eastAsia="Times New Roman" w:hAnsi="Calibri" w:cs="Calibri"/>
                  <w:b/>
                  <w:sz w:val="20"/>
                  <w:szCs w:val="20"/>
                </w:rPr>
                <w:t>Secondary Errors</w:t>
              </w:r>
            </w:ins>
          </w:p>
        </w:tc>
        <w:tc>
          <w:tcPr>
            <w:tcW w:w="8207" w:type="dxa"/>
            <w:gridSpan w:val="10"/>
            <w:tcBorders>
              <w:top w:val="single" w:sz="4" w:space="0" w:color="auto"/>
              <w:left w:val="nil"/>
              <w:bottom w:val="single" w:sz="4" w:space="0" w:color="auto"/>
              <w:right w:val="single" w:sz="4" w:space="0" w:color="auto"/>
            </w:tcBorders>
            <w:noWrap/>
            <w:vAlign w:val="center"/>
          </w:tcPr>
          <w:p w14:paraId="6E4CD5CF" w14:textId="16CACB14" w:rsidR="00D84AA6" w:rsidRDefault="00D84AA6" w:rsidP="00D84AA6">
            <w:pPr>
              <w:spacing w:after="0" w:line="240" w:lineRule="auto"/>
              <w:rPr>
                <w:ins w:id="95" w:author="Leonid Kuzmin" w:date="2019-02-25T13:51:00Z"/>
                <w:rFonts w:ascii="Calibri" w:eastAsia="Times New Roman" w:hAnsi="Calibri" w:cs="Calibri"/>
                <w:sz w:val="20"/>
                <w:szCs w:val="20"/>
              </w:rPr>
            </w:pPr>
            <w:commentRangeStart w:id="96"/>
            <w:commentRangeStart w:id="97"/>
            <w:ins w:id="98" w:author="Leonid Kuzmin" w:date="2019-02-25T13:51:00Z">
              <w:r>
                <w:t>574</w:t>
              </w:r>
              <w:commentRangeEnd w:id="96"/>
              <w:r>
                <w:rPr>
                  <w:rStyle w:val="CommentReference"/>
                </w:rPr>
                <w:commentReference w:id="96"/>
              </w:r>
            </w:ins>
            <w:commentRangeEnd w:id="97"/>
            <w:r w:rsidR="000269F9">
              <w:rPr>
                <w:rStyle w:val="CommentReference"/>
              </w:rPr>
              <w:commentReference w:id="97"/>
            </w:r>
            <w:ins w:id="99" w:author="Leonid Kuzmin" w:date="2019-02-25T13:51:00Z">
              <w:r>
                <w:t xml:space="preserve">: </w:t>
              </w:r>
              <w:r w:rsidRPr="002B5B23">
                <w:rPr>
                  <w:rFonts w:ascii="Calibri" w:eastAsia="Times New Roman" w:hAnsi="Calibri" w:cs="Calibri"/>
                  <w:sz w:val="20"/>
                  <w:szCs w:val="20"/>
                </w:rPr>
                <w:t>national attribute '</w:t>
              </w:r>
              <w:proofErr w:type="spellStart"/>
              <w:r w:rsidRPr="002B5B23">
                <w:rPr>
                  <w:rFonts w:ascii="Calibri" w:eastAsia="Times New Roman" w:hAnsi="Calibri" w:cs="Calibri"/>
                  <w:sz w:val="20"/>
                  <w:szCs w:val="20"/>
                </w:rPr>
                <w:t>ntxtds</w:t>
              </w:r>
              <w:proofErr w:type="spellEnd"/>
              <w:r w:rsidRPr="002B5B23">
                <w:rPr>
                  <w:rFonts w:ascii="Calibri" w:eastAsia="Times New Roman" w:hAnsi="Calibri" w:cs="Calibri"/>
                  <w:sz w:val="20"/>
                  <w:szCs w:val="20"/>
                </w:rPr>
                <w:t>' encoded without '</w:t>
              </w:r>
              <w:proofErr w:type="spellStart"/>
              <w:r w:rsidRPr="002B5B23">
                <w:rPr>
                  <w:rFonts w:ascii="Calibri" w:eastAsia="Times New Roman" w:hAnsi="Calibri" w:cs="Calibri"/>
                  <w:sz w:val="20"/>
                  <w:szCs w:val="20"/>
                </w:rPr>
                <w:t>txtdsc</w:t>
              </w:r>
              <w:proofErr w:type="spellEnd"/>
              <w:r w:rsidRPr="002B5B23">
                <w:rPr>
                  <w:rFonts w:ascii="Calibri" w:eastAsia="Times New Roman" w:hAnsi="Calibri" w:cs="Calibri"/>
                  <w:sz w:val="20"/>
                  <w:szCs w:val="20"/>
                </w:rPr>
                <w:t>'</w:t>
              </w:r>
            </w:ins>
          </w:p>
        </w:tc>
      </w:tr>
      <w:tr w:rsidR="00962289" w14:paraId="3F546852"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7CEFCB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207" w:type="dxa"/>
            <w:gridSpan w:val="10"/>
            <w:tcBorders>
              <w:top w:val="single" w:sz="4" w:space="0" w:color="auto"/>
              <w:left w:val="nil"/>
              <w:bottom w:val="single" w:sz="4" w:space="0" w:color="auto"/>
              <w:right w:val="single" w:sz="4" w:space="0" w:color="auto"/>
            </w:tcBorders>
            <w:noWrap/>
            <w:vAlign w:val="center"/>
            <w:hideMark/>
          </w:tcPr>
          <w:p w14:paraId="1AC2D43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ACHARE, DRGARE and BOYSPP features created with TXTDSC, NTXTDS and PICREP </w:t>
            </w:r>
            <w:r>
              <w:rPr>
                <w:rFonts w:ascii="Calibri" w:hAnsi="Calibri" w:cs="Calibri"/>
                <w:sz w:val="20"/>
                <w:szCs w:val="20"/>
              </w:rPr>
              <w:t>‘</w:t>
            </w:r>
            <w:proofErr w:type="spellStart"/>
            <w:r>
              <w:rPr>
                <w:rFonts w:ascii="Calibri" w:hAnsi="Calibri" w:cs="Calibri"/>
                <w:sz w:val="20"/>
                <w:szCs w:val="20"/>
              </w:rPr>
              <w:t>notNull</w:t>
            </w:r>
            <w:proofErr w:type="spellEnd"/>
            <w:r>
              <w:rPr>
                <w:rFonts w:ascii="Calibri" w:hAnsi="Calibri" w:cs="Calibri"/>
                <w:sz w:val="20"/>
                <w:szCs w:val="20"/>
              </w:rPr>
              <w:t>’</w:t>
            </w:r>
            <w:r>
              <w:rPr>
                <w:rFonts w:ascii="Calibri" w:eastAsia="Times New Roman" w:hAnsi="Calibri" w:cs="Calibri"/>
                <w:sz w:val="20"/>
                <w:szCs w:val="20"/>
              </w:rPr>
              <w:t xml:space="preserve"> their names do not conform to the ENC Product Specification.</w:t>
            </w:r>
          </w:p>
        </w:tc>
      </w:tr>
      <w:tr w:rsidR="00962289" w14:paraId="1F49F032"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221437C" w14:textId="112DBCEC"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5126A97D" w14:textId="22B572CB"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340F827" w14:textId="26018D0C"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E7CD58B" w14:textId="248CBAC9"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16192C7C" w14:textId="45E6780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0006C897" w14:textId="35986C0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4E02FC20"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63309712" w14:textId="61D6C515" w:rsidR="00962289" w:rsidRDefault="00962289" w:rsidP="00962289">
            <w:pPr>
              <w:spacing w:after="0" w:line="240" w:lineRule="auto"/>
              <w:rPr>
                <w:rFonts w:ascii="Calibri" w:eastAsia="Times New Roman" w:hAnsi="Calibri" w:cs="Calibri"/>
                <w:b/>
                <w:bCs/>
                <w:sz w:val="20"/>
                <w:szCs w:val="20"/>
              </w:rPr>
            </w:pPr>
            <w:r w:rsidRPr="00F12843">
              <w:rPr>
                <w:rFonts w:ascii="Calibri" w:eastAsia="Times New Roman" w:hAnsi="Calibri" w:cs="Calibri"/>
                <w:sz w:val="20"/>
                <w:szCs w:val="20"/>
              </w:rPr>
              <w:t>32°31'29.72"S 60°56'55.92"E</w:t>
            </w:r>
          </w:p>
        </w:tc>
        <w:tc>
          <w:tcPr>
            <w:tcW w:w="1302" w:type="dxa"/>
            <w:tcBorders>
              <w:top w:val="single" w:sz="4" w:space="0" w:color="auto"/>
              <w:left w:val="single" w:sz="4" w:space="0" w:color="auto"/>
              <w:bottom w:val="single" w:sz="4" w:space="0" w:color="auto"/>
              <w:right w:val="single" w:sz="4" w:space="0" w:color="auto"/>
            </w:tcBorders>
          </w:tcPr>
          <w:p w14:paraId="5A20825A" w14:textId="7B578706" w:rsidR="00962289" w:rsidRDefault="00962289" w:rsidP="00962289">
            <w:pPr>
              <w:spacing w:after="0" w:line="240" w:lineRule="auto"/>
              <w:rPr>
                <w:rFonts w:ascii="Calibri" w:eastAsia="Times New Roman" w:hAnsi="Calibri" w:cs="Calibri"/>
                <w:b/>
                <w:sz w:val="20"/>
                <w:szCs w:val="20"/>
              </w:rPr>
            </w:pPr>
            <w:r w:rsidRPr="00656BDE">
              <w:rPr>
                <w:rFonts w:ascii="Calibri" w:eastAsia="Times New Roman" w:hAnsi="Calibri" w:cs="Calibri"/>
                <w:sz w:val="20"/>
                <w:szCs w:val="20"/>
              </w:rPr>
              <w:t xml:space="preserve">ACHARE (A)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2C35975B" w14:textId="69F3CCE9"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 xml:space="preserve">NTXTDS = </w:t>
            </w:r>
            <w:r>
              <w:rPr>
                <w:rFonts w:ascii="Calibri" w:eastAsia="Times New Roman" w:hAnsi="Calibri" w:cs="Calibri"/>
                <w:sz w:val="20"/>
                <w:szCs w:val="20"/>
              </w:rPr>
              <w:t>“</w:t>
            </w:r>
            <w:r w:rsidRPr="005A3FDF">
              <w:rPr>
                <w:rFonts w:ascii="Calibri" w:eastAsia="Times New Roman" w:hAnsi="Calibri" w:cs="Calibri"/>
                <w:sz w:val="20"/>
                <w:szCs w:val="20"/>
              </w:rPr>
              <w:t>AA400E.TXT</w:t>
            </w:r>
            <w:r>
              <w:rPr>
                <w:rFonts w:ascii="Calibri" w:eastAsia="Times New Roman" w:hAnsi="Calibri" w:cs="Calibri"/>
                <w:sz w:val="20"/>
                <w:szCs w:val="20"/>
              </w:rPr>
              <w: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EFC3DAD" w14:textId="301F3A08"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FE-52</w:t>
            </w:r>
          </w:p>
        </w:tc>
        <w:tc>
          <w:tcPr>
            <w:tcW w:w="2086" w:type="dxa"/>
            <w:gridSpan w:val="3"/>
            <w:tcBorders>
              <w:top w:val="single" w:sz="4" w:space="0" w:color="auto"/>
              <w:left w:val="single" w:sz="4" w:space="0" w:color="auto"/>
              <w:bottom w:val="single" w:sz="4" w:space="0" w:color="auto"/>
              <w:right w:val="single" w:sz="4" w:space="0" w:color="auto"/>
            </w:tcBorders>
          </w:tcPr>
          <w:p w14:paraId="4DD6D17D" w14:textId="162A35C1"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AA 0000003717 00001</w:t>
            </w:r>
          </w:p>
        </w:tc>
        <w:tc>
          <w:tcPr>
            <w:tcW w:w="830" w:type="dxa"/>
            <w:tcBorders>
              <w:top w:val="single" w:sz="4" w:space="0" w:color="auto"/>
              <w:left w:val="single" w:sz="4" w:space="0" w:color="auto"/>
              <w:bottom w:val="single" w:sz="4" w:space="0" w:color="auto"/>
              <w:right w:val="single" w:sz="4" w:space="0" w:color="auto"/>
            </w:tcBorders>
            <w:vAlign w:val="center"/>
          </w:tcPr>
          <w:p w14:paraId="452F98BA" w14:textId="39021CF3"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w:t>
            </w:r>
          </w:p>
        </w:tc>
      </w:tr>
      <w:tr w:rsidR="00962289" w14:paraId="119F989A"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658E9C7E" w14:textId="0753A8F9" w:rsidR="00962289" w:rsidRDefault="00962289" w:rsidP="00962289">
            <w:pPr>
              <w:spacing w:after="0" w:line="240" w:lineRule="auto"/>
              <w:rPr>
                <w:rFonts w:ascii="Calibri" w:eastAsia="Times New Roman" w:hAnsi="Calibri" w:cs="Calibri"/>
                <w:sz w:val="20"/>
                <w:szCs w:val="20"/>
              </w:rPr>
            </w:pPr>
            <w:r w:rsidRPr="00F12843">
              <w:rPr>
                <w:rFonts w:ascii="Calibri" w:eastAsia="Times New Roman" w:hAnsi="Calibri" w:cs="Calibri"/>
                <w:sz w:val="20"/>
                <w:szCs w:val="20"/>
              </w:rPr>
              <w:t>32°31'41.27"S 60°55'29.59"E</w:t>
            </w:r>
          </w:p>
        </w:tc>
        <w:tc>
          <w:tcPr>
            <w:tcW w:w="1302" w:type="dxa"/>
            <w:tcBorders>
              <w:top w:val="single" w:sz="4" w:space="0" w:color="auto"/>
              <w:left w:val="single" w:sz="4" w:space="0" w:color="auto"/>
              <w:bottom w:val="single" w:sz="4" w:space="0" w:color="auto"/>
              <w:right w:val="single" w:sz="4" w:space="0" w:color="auto"/>
            </w:tcBorders>
          </w:tcPr>
          <w:p w14:paraId="2B1672A1" w14:textId="67E3F3ED" w:rsidR="00962289" w:rsidRDefault="00962289" w:rsidP="00962289">
            <w:pPr>
              <w:spacing w:after="0" w:line="240" w:lineRule="auto"/>
              <w:rPr>
                <w:rFonts w:ascii="Calibri" w:eastAsia="Times New Roman" w:hAnsi="Calibri" w:cs="Calibri"/>
                <w:sz w:val="20"/>
                <w:szCs w:val="20"/>
              </w:rPr>
            </w:pPr>
            <w:r w:rsidRPr="00656BDE">
              <w:rPr>
                <w:rFonts w:ascii="Calibri" w:eastAsia="Times New Roman" w:hAnsi="Calibri" w:cs="Calibri"/>
                <w:sz w:val="20"/>
                <w:szCs w:val="20"/>
              </w:rPr>
              <w:t>BOYSPP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173850B3" w14:textId="0C3BA00E"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PICREP</w:t>
            </w:r>
            <w:r>
              <w:rPr>
                <w:rFonts w:ascii="Calibri" w:eastAsia="Times New Roman" w:hAnsi="Calibri" w:cs="Calibri"/>
                <w:sz w:val="20"/>
                <w:szCs w:val="20"/>
              </w:rPr>
              <w:t xml:space="preserve"> = “AA400B.TIF“</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67C9E12" w14:textId="4CE150AE" w:rsidR="00962289" w:rsidRPr="005A3FDF"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FE-321</w:t>
            </w:r>
          </w:p>
        </w:tc>
        <w:tc>
          <w:tcPr>
            <w:tcW w:w="2086" w:type="dxa"/>
            <w:gridSpan w:val="3"/>
            <w:tcBorders>
              <w:top w:val="single" w:sz="4" w:space="0" w:color="auto"/>
              <w:left w:val="single" w:sz="4" w:space="0" w:color="auto"/>
              <w:bottom w:val="single" w:sz="4" w:space="0" w:color="auto"/>
              <w:right w:val="single" w:sz="4" w:space="0" w:color="auto"/>
            </w:tcBorders>
          </w:tcPr>
          <w:p w14:paraId="55C8F779" w14:textId="6C5CF318"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AA 0000003593 00001</w:t>
            </w:r>
          </w:p>
        </w:tc>
        <w:tc>
          <w:tcPr>
            <w:tcW w:w="830" w:type="dxa"/>
            <w:tcBorders>
              <w:top w:val="single" w:sz="4" w:space="0" w:color="auto"/>
              <w:left w:val="single" w:sz="4" w:space="0" w:color="auto"/>
              <w:bottom w:val="single" w:sz="4" w:space="0" w:color="auto"/>
              <w:right w:val="single" w:sz="4" w:space="0" w:color="auto"/>
            </w:tcBorders>
            <w:vAlign w:val="center"/>
          </w:tcPr>
          <w:p w14:paraId="19CABC1E" w14:textId="717BCA8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VI-41</w:t>
            </w:r>
          </w:p>
        </w:tc>
      </w:tr>
      <w:tr w:rsidR="00962289" w14:paraId="67F58C33"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1D14AA84" w14:textId="2F8612FA" w:rsidR="00962289" w:rsidRDefault="00962289" w:rsidP="00962289">
            <w:pPr>
              <w:spacing w:after="0" w:line="240" w:lineRule="auto"/>
              <w:rPr>
                <w:rFonts w:ascii="Calibri" w:eastAsia="Times New Roman" w:hAnsi="Calibri" w:cs="Calibri"/>
                <w:sz w:val="20"/>
                <w:szCs w:val="20"/>
              </w:rPr>
            </w:pPr>
            <w:r w:rsidRPr="00F12843">
              <w:rPr>
                <w:rFonts w:ascii="Calibri" w:eastAsia="Times New Roman" w:hAnsi="Calibri" w:cs="Calibri"/>
                <w:sz w:val="20"/>
                <w:szCs w:val="20"/>
              </w:rPr>
              <w:t>32°31'39.67"S 60°57'13.66"E</w:t>
            </w:r>
          </w:p>
        </w:tc>
        <w:tc>
          <w:tcPr>
            <w:tcW w:w="1302" w:type="dxa"/>
            <w:tcBorders>
              <w:top w:val="single" w:sz="4" w:space="0" w:color="auto"/>
              <w:left w:val="single" w:sz="4" w:space="0" w:color="auto"/>
              <w:bottom w:val="single" w:sz="4" w:space="0" w:color="auto"/>
              <w:right w:val="single" w:sz="4" w:space="0" w:color="auto"/>
            </w:tcBorders>
          </w:tcPr>
          <w:p w14:paraId="3CDE5C60" w14:textId="2BCB5E9E" w:rsidR="00962289" w:rsidRDefault="00962289" w:rsidP="00962289">
            <w:pPr>
              <w:spacing w:after="0" w:line="240" w:lineRule="auto"/>
              <w:rPr>
                <w:rFonts w:ascii="Calibri" w:eastAsia="Times New Roman" w:hAnsi="Calibri" w:cs="Calibri"/>
                <w:sz w:val="20"/>
                <w:szCs w:val="20"/>
              </w:rPr>
            </w:pPr>
            <w:r w:rsidRPr="00656BDE">
              <w:rPr>
                <w:rFonts w:ascii="Calibri" w:eastAsia="Times New Roman" w:hAnsi="Calibri" w:cs="Calibri"/>
                <w:sz w:val="20"/>
                <w:szCs w:val="20"/>
              </w:rPr>
              <w:t>DRGARE (A)</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98AA139" w14:textId="545D1EF3"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TXTDSC</w:t>
            </w:r>
            <w:r>
              <w:rPr>
                <w:rFonts w:ascii="Calibri" w:eastAsia="Times New Roman" w:hAnsi="Calibri" w:cs="Calibri"/>
                <w:sz w:val="20"/>
                <w:szCs w:val="20"/>
              </w:rPr>
              <w:t>=“AA400D.TXT“</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657D316" w14:textId="79066D22" w:rsidR="00962289" w:rsidRPr="005A3FDF"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FE-320</w:t>
            </w:r>
          </w:p>
        </w:tc>
        <w:tc>
          <w:tcPr>
            <w:tcW w:w="2086" w:type="dxa"/>
            <w:gridSpan w:val="3"/>
            <w:tcBorders>
              <w:top w:val="single" w:sz="4" w:space="0" w:color="auto"/>
              <w:left w:val="single" w:sz="4" w:space="0" w:color="auto"/>
              <w:bottom w:val="single" w:sz="4" w:space="0" w:color="auto"/>
              <w:right w:val="single" w:sz="4" w:space="0" w:color="auto"/>
            </w:tcBorders>
          </w:tcPr>
          <w:p w14:paraId="4249C27E" w14:textId="44E6D295" w:rsidR="00962289" w:rsidRPr="005A3FDF" w:rsidRDefault="00962289" w:rsidP="00962289">
            <w:pPr>
              <w:spacing w:after="0" w:line="240" w:lineRule="auto"/>
              <w:rPr>
                <w:rFonts w:ascii="Calibri" w:eastAsia="Times New Roman" w:hAnsi="Calibri" w:cs="Calibri"/>
                <w:sz w:val="20"/>
                <w:szCs w:val="20"/>
              </w:rPr>
            </w:pPr>
            <w:r w:rsidRPr="005A3FDF">
              <w:rPr>
                <w:rFonts w:ascii="Calibri" w:eastAsia="Times New Roman" w:hAnsi="Calibri" w:cs="Calibri"/>
                <w:sz w:val="20"/>
                <w:szCs w:val="20"/>
              </w:rPr>
              <w:t>AA 0000003435 00001</w:t>
            </w:r>
          </w:p>
        </w:tc>
        <w:tc>
          <w:tcPr>
            <w:tcW w:w="830" w:type="dxa"/>
            <w:tcBorders>
              <w:top w:val="single" w:sz="4" w:space="0" w:color="auto"/>
              <w:left w:val="single" w:sz="4" w:space="0" w:color="auto"/>
              <w:bottom w:val="single" w:sz="4" w:space="0" w:color="auto"/>
              <w:right w:val="single" w:sz="4" w:space="0" w:color="auto"/>
            </w:tcBorders>
            <w:vAlign w:val="center"/>
          </w:tcPr>
          <w:p w14:paraId="22B72AE6" w14:textId="7E18C67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r>
      <w:tr w:rsidR="00962289" w14:paraId="61D121FC"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D4AF21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tcPr>
          <w:p w14:paraId="346A5159" w14:textId="693A26F5" w:rsidR="00962289" w:rsidRDefault="00962289" w:rsidP="00962289">
            <w:pPr>
              <w:spacing w:after="0" w:line="240" w:lineRule="auto"/>
              <w:rPr>
                <w:rFonts w:ascii="Calibri" w:eastAsia="Times New Roman" w:hAnsi="Calibri" w:cs="Calibri"/>
                <w:sz w:val="20"/>
                <w:szCs w:val="20"/>
              </w:rPr>
            </w:pPr>
          </w:p>
          <w:p w14:paraId="194C3532" w14:textId="0E036C9C" w:rsidR="00962289" w:rsidRDefault="00962289" w:rsidP="00962289">
            <w:pPr>
              <w:spacing w:after="0" w:line="240" w:lineRule="auto"/>
              <w:rPr>
                <w:rFonts w:ascii="Calibri" w:eastAsia="Times New Roman" w:hAnsi="Calibri" w:cs="Calibri"/>
                <w:sz w:val="20"/>
                <w:szCs w:val="20"/>
              </w:rPr>
            </w:pPr>
            <w:r>
              <w:rPr>
                <w:noProof/>
                <w:lang w:val="en-GB" w:eastAsia="en-GB"/>
              </w:rPr>
              <w:lastRenderedPageBreak/>
              <w:drawing>
                <wp:inline distT="0" distB="0" distL="0" distR="0" wp14:anchorId="31380287" wp14:editId="38E0FDA5">
                  <wp:extent cx="1844951" cy="15716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091" cy="1581966"/>
                          </a:xfrm>
                          <a:prstGeom prst="rect">
                            <a:avLst/>
                          </a:prstGeom>
                        </pic:spPr>
                      </pic:pic>
                    </a:graphicData>
                  </a:graphic>
                </wp:inline>
              </w:drawing>
            </w:r>
            <w:r>
              <w:rPr>
                <w:rFonts w:ascii="Calibri" w:eastAsia="Times New Roman" w:hAnsi="Calibri" w:cs="Calibri"/>
                <w:sz w:val="20"/>
                <w:szCs w:val="20"/>
              </w:rPr>
              <w:t xml:space="preserve"> </w:t>
            </w:r>
          </w:p>
          <w:p w14:paraId="1B02B766" w14:textId="77777777" w:rsidR="00962289" w:rsidRDefault="00962289" w:rsidP="00962289">
            <w:pPr>
              <w:spacing w:after="0" w:line="240" w:lineRule="auto"/>
              <w:rPr>
                <w:rFonts w:ascii="Calibri" w:eastAsia="Times New Roman" w:hAnsi="Calibri" w:cs="Calibri"/>
                <w:sz w:val="20"/>
                <w:szCs w:val="20"/>
              </w:rPr>
            </w:pPr>
          </w:p>
          <w:p w14:paraId="5F48DC07" w14:textId="21AC332A"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6633A341" wp14:editId="6F6C3D8A">
                  <wp:extent cx="1866900" cy="1409116"/>
                  <wp:effectExtent l="0" t="0" r="0" b="63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3218" cy="1421432"/>
                          </a:xfrm>
                          <a:prstGeom prst="rect">
                            <a:avLst/>
                          </a:prstGeom>
                          <a:noFill/>
                          <a:ln>
                            <a:noFill/>
                          </a:ln>
                        </pic:spPr>
                      </pic:pic>
                    </a:graphicData>
                  </a:graphic>
                </wp:inline>
              </w:drawing>
            </w:r>
          </w:p>
          <w:p w14:paraId="05BA10C8" w14:textId="5242948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p>
          <w:p w14:paraId="1F365C69" w14:textId="235BAB48"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0EC6A27B" wp14:editId="2592B340">
                  <wp:extent cx="952500" cy="15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56087" cy="1511842"/>
                          </a:xfrm>
                          <a:prstGeom prst="rect">
                            <a:avLst/>
                          </a:prstGeom>
                        </pic:spPr>
                      </pic:pic>
                    </a:graphicData>
                  </a:graphic>
                </wp:inline>
              </w:drawing>
            </w:r>
          </w:p>
          <w:p w14:paraId="76FCF85E" w14:textId="49A75267" w:rsidR="00962289" w:rsidRDefault="00962289" w:rsidP="00962289">
            <w:pPr>
              <w:spacing w:after="0" w:line="240" w:lineRule="auto"/>
              <w:rPr>
                <w:rFonts w:ascii="Calibri" w:eastAsia="Times New Roman" w:hAnsi="Calibri" w:cs="Calibri"/>
                <w:sz w:val="20"/>
                <w:szCs w:val="20"/>
              </w:rPr>
            </w:pPr>
          </w:p>
        </w:tc>
      </w:tr>
      <w:tr w:rsidR="00962289" w14:paraId="540495AF"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F11B9DB"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Expected Test Results</w:t>
            </w:r>
          </w:p>
        </w:tc>
        <w:tc>
          <w:tcPr>
            <w:tcW w:w="8207" w:type="dxa"/>
            <w:gridSpan w:val="10"/>
            <w:tcBorders>
              <w:top w:val="single" w:sz="4" w:space="0" w:color="auto"/>
              <w:left w:val="nil"/>
              <w:bottom w:val="single" w:sz="4" w:space="0" w:color="auto"/>
              <w:right w:val="single" w:sz="4" w:space="0" w:color="auto"/>
            </w:tcBorders>
            <w:noWrap/>
            <w:vAlign w:val="center"/>
            <w:hideMark/>
          </w:tcPr>
          <w:p w14:paraId="5613E352" w14:textId="36F9671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1011: Error </w:t>
            </w:r>
            <w:r w:rsidRPr="00734D59">
              <w:rPr>
                <w:rFonts w:ascii="Calibri" w:hAnsi="Calibri" w:cs="Calibri"/>
                <w:sz w:val="20"/>
                <w:szCs w:val="20"/>
              </w:rPr>
              <w:t>“Text or picture file referenced by a feature object is not present in the exchange set or its name is non-conformant” must be triggered.</w:t>
            </w:r>
          </w:p>
        </w:tc>
      </w:tr>
      <w:tr w:rsidR="00962289" w14:paraId="38185B5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EEF2CB2"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48928580"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962289" w14:paraId="00AA9F06" w14:textId="77777777" w:rsidTr="00340220">
        <w:trPr>
          <w:trHeight w:val="300"/>
          <w:jc w:val="center"/>
          <w:ins w:id="100" w:author="Leonid Kuzmin" w:date="2019-02-25T12:02:00Z"/>
        </w:trPr>
        <w:tc>
          <w:tcPr>
            <w:tcW w:w="2305" w:type="dxa"/>
            <w:tcBorders>
              <w:top w:val="single" w:sz="4" w:space="0" w:color="auto"/>
              <w:left w:val="single" w:sz="4" w:space="0" w:color="auto"/>
              <w:bottom w:val="single" w:sz="4" w:space="0" w:color="auto"/>
              <w:right w:val="single" w:sz="4" w:space="0" w:color="auto"/>
            </w:tcBorders>
            <w:noWrap/>
            <w:vAlign w:val="center"/>
          </w:tcPr>
          <w:p w14:paraId="14E35022" w14:textId="7C0E5704" w:rsidR="00962289" w:rsidRDefault="00962289" w:rsidP="00962289">
            <w:pPr>
              <w:spacing w:after="0" w:line="240" w:lineRule="auto"/>
              <w:rPr>
                <w:ins w:id="101" w:author="Leonid Kuzmin" w:date="2019-02-25T12:02:00Z"/>
                <w:rFonts w:ascii="Calibri" w:eastAsia="Times New Roman" w:hAnsi="Calibri" w:cs="Calibri"/>
                <w:b/>
                <w:sz w:val="20"/>
                <w:szCs w:val="20"/>
              </w:rPr>
            </w:pPr>
            <w:ins w:id="102" w:author="Leonid Kuzmin" w:date="2019-02-25T12:02:00Z">
              <w:r>
                <w:rPr>
                  <w:rFonts w:ascii="Calibri" w:eastAsia="Times New Roman" w:hAnsi="Calibri" w:cs="Calibri"/>
                  <w:b/>
                  <w:sz w:val="20"/>
                  <w:szCs w:val="20"/>
                </w:rPr>
                <w:t>Secondary Errors</w:t>
              </w:r>
            </w:ins>
          </w:p>
        </w:tc>
        <w:tc>
          <w:tcPr>
            <w:tcW w:w="8207" w:type="dxa"/>
            <w:gridSpan w:val="10"/>
            <w:tcBorders>
              <w:top w:val="single" w:sz="4" w:space="0" w:color="auto"/>
              <w:left w:val="nil"/>
              <w:bottom w:val="single" w:sz="4" w:space="0" w:color="auto"/>
              <w:right w:val="single" w:sz="4" w:space="0" w:color="auto"/>
            </w:tcBorders>
            <w:noWrap/>
            <w:vAlign w:val="center"/>
          </w:tcPr>
          <w:p w14:paraId="6F85F23A" w14:textId="537ED164" w:rsidR="00962289" w:rsidRDefault="00962289" w:rsidP="00962289">
            <w:pPr>
              <w:spacing w:after="0" w:line="240" w:lineRule="auto"/>
              <w:rPr>
                <w:ins w:id="103" w:author="Leonid Kuzmin" w:date="2019-02-25T12:02:00Z"/>
                <w:rFonts w:ascii="Calibri" w:eastAsia="Times New Roman" w:hAnsi="Calibri" w:cs="Calibri"/>
                <w:sz w:val="20"/>
                <w:szCs w:val="20"/>
              </w:rPr>
            </w:pPr>
            <w:commentRangeStart w:id="104"/>
            <w:commentRangeStart w:id="105"/>
            <w:ins w:id="106" w:author="Leonid Kuzmin" w:date="2019-02-25T12:02:00Z">
              <w:r>
                <w:t>574</w:t>
              </w:r>
            </w:ins>
            <w:commentRangeEnd w:id="104"/>
            <w:ins w:id="107" w:author="Leonid Kuzmin" w:date="2019-02-25T13:49:00Z">
              <w:r w:rsidR="00985250">
                <w:rPr>
                  <w:rStyle w:val="CommentReference"/>
                </w:rPr>
                <w:commentReference w:id="104"/>
              </w:r>
            </w:ins>
            <w:commentRangeEnd w:id="105"/>
            <w:r w:rsidR="000269F9">
              <w:rPr>
                <w:rStyle w:val="CommentReference"/>
              </w:rPr>
              <w:commentReference w:id="105"/>
            </w:r>
            <w:ins w:id="108" w:author="Leonid Kuzmin" w:date="2019-02-25T12:02:00Z">
              <w:r>
                <w:t xml:space="preserve">: </w:t>
              </w:r>
              <w:r w:rsidRPr="002B5B23">
                <w:rPr>
                  <w:rFonts w:ascii="Calibri" w:eastAsia="Times New Roman" w:hAnsi="Calibri" w:cs="Calibri"/>
                  <w:sz w:val="20"/>
                  <w:szCs w:val="20"/>
                </w:rPr>
                <w:t>national attribute '</w:t>
              </w:r>
              <w:proofErr w:type="spellStart"/>
              <w:r w:rsidRPr="002B5B23">
                <w:rPr>
                  <w:rFonts w:ascii="Calibri" w:eastAsia="Times New Roman" w:hAnsi="Calibri" w:cs="Calibri"/>
                  <w:sz w:val="20"/>
                  <w:szCs w:val="20"/>
                </w:rPr>
                <w:t>ntxtds</w:t>
              </w:r>
              <w:proofErr w:type="spellEnd"/>
              <w:r w:rsidRPr="002B5B23">
                <w:rPr>
                  <w:rFonts w:ascii="Calibri" w:eastAsia="Times New Roman" w:hAnsi="Calibri" w:cs="Calibri"/>
                  <w:sz w:val="20"/>
                  <w:szCs w:val="20"/>
                </w:rPr>
                <w:t>' encoded without '</w:t>
              </w:r>
              <w:proofErr w:type="spellStart"/>
              <w:r w:rsidRPr="002B5B23">
                <w:rPr>
                  <w:rFonts w:ascii="Calibri" w:eastAsia="Times New Roman" w:hAnsi="Calibri" w:cs="Calibri"/>
                  <w:sz w:val="20"/>
                  <w:szCs w:val="20"/>
                </w:rPr>
                <w:t>txtdsc</w:t>
              </w:r>
              <w:proofErr w:type="spellEnd"/>
              <w:r w:rsidRPr="002B5B23">
                <w:rPr>
                  <w:rFonts w:ascii="Calibri" w:eastAsia="Times New Roman" w:hAnsi="Calibri" w:cs="Calibri"/>
                  <w:sz w:val="20"/>
                  <w:szCs w:val="20"/>
                </w:rPr>
                <w:t>'</w:t>
              </w:r>
            </w:ins>
          </w:p>
        </w:tc>
      </w:tr>
      <w:tr w:rsidR="00962289" w14:paraId="573E183B"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1975CCCA" w14:textId="77777777" w:rsidR="00962289" w:rsidRDefault="00962289" w:rsidP="00962289">
            <w:pPr>
              <w:spacing w:after="0" w:line="240" w:lineRule="auto"/>
              <w:rPr>
                <w:rFonts w:ascii="Calibri" w:eastAsia="Times New Roman" w:hAnsi="Calibri" w:cs="Calibri"/>
                <w:sz w:val="20"/>
                <w:szCs w:val="20"/>
              </w:rPr>
            </w:pPr>
          </w:p>
        </w:tc>
      </w:tr>
      <w:tr w:rsidR="00962289" w14:paraId="06392D25"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43467C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697DF6B0"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206D9D06"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282DB5E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1015</w:t>
            </w:r>
          </w:p>
        </w:tc>
        <w:tc>
          <w:tcPr>
            <w:tcW w:w="644" w:type="dxa"/>
            <w:tcBorders>
              <w:top w:val="single" w:sz="4" w:space="0" w:color="auto"/>
              <w:left w:val="nil"/>
              <w:bottom w:val="single" w:sz="4" w:space="0" w:color="auto"/>
              <w:right w:val="single" w:sz="4" w:space="0" w:color="auto"/>
            </w:tcBorders>
            <w:vAlign w:val="center"/>
            <w:hideMark/>
          </w:tcPr>
          <w:p w14:paraId="7CA89777"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6AC798A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126C5CA6"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5A85A780"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5477C924" w14:textId="77777777" w:rsidR="00962289" w:rsidRDefault="00962289" w:rsidP="00962289">
            <w:pPr>
              <w:pStyle w:val="Default"/>
              <w:spacing w:line="256" w:lineRule="auto"/>
              <w:rPr>
                <w:rFonts w:ascii="Calibri" w:hAnsi="Calibri" w:cs="Calibri"/>
                <w:color w:val="auto"/>
                <w:sz w:val="20"/>
                <w:szCs w:val="20"/>
              </w:rPr>
            </w:pPr>
            <w:commentRangeStart w:id="109"/>
            <w:commentRangeStart w:id="110"/>
            <w:r>
              <w:rPr>
                <w:rFonts w:ascii="Calibri" w:hAnsi="Calibri" w:cs="Calibri"/>
                <w:color w:val="auto"/>
                <w:sz w:val="20"/>
                <w:szCs w:val="20"/>
              </w:rPr>
              <w:t>If the text and picture file names are not unique OR not with extension (e.g. .TXT and .TIF).</w:t>
            </w:r>
            <w:commentRangeEnd w:id="109"/>
            <w:r>
              <w:rPr>
                <w:rStyle w:val="CommentReference"/>
                <w:rFonts w:asciiTheme="minorHAnsi" w:hAnsiTheme="minorHAnsi" w:cstheme="minorBidi"/>
                <w:color w:val="auto"/>
              </w:rPr>
              <w:commentReference w:id="109"/>
            </w:r>
            <w:commentRangeEnd w:id="110"/>
            <w:r w:rsidR="000269F9">
              <w:rPr>
                <w:rStyle w:val="CommentReference"/>
                <w:rFonts w:asciiTheme="minorHAnsi" w:hAnsiTheme="minorHAnsi" w:cstheme="minorBidi"/>
                <w:color w:val="auto"/>
              </w:rPr>
              <w:commentReference w:id="110"/>
            </w:r>
          </w:p>
        </w:tc>
      </w:tr>
      <w:tr w:rsidR="00962289" w14:paraId="066A8A1B"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622AF55D"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2513DF4E"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Text and picture file names have incorrect format/name.</w:t>
            </w:r>
          </w:p>
        </w:tc>
      </w:tr>
      <w:tr w:rsidR="00962289" w14:paraId="56E2FC80"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040EE52"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single" w:sz="4" w:space="0" w:color="auto"/>
              <w:left w:val="nil"/>
              <w:bottom w:val="single" w:sz="4" w:space="0" w:color="auto"/>
              <w:right w:val="single" w:sz="4" w:space="0" w:color="auto"/>
            </w:tcBorders>
            <w:noWrap/>
            <w:vAlign w:val="center"/>
            <w:hideMark/>
          </w:tcPr>
          <w:p w14:paraId="1603A8B1"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Use correctly formatted and named text and picture files.</w:t>
            </w:r>
          </w:p>
        </w:tc>
        <w:tc>
          <w:tcPr>
            <w:tcW w:w="1346" w:type="dxa"/>
            <w:gridSpan w:val="2"/>
            <w:tcBorders>
              <w:top w:val="single" w:sz="4" w:space="0" w:color="auto"/>
              <w:left w:val="nil"/>
              <w:bottom w:val="single" w:sz="4" w:space="0" w:color="auto"/>
              <w:right w:val="single" w:sz="4" w:space="0" w:color="auto"/>
            </w:tcBorders>
            <w:noWrap/>
            <w:vAlign w:val="center"/>
            <w:hideMark/>
          </w:tcPr>
          <w:p w14:paraId="256B4D2B"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single" w:sz="4" w:space="0" w:color="auto"/>
              <w:left w:val="nil"/>
              <w:bottom w:val="single" w:sz="4" w:space="0" w:color="auto"/>
              <w:right w:val="single" w:sz="4" w:space="0" w:color="auto"/>
            </w:tcBorders>
            <w:noWrap/>
            <w:vAlign w:val="center"/>
            <w:hideMark/>
          </w:tcPr>
          <w:p w14:paraId="207C2D4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Appendix B.1 (5.6.4)</w:t>
            </w:r>
          </w:p>
        </w:tc>
      </w:tr>
      <w:tr w:rsidR="00962289" w14:paraId="7EEFB803"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CFD9B4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nil"/>
              <w:left w:val="nil"/>
              <w:bottom w:val="single" w:sz="4" w:space="0" w:color="auto"/>
              <w:right w:val="single" w:sz="4" w:space="0" w:color="auto"/>
            </w:tcBorders>
            <w:noWrap/>
            <w:vAlign w:val="center"/>
            <w:hideMark/>
          </w:tcPr>
          <w:p w14:paraId="083BF341"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BRIDGE feature created with TXTDSC and PICREP file names have incorrect format.</w:t>
            </w:r>
          </w:p>
        </w:tc>
      </w:tr>
      <w:tr w:rsidR="00962289" w14:paraId="171CF0F7"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3688518" w14:textId="2694AE58"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5BC6921B" w14:textId="30F1340C"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6BDFEBF9" w14:textId="30666E2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86CAB51" w14:textId="649D8891"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4BF4FFA4" w14:textId="0A8D02D0"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23087929" w14:textId="5EB19AC3"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46291EE3"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D60725C" w14:textId="52741BD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32°30'51.80"S 60°56'34.84"E</w:t>
            </w:r>
          </w:p>
        </w:tc>
        <w:tc>
          <w:tcPr>
            <w:tcW w:w="1302" w:type="dxa"/>
            <w:tcBorders>
              <w:top w:val="single" w:sz="4" w:space="0" w:color="auto"/>
              <w:left w:val="single" w:sz="4" w:space="0" w:color="auto"/>
              <w:bottom w:val="single" w:sz="4" w:space="0" w:color="auto"/>
              <w:right w:val="single" w:sz="4" w:space="0" w:color="auto"/>
            </w:tcBorders>
            <w:vAlign w:val="center"/>
          </w:tcPr>
          <w:p w14:paraId="38100492" w14:textId="364A6B6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BRIDGE (L)</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429A07C7" w14:textId="21DE239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TXTDSC=“AABRIDGE“; </w:t>
            </w:r>
          </w:p>
          <w:p w14:paraId="598C2403" w14:textId="16613C2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PICREP=“12BRIDGE“;</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704E7229" w14:textId="47A537E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FE-325</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0C7E7E64" w14:textId="01362D4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0000003730 00001</w:t>
            </w:r>
          </w:p>
        </w:tc>
        <w:tc>
          <w:tcPr>
            <w:tcW w:w="830" w:type="dxa"/>
            <w:tcBorders>
              <w:top w:val="single" w:sz="4" w:space="0" w:color="auto"/>
              <w:left w:val="single" w:sz="4" w:space="0" w:color="auto"/>
              <w:bottom w:val="single" w:sz="4" w:space="0" w:color="auto"/>
              <w:right w:val="single" w:sz="4" w:space="0" w:color="auto"/>
            </w:tcBorders>
            <w:vAlign w:val="center"/>
          </w:tcPr>
          <w:p w14:paraId="6BC38097" w14:textId="59D3E19E"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VE</w:t>
            </w:r>
            <w:r>
              <w:rPr>
                <w:rFonts w:ascii="Calibri" w:eastAsia="Times New Roman" w:hAnsi="Calibri" w:cs="Calibri"/>
                <w:sz w:val="20"/>
                <w:szCs w:val="20"/>
                <w:lang w:val="da-DK"/>
              </w:rPr>
              <w:t>-</w:t>
            </w:r>
            <w:r>
              <w:rPr>
                <w:rFonts w:ascii="Calibri" w:eastAsia="Times New Roman" w:hAnsi="Calibri" w:cs="Calibri"/>
                <w:sz w:val="20"/>
                <w:szCs w:val="20"/>
              </w:rPr>
              <w:t>215</w:t>
            </w:r>
          </w:p>
        </w:tc>
      </w:tr>
      <w:tr w:rsidR="00962289" w14:paraId="66D1E90C"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85B4052"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lastRenderedPageBreak/>
              <w:t>Screen Capture</w:t>
            </w:r>
          </w:p>
        </w:tc>
        <w:tc>
          <w:tcPr>
            <w:tcW w:w="8207" w:type="dxa"/>
            <w:gridSpan w:val="10"/>
            <w:tcBorders>
              <w:top w:val="single" w:sz="4" w:space="0" w:color="auto"/>
              <w:left w:val="nil"/>
              <w:bottom w:val="single" w:sz="4" w:space="0" w:color="auto"/>
              <w:right w:val="single" w:sz="4" w:space="0" w:color="auto"/>
            </w:tcBorders>
            <w:noWrap/>
            <w:vAlign w:val="center"/>
            <w:hideMark/>
          </w:tcPr>
          <w:p w14:paraId="7FBF3E9C" w14:textId="77777777"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5A6978E8" wp14:editId="1B50513F">
                  <wp:extent cx="2486025" cy="1876425"/>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tc>
      </w:tr>
      <w:tr w:rsidR="00962289" w14:paraId="7EEAD3DA"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DE64D4C"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27303194" w14:textId="673E31B2" w:rsidR="00962289" w:rsidRDefault="00962289" w:rsidP="00962289">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1015: An error “Text and picture file names have incorrect format/name” </w:t>
            </w:r>
            <w:proofErr w:type="gramStart"/>
            <w:r>
              <w:rPr>
                <w:rFonts w:ascii="Calibri" w:hAnsi="Calibri" w:cs="Calibri"/>
                <w:sz w:val="20"/>
                <w:szCs w:val="20"/>
              </w:rPr>
              <w:t>must be triggered</w:t>
            </w:r>
            <w:proofErr w:type="gramEnd"/>
            <w:r>
              <w:rPr>
                <w:rFonts w:ascii="Calibri" w:hAnsi="Calibri" w:cs="Calibri"/>
                <w:sz w:val="20"/>
                <w:szCs w:val="20"/>
              </w:rPr>
              <w:t>.</w:t>
            </w:r>
          </w:p>
        </w:tc>
      </w:tr>
      <w:tr w:rsidR="00962289" w14:paraId="602DD48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1CE5147"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091F07A3" w14:textId="30D34A48" w:rsidR="00962289" w:rsidRDefault="00962289" w:rsidP="00962289">
            <w:pPr>
              <w:autoSpaceDE w:val="0"/>
              <w:autoSpaceDN w:val="0"/>
              <w:adjustRightInd w:val="0"/>
              <w:spacing w:after="0" w:line="240" w:lineRule="auto"/>
              <w:rPr>
                <w:rFonts w:ascii="Calibri" w:hAnsi="Calibri" w:cs="Calibri"/>
                <w:sz w:val="20"/>
                <w:szCs w:val="20"/>
              </w:rPr>
            </w:pPr>
            <w:r>
              <w:rPr>
                <w:rFonts w:ascii="Calibri" w:eastAsia="Times New Roman" w:hAnsi="Calibri" w:cs="Calibri"/>
                <w:sz w:val="20"/>
                <w:szCs w:val="20"/>
              </w:rPr>
              <w:t xml:space="preserve">1011: additional error </w:t>
            </w:r>
            <w:r w:rsidRPr="00734D59">
              <w:rPr>
                <w:rFonts w:ascii="Calibri" w:hAnsi="Calibri" w:cs="Calibri"/>
                <w:sz w:val="20"/>
                <w:szCs w:val="20"/>
              </w:rPr>
              <w:t>“Text or picture file referenced by a feature object is not present in the exchange set or its name is non-conformant” must be triggered.</w:t>
            </w:r>
          </w:p>
          <w:p w14:paraId="25A2589A" w14:textId="1038058A" w:rsidR="00962289" w:rsidRPr="00134671" w:rsidRDefault="00962289" w:rsidP="00962289">
            <w:pPr>
              <w:autoSpaceDE w:val="0"/>
              <w:autoSpaceDN w:val="0"/>
              <w:adjustRightInd w:val="0"/>
              <w:spacing w:after="0" w:line="240" w:lineRule="auto"/>
              <w:rPr>
                <w:rFonts w:ascii="Calibri" w:hAnsi="Calibri" w:cs="Calibri"/>
                <w:sz w:val="20"/>
                <w:szCs w:val="20"/>
                <w:lang w:val="en-GB"/>
              </w:rPr>
            </w:pPr>
            <w:r>
              <w:rPr>
                <w:rFonts w:ascii="Calibri" w:hAnsi="Calibri" w:cs="Calibri"/>
                <w:sz w:val="20"/>
                <w:szCs w:val="20"/>
              </w:rPr>
              <w:t xml:space="preserve">1023: additional error “picture file not in the TIF format” </w:t>
            </w:r>
            <w:proofErr w:type="gramStart"/>
            <w:r>
              <w:rPr>
                <w:rFonts w:ascii="Calibri" w:hAnsi="Calibri" w:cs="Calibri"/>
                <w:sz w:val="20"/>
                <w:szCs w:val="20"/>
              </w:rPr>
              <w:t>must be triggered</w:t>
            </w:r>
            <w:proofErr w:type="gramEnd"/>
            <w:r>
              <w:rPr>
                <w:rFonts w:ascii="Calibri" w:hAnsi="Calibri" w:cs="Calibri"/>
                <w:sz w:val="20"/>
                <w:szCs w:val="20"/>
              </w:rPr>
              <w:t>.</w:t>
            </w:r>
          </w:p>
        </w:tc>
      </w:tr>
      <w:tr w:rsidR="00962289" w14:paraId="073739D7"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593FFF6F" w14:textId="77777777" w:rsidR="00962289" w:rsidRDefault="00962289" w:rsidP="00962289">
            <w:pPr>
              <w:spacing w:after="0" w:line="240" w:lineRule="auto"/>
              <w:rPr>
                <w:rFonts w:ascii="Calibri" w:eastAsia="Times New Roman" w:hAnsi="Calibri" w:cs="Calibri"/>
                <w:sz w:val="20"/>
                <w:szCs w:val="20"/>
              </w:rPr>
            </w:pPr>
          </w:p>
        </w:tc>
      </w:tr>
      <w:tr w:rsidR="00962289" w14:paraId="2B8101FF"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CB2B1E3"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1E5F47E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48572FAE"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53CD053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1023</w:t>
            </w:r>
          </w:p>
        </w:tc>
        <w:tc>
          <w:tcPr>
            <w:tcW w:w="644" w:type="dxa"/>
            <w:tcBorders>
              <w:top w:val="single" w:sz="4" w:space="0" w:color="auto"/>
              <w:left w:val="nil"/>
              <w:bottom w:val="single" w:sz="4" w:space="0" w:color="auto"/>
              <w:right w:val="single" w:sz="4" w:space="0" w:color="auto"/>
            </w:tcBorders>
            <w:vAlign w:val="center"/>
            <w:hideMark/>
          </w:tcPr>
          <w:p w14:paraId="7B4E1B78"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7E80BA88"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6F1A6E77"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0F36609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3424493D" w14:textId="77777777" w:rsidR="00962289" w:rsidRDefault="00962289" w:rsidP="00962289">
            <w:pPr>
              <w:pStyle w:val="Default"/>
              <w:spacing w:line="256" w:lineRule="auto"/>
              <w:rPr>
                <w:rFonts w:ascii="Calibri" w:hAnsi="Calibri" w:cs="Calibri"/>
                <w:color w:val="auto"/>
                <w:sz w:val="20"/>
                <w:szCs w:val="20"/>
              </w:rPr>
            </w:pPr>
            <w:r>
              <w:rPr>
                <w:rFonts w:ascii="Calibri" w:hAnsi="Calibri" w:cs="Calibri"/>
                <w:color w:val="auto"/>
                <w:sz w:val="20"/>
                <w:szCs w:val="20"/>
              </w:rPr>
              <w:t xml:space="preserve">For each </w:t>
            </w:r>
            <w:proofErr w:type="gramStart"/>
            <w:r>
              <w:rPr>
                <w:rFonts w:ascii="Calibri" w:hAnsi="Calibri" w:cs="Calibri"/>
                <w:color w:val="auto"/>
                <w:sz w:val="20"/>
                <w:szCs w:val="20"/>
              </w:rPr>
              <w:t>picture</w:t>
            </w:r>
            <w:proofErr w:type="gramEnd"/>
            <w:r>
              <w:rPr>
                <w:rFonts w:ascii="Calibri" w:hAnsi="Calibri" w:cs="Calibri"/>
                <w:color w:val="auto"/>
                <w:sz w:val="20"/>
                <w:szCs w:val="20"/>
              </w:rPr>
              <w:t xml:space="preserve"> file which is not in the TIF format.</w:t>
            </w:r>
          </w:p>
        </w:tc>
      </w:tr>
      <w:tr w:rsidR="00962289" w14:paraId="295BF30B"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40CCC1B"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59FF11D5"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Picture file not in TIF format.</w:t>
            </w:r>
          </w:p>
        </w:tc>
      </w:tr>
      <w:tr w:rsidR="00962289" w14:paraId="2B97716A"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787BE98"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nil"/>
              <w:left w:val="nil"/>
              <w:bottom w:val="single" w:sz="4" w:space="0" w:color="auto"/>
              <w:right w:val="single" w:sz="4" w:space="0" w:color="auto"/>
            </w:tcBorders>
            <w:noWrap/>
            <w:vAlign w:val="center"/>
            <w:hideMark/>
          </w:tcPr>
          <w:p w14:paraId="3DA79FA4"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Replace picture file with TIF format version.</w:t>
            </w:r>
          </w:p>
        </w:tc>
        <w:tc>
          <w:tcPr>
            <w:tcW w:w="1346" w:type="dxa"/>
            <w:gridSpan w:val="2"/>
            <w:tcBorders>
              <w:top w:val="nil"/>
              <w:left w:val="nil"/>
              <w:bottom w:val="single" w:sz="4" w:space="0" w:color="auto"/>
              <w:right w:val="single" w:sz="4" w:space="0" w:color="auto"/>
            </w:tcBorders>
            <w:noWrap/>
            <w:vAlign w:val="center"/>
            <w:hideMark/>
          </w:tcPr>
          <w:p w14:paraId="62A428EC"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4EC2D77A"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Appendix B.1, </w:t>
            </w:r>
          </w:p>
          <w:p w14:paraId="23D132D2"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Annex A (4.8.20)</w:t>
            </w:r>
          </w:p>
        </w:tc>
      </w:tr>
      <w:tr w:rsidR="00962289" w14:paraId="0CAEA367"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BE6C22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nil"/>
              <w:left w:val="nil"/>
              <w:bottom w:val="single" w:sz="4" w:space="0" w:color="auto"/>
              <w:right w:val="single" w:sz="4" w:space="0" w:color="auto"/>
            </w:tcBorders>
            <w:noWrap/>
            <w:vAlign w:val="center"/>
            <w:hideMark/>
          </w:tcPr>
          <w:p w14:paraId="0EB3396C"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BUISGL feature created with PICREP file in PNG format.</w:t>
            </w:r>
          </w:p>
        </w:tc>
      </w:tr>
      <w:tr w:rsidR="00962289" w14:paraId="0425FE1D"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377A053" w14:textId="5259FD0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1F4E3D6A" w14:textId="614CE21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1796BF65" w14:textId="5D8B53F1"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D393C81" w14:textId="4520237C"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67D2E289" w14:textId="7CFE2B34"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12989F5A" w14:textId="3DCC5DF4"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3D6D13A4"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429D105" w14:textId="22572A6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32°30'46.03"S 60°57'44.82"E</w:t>
            </w:r>
          </w:p>
        </w:tc>
        <w:tc>
          <w:tcPr>
            <w:tcW w:w="1302" w:type="dxa"/>
            <w:tcBorders>
              <w:top w:val="single" w:sz="4" w:space="0" w:color="auto"/>
              <w:left w:val="single" w:sz="4" w:space="0" w:color="auto"/>
              <w:bottom w:val="single" w:sz="4" w:space="0" w:color="auto"/>
              <w:right w:val="single" w:sz="4" w:space="0" w:color="auto"/>
            </w:tcBorders>
            <w:vAlign w:val="center"/>
          </w:tcPr>
          <w:p w14:paraId="434471C0" w14:textId="7FFA152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BUISGL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3CCB0C9" w14:textId="7889E3B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PICREP=“AABRIDGE.PNG“</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4EA6E749" w14:textId="0234963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FE-323</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403B44F" w14:textId="1867AF93"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0000003547 0001</w:t>
            </w:r>
          </w:p>
        </w:tc>
        <w:tc>
          <w:tcPr>
            <w:tcW w:w="830" w:type="dxa"/>
            <w:tcBorders>
              <w:top w:val="single" w:sz="4" w:space="0" w:color="auto"/>
              <w:left w:val="single" w:sz="4" w:space="0" w:color="auto"/>
              <w:bottom w:val="single" w:sz="4" w:space="0" w:color="auto"/>
              <w:right w:val="single" w:sz="4" w:space="0" w:color="auto"/>
            </w:tcBorders>
            <w:vAlign w:val="center"/>
          </w:tcPr>
          <w:p w14:paraId="4D291DE7" w14:textId="763D388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VI-43</w:t>
            </w:r>
          </w:p>
        </w:tc>
      </w:tr>
      <w:tr w:rsidR="00962289" w14:paraId="47C24CC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EB4ED3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hideMark/>
          </w:tcPr>
          <w:p w14:paraId="2BE68DEE" w14:textId="77777777" w:rsidR="00962289" w:rsidRDefault="00962289" w:rsidP="00962289">
            <w:pPr>
              <w:spacing w:after="0" w:line="240" w:lineRule="auto"/>
              <w:rPr>
                <w:rFonts w:ascii="Calibri" w:eastAsia="Times New Roman" w:hAnsi="Calibri" w:cs="Calibri"/>
                <w:sz w:val="20"/>
                <w:szCs w:val="20"/>
              </w:rPr>
            </w:pPr>
          </w:p>
          <w:p w14:paraId="103A46FA" w14:textId="0FEFBF9E"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7B96C478" wp14:editId="7218D163">
                  <wp:extent cx="1610127"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4619" cy="1299014"/>
                          </a:xfrm>
                          <a:prstGeom prst="rect">
                            <a:avLst/>
                          </a:prstGeom>
                        </pic:spPr>
                      </pic:pic>
                    </a:graphicData>
                  </a:graphic>
                </wp:inline>
              </w:drawing>
            </w:r>
          </w:p>
          <w:p w14:paraId="6DFE16EC" w14:textId="46DFBBF3" w:rsidR="00962289" w:rsidRDefault="00962289" w:rsidP="00962289">
            <w:pPr>
              <w:spacing w:after="0" w:line="240" w:lineRule="auto"/>
              <w:rPr>
                <w:rFonts w:ascii="Calibri" w:eastAsia="Times New Roman" w:hAnsi="Calibri" w:cs="Calibri"/>
                <w:sz w:val="20"/>
                <w:szCs w:val="20"/>
              </w:rPr>
            </w:pPr>
          </w:p>
        </w:tc>
      </w:tr>
      <w:tr w:rsidR="00962289" w14:paraId="6FABA838"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4093210"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6FD23E44" w14:textId="60145176" w:rsidR="00962289" w:rsidRDefault="00962289" w:rsidP="00962289">
            <w:pPr>
              <w:autoSpaceDE w:val="0"/>
              <w:autoSpaceDN w:val="0"/>
              <w:adjustRightInd w:val="0"/>
              <w:spacing w:after="0" w:line="240" w:lineRule="auto"/>
              <w:rPr>
                <w:rFonts w:ascii="Courier New" w:eastAsiaTheme="minorHAnsi" w:hAnsi="Courier New" w:cs="Courier New"/>
                <w:lang w:val="en-US" w:eastAsia="en-US"/>
              </w:rPr>
            </w:pPr>
            <w:r>
              <w:rPr>
                <w:rFonts w:ascii="Calibri" w:eastAsia="Times New Roman" w:hAnsi="Calibri" w:cs="Calibri"/>
                <w:sz w:val="20"/>
                <w:szCs w:val="20"/>
              </w:rPr>
              <w:t>1023: An error “</w:t>
            </w:r>
            <w:r>
              <w:rPr>
                <w:rFonts w:ascii="Calibri" w:hAnsi="Calibri" w:cs="Calibri"/>
                <w:sz w:val="20"/>
                <w:szCs w:val="20"/>
              </w:rPr>
              <w:t>picture file not in the TIF format</w:t>
            </w:r>
            <w:r>
              <w:rPr>
                <w:rFonts w:ascii="Calibri" w:eastAsia="Times New Roman" w:hAnsi="Calibri" w:cs="Calibri"/>
                <w:sz w:val="20"/>
                <w:szCs w:val="20"/>
              </w:rPr>
              <w:t xml:space="preserv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3480F027"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7614D61"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nil"/>
              <w:left w:val="nil"/>
              <w:bottom w:val="single" w:sz="4" w:space="0" w:color="auto"/>
              <w:right w:val="single" w:sz="4" w:space="0" w:color="auto"/>
            </w:tcBorders>
            <w:noWrap/>
            <w:vAlign w:val="center"/>
            <w:hideMark/>
          </w:tcPr>
          <w:p w14:paraId="5AE23E68" w14:textId="6E60F0E4" w:rsidR="00962289" w:rsidRDefault="00962289" w:rsidP="00962289">
            <w:pPr>
              <w:autoSpaceDE w:val="0"/>
              <w:autoSpaceDN w:val="0"/>
              <w:adjustRightInd w:val="0"/>
              <w:spacing w:after="0" w:line="240" w:lineRule="auto"/>
              <w:rPr>
                <w:rFonts w:ascii="Segoe UI" w:eastAsiaTheme="minorHAnsi" w:hAnsi="Segoe UI" w:cs="Segoe UI"/>
                <w:sz w:val="18"/>
                <w:szCs w:val="18"/>
                <w:lang w:val="en-US" w:eastAsia="en-US"/>
              </w:rPr>
            </w:pPr>
            <w:ins w:id="111" w:author="Leonid Kuzmin" w:date="2019-02-25T12:13:00Z">
              <w:r>
                <w:rPr>
                  <w:rFonts w:ascii="Calibri" w:hAnsi="Calibri" w:cs="Calibri"/>
                  <w:sz w:val="20"/>
                  <w:szCs w:val="20"/>
                </w:rPr>
                <w:t xml:space="preserve">1015: An error “Text and picture file names have incorrect format/name” </w:t>
              </w:r>
              <w:proofErr w:type="gramStart"/>
              <w:r>
                <w:rPr>
                  <w:rFonts w:ascii="Calibri" w:hAnsi="Calibri" w:cs="Calibri"/>
                  <w:sz w:val="20"/>
                  <w:szCs w:val="20"/>
                </w:rPr>
                <w:t>must be triggered</w:t>
              </w:r>
              <w:proofErr w:type="gramEnd"/>
              <w:r>
                <w:rPr>
                  <w:rFonts w:ascii="Calibri" w:hAnsi="Calibri" w:cs="Calibri"/>
                  <w:sz w:val="20"/>
                  <w:szCs w:val="20"/>
                </w:rPr>
                <w:t>.</w:t>
              </w:r>
            </w:ins>
            <w:del w:id="112" w:author="Leonid Kuzmin" w:date="2019-02-25T12:13:00Z">
              <w:r w:rsidDel="00FC79AE">
                <w:rPr>
                  <w:rFonts w:ascii="Calibri" w:eastAsia="Times New Roman" w:hAnsi="Calibri" w:cs="Calibri"/>
                  <w:sz w:val="20"/>
                  <w:szCs w:val="20"/>
                </w:rPr>
                <w:delText>None</w:delText>
              </w:r>
            </w:del>
          </w:p>
        </w:tc>
      </w:tr>
      <w:tr w:rsidR="00962289" w14:paraId="2EF897B2"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5189CFE0" w14:textId="77777777" w:rsidR="00962289" w:rsidRDefault="00962289" w:rsidP="00962289">
            <w:pPr>
              <w:spacing w:after="0" w:line="240" w:lineRule="auto"/>
              <w:rPr>
                <w:rFonts w:ascii="Calibri" w:eastAsia="Times New Roman" w:hAnsi="Calibri" w:cs="Calibri"/>
                <w:sz w:val="20"/>
                <w:szCs w:val="20"/>
              </w:rPr>
            </w:pPr>
          </w:p>
        </w:tc>
      </w:tr>
      <w:tr w:rsidR="00962289" w14:paraId="55545C9B"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1E060E8"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67F26491"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59090908"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4AAC697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1679</w:t>
            </w:r>
          </w:p>
        </w:tc>
        <w:tc>
          <w:tcPr>
            <w:tcW w:w="644" w:type="dxa"/>
            <w:tcBorders>
              <w:top w:val="single" w:sz="4" w:space="0" w:color="auto"/>
              <w:left w:val="nil"/>
              <w:bottom w:val="single" w:sz="4" w:space="0" w:color="auto"/>
              <w:right w:val="single" w:sz="4" w:space="0" w:color="auto"/>
            </w:tcBorders>
            <w:vAlign w:val="center"/>
            <w:hideMark/>
          </w:tcPr>
          <w:p w14:paraId="53581510"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752CDE2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7C458EC0"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07194A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auto"/>
            </w:tcBorders>
            <w:vAlign w:val="center"/>
            <w:hideMark/>
          </w:tcPr>
          <w:p w14:paraId="4061A00B" w14:textId="77777777" w:rsidR="00962289" w:rsidRDefault="00962289" w:rsidP="00962289">
            <w:pPr>
              <w:spacing w:after="0" w:line="240" w:lineRule="auto"/>
              <w:rPr>
                <w:rFonts w:ascii="Calibri" w:hAnsi="Calibri" w:cs="Calibri"/>
                <w:sz w:val="20"/>
                <w:szCs w:val="20"/>
              </w:rPr>
            </w:pPr>
            <w:r>
              <w:rPr>
                <w:rFonts w:ascii="Calibri" w:eastAsia="Times New Roman" w:hAnsi="Calibri" w:cs="Calibri"/>
                <w:sz w:val="20"/>
                <w:szCs w:val="20"/>
              </w:rPr>
              <w:t>For each feature object where attributes of types enumerated ('E'), float ('F'), integer ('I') or code string ('A') have more than one value.</w:t>
            </w:r>
          </w:p>
        </w:tc>
      </w:tr>
      <w:tr w:rsidR="00962289" w14:paraId="7DD8DC49"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38243E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0773BAFB"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More than one value present for attributes of the following types; enumerated ('E'), float ('F'), integer ('I') or code string ('A').</w:t>
            </w:r>
          </w:p>
        </w:tc>
      </w:tr>
      <w:tr w:rsidR="00962289" w14:paraId="44B484FD" w14:textId="77777777" w:rsidTr="00340220">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387EA10"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0" w:type="dxa"/>
            <w:gridSpan w:val="5"/>
            <w:tcBorders>
              <w:top w:val="nil"/>
              <w:left w:val="nil"/>
              <w:bottom w:val="single" w:sz="4" w:space="0" w:color="auto"/>
              <w:right w:val="single" w:sz="4" w:space="0" w:color="auto"/>
            </w:tcBorders>
            <w:noWrap/>
            <w:vAlign w:val="center"/>
            <w:hideMark/>
          </w:tcPr>
          <w:p w14:paraId="102B1FF0"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unnecessary attribute values.</w:t>
            </w:r>
          </w:p>
        </w:tc>
        <w:tc>
          <w:tcPr>
            <w:tcW w:w="1346" w:type="dxa"/>
            <w:gridSpan w:val="2"/>
            <w:tcBorders>
              <w:top w:val="nil"/>
              <w:left w:val="nil"/>
              <w:bottom w:val="single" w:sz="4" w:space="0" w:color="auto"/>
              <w:right w:val="single" w:sz="4" w:space="0" w:color="auto"/>
            </w:tcBorders>
            <w:noWrap/>
            <w:vAlign w:val="center"/>
            <w:hideMark/>
          </w:tcPr>
          <w:p w14:paraId="6174EF89"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5E164132"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Appendix A, Ch.2 </w:t>
            </w:r>
          </w:p>
          <w:p w14:paraId="16D0009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(2.1)</w:t>
            </w:r>
          </w:p>
        </w:tc>
      </w:tr>
      <w:tr w:rsidR="00962289" w14:paraId="27B121B6"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C5EC4B6"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nil"/>
              <w:left w:val="nil"/>
              <w:bottom w:val="single" w:sz="4" w:space="0" w:color="auto"/>
              <w:right w:val="single" w:sz="4" w:space="0" w:color="auto"/>
            </w:tcBorders>
            <w:noWrap/>
            <w:vAlign w:val="center"/>
            <w:hideMark/>
          </w:tcPr>
          <w:p w14:paraId="3AAD5C0D"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WRECK feature object created by encoding the CATWRK with more than one value.</w:t>
            </w:r>
          </w:p>
        </w:tc>
      </w:tr>
      <w:tr w:rsidR="00962289" w14:paraId="1BBE4DC0"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35C91FC5" w14:textId="642337D5"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lastRenderedPageBreak/>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7FD49909" w14:textId="3621CD8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19FFF19F" w14:textId="49D79EFF"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AE52447" w14:textId="6FFB7161"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13AD5E29" w14:textId="1C3980C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336A9AB8" w14:textId="650E843F"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5DF8B9C9"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68519E21" w14:textId="52345A7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32°32'27.10"S 60°57'06.83"E</w:t>
            </w:r>
          </w:p>
        </w:tc>
        <w:tc>
          <w:tcPr>
            <w:tcW w:w="1302" w:type="dxa"/>
            <w:tcBorders>
              <w:top w:val="single" w:sz="4" w:space="0" w:color="auto"/>
              <w:left w:val="single" w:sz="4" w:space="0" w:color="auto"/>
              <w:bottom w:val="single" w:sz="4" w:space="0" w:color="auto"/>
              <w:right w:val="single" w:sz="4" w:space="0" w:color="auto"/>
            </w:tcBorders>
            <w:vAlign w:val="center"/>
          </w:tcPr>
          <w:p w14:paraId="1E2C4BE8" w14:textId="4B5F513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WRECK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2468B6AF" w14:textId="26A3EED1"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CATWRK = 5,4</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0352247" w14:textId="291BCE7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FE-294</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170DB4D" w14:textId="5C481A1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0000003688 00001</w:t>
            </w:r>
          </w:p>
        </w:tc>
        <w:tc>
          <w:tcPr>
            <w:tcW w:w="830" w:type="dxa"/>
            <w:tcBorders>
              <w:top w:val="single" w:sz="4" w:space="0" w:color="auto"/>
              <w:left w:val="single" w:sz="4" w:space="0" w:color="auto"/>
              <w:bottom w:val="single" w:sz="4" w:space="0" w:color="auto"/>
              <w:right w:val="single" w:sz="4" w:space="0" w:color="auto"/>
            </w:tcBorders>
            <w:vAlign w:val="center"/>
          </w:tcPr>
          <w:p w14:paraId="119A0D31" w14:textId="2B048E6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VI-40</w:t>
            </w:r>
          </w:p>
        </w:tc>
      </w:tr>
      <w:tr w:rsidR="00962289" w14:paraId="5C29A32A"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A70C115" w14:textId="5BF02D2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07" w:type="dxa"/>
            <w:gridSpan w:val="10"/>
            <w:tcBorders>
              <w:top w:val="single" w:sz="4" w:space="0" w:color="auto"/>
              <w:left w:val="nil"/>
              <w:bottom w:val="single" w:sz="4" w:space="0" w:color="auto"/>
              <w:right w:val="single" w:sz="4" w:space="0" w:color="auto"/>
            </w:tcBorders>
            <w:noWrap/>
            <w:vAlign w:val="center"/>
            <w:hideMark/>
          </w:tcPr>
          <w:p w14:paraId="7D1E6CF5" w14:textId="77777777" w:rsidR="00962289" w:rsidRDefault="00962289" w:rsidP="00962289">
            <w:pPr>
              <w:spacing w:after="0" w:line="240" w:lineRule="auto"/>
              <w:rPr>
                <w:noProof/>
                <w:lang w:val="en-GB" w:eastAsia="en-GB"/>
              </w:rPr>
            </w:pPr>
          </w:p>
          <w:p w14:paraId="580682FB" w14:textId="5FE5CA15" w:rsidR="00962289" w:rsidRDefault="00962289" w:rsidP="00962289">
            <w:pPr>
              <w:spacing w:after="0" w:line="240" w:lineRule="auto"/>
              <w:rPr>
                <w:noProof/>
                <w:lang w:val="en-GB" w:eastAsia="en-GB"/>
              </w:rPr>
            </w:pPr>
            <w:r>
              <w:rPr>
                <w:noProof/>
                <w:lang w:val="en-GB" w:eastAsia="en-GB"/>
              </w:rPr>
              <w:drawing>
                <wp:inline distT="0" distB="0" distL="0" distR="0" wp14:anchorId="0D86716E" wp14:editId="5967DFD3">
                  <wp:extent cx="2009775" cy="991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284" cy="996357"/>
                          </a:xfrm>
                          <a:prstGeom prst="rect">
                            <a:avLst/>
                          </a:prstGeom>
                        </pic:spPr>
                      </pic:pic>
                    </a:graphicData>
                  </a:graphic>
                </wp:inline>
              </w:drawing>
            </w:r>
          </w:p>
          <w:p w14:paraId="42AC0431" w14:textId="7158000A" w:rsidR="00962289" w:rsidRDefault="00962289" w:rsidP="00962289">
            <w:pPr>
              <w:spacing w:after="0" w:line="240" w:lineRule="auto"/>
              <w:rPr>
                <w:rFonts w:ascii="Calibri" w:eastAsia="Times New Roman" w:hAnsi="Calibri" w:cs="Calibri"/>
                <w:sz w:val="20"/>
                <w:szCs w:val="20"/>
              </w:rPr>
            </w:pPr>
          </w:p>
        </w:tc>
      </w:tr>
      <w:tr w:rsidR="00962289" w14:paraId="75BB411C"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4657A85"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041A0840" w14:textId="569A2821"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1679: error “</w:t>
            </w:r>
            <w:r w:rsidRPr="00E52642">
              <w:rPr>
                <w:rFonts w:ascii="Calibri" w:eastAsia="Times New Roman" w:hAnsi="Calibri" w:cs="Calibri"/>
                <w:sz w:val="20"/>
                <w:szCs w:val="20"/>
              </w:rPr>
              <w:t>More than one value present for attributes of the following types; enumerated ('E'), float ('F'), integer ('I') or code string ('A').</w:t>
            </w:r>
            <w:r>
              <w:rPr>
                <w:rFonts w:ascii="Calibri" w:eastAsia="Times New Roman" w:hAnsi="Calibri" w:cs="Calibri"/>
                <w:sz w:val="20"/>
                <w:szCs w:val="20"/>
              </w:rPr>
              <w:t>” must be triggered.</w:t>
            </w:r>
          </w:p>
        </w:tc>
      </w:tr>
      <w:tr w:rsidR="00962289" w14:paraId="63066FE7"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BBDC26A"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nil"/>
              <w:left w:val="nil"/>
              <w:bottom w:val="single" w:sz="4" w:space="0" w:color="auto"/>
              <w:right w:val="single" w:sz="4" w:space="0" w:color="auto"/>
            </w:tcBorders>
            <w:noWrap/>
            <w:vAlign w:val="center"/>
            <w:hideMark/>
          </w:tcPr>
          <w:p w14:paraId="29D81E12" w14:textId="4D1F938A" w:rsidR="00962289" w:rsidRDefault="00962289" w:rsidP="00962289">
            <w:pPr>
              <w:spacing w:after="0" w:line="240" w:lineRule="auto"/>
              <w:rPr>
                <w:rFonts w:ascii="Calibri" w:eastAsia="Times New Roman" w:hAnsi="Calibri" w:cs="Calibri"/>
                <w:sz w:val="20"/>
                <w:szCs w:val="20"/>
              </w:rPr>
            </w:pPr>
            <w:ins w:id="113" w:author="Leonid Kuzmin" w:date="2019-02-25T12:16:00Z">
              <w:r w:rsidRPr="007F6D50">
                <w:t>26b</w:t>
              </w:r>
            </w:ins>
            <w:del w:id="114" w:author="Leonid Kuzmin" w:date="2019-02-25T12:16:00Z">
              <w:r w:rsidDel="00D3105B">
                <w:rPr>
                  <w:rFonts w:ascii="Calibri" w:eastAsia="Times New Roman" w:hAnsi="Calibri" w:cs="Calibri"/>
                  <w:sz w:val="20"/>
                  <w:szCs w:val="20"/>
                </w:rPr>
                <w:delText>-None-</w:delText>
              </w:r>
            </w:del>
            <w:ins w:id="115" w:author="Leonid Kuzmin" w:date="2019-02-25T12:17:00Z">
              <w:r>
                <w:rPr>
                  <w:rFonts w:ascii="Calibri" w:eastAsia="Times New Roman" w:hAnsi="Calibri" w:cs="Calibri"/>
                  <w:sz w:val="20"/>
                  <w:szCs w:val="20"/>
                </w:rPr>
                <w:t xml:space="preserve">: </w:t>
              </w:r>
              <w:r w:rsidRPr="00D3105B">
                <w:rPr>
                  <w:rFonts w:ascii="Calibri" w:eastAsia="Times New Roman" w:hAnsi="Calibri" w:cs="Calibri"/>
                  <w:sz w:val="20"/>
                  <w:szCs w:val="20"/>
                </w:rPr>
                <w:t>Subfield value outside of the permitted range for an attribute value.</w:t>
              </w:r>
            </w:ins>
          </w:p>
        </w:tc>
      </w:tr>
      <w:tr w:rsidR="00962289" w14:paraId="33C5E8CE"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8FFE92E"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207" w:type="dxa"/>
            <w:gridSpan w:val="10"/>
            <w:tcBorders>
              <w:top w:val="nil"/>
              <w:left w:val="nil"/>
              <w:bottom w:val="single" w:sz="4" w:space="0" w:color="auto"/>
              <w:right w:val="single" w:sz="4" w:space="0" w:color="auto"/>
            </w:tcBorders>
            <w:noWrap/>
            <w:vAlign w:val="center"/>
            <w:hideMark/>
          </w:tcPr>
          <w:p w14:paraId="5CA151A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LNDMRK (P) feature object created by encoding the ELEVAT with more than one value.</w:t>
            </w:r>
          </w:p>
        </w:tc>
      </w:tr>
      <w:tr w:rsidR="00962289" w14:paraId="79098C58"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035AFA35" w14:textId="6363AB13"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543D6D4A" w14:textId="01A6F5F0"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539685E6" w14:textId="7D35993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509BB679" w14:textId="0C444A40"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00B42BB5" w14:textId="32E121CA"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0CC83E45" w14:textId="01DA0021"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0AD27349"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52E307D9" w14:textId="65406F1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32°31'01.89"S 60°56'19.96"E</w:t>
            </w:r>
          </w:p>
        </w:tc>
        <w:tc>
          <w:tcPr>
            <w:tcW w:w="1302" w:type="dxa"/>
            <w:tcBorders>
              <w:top w:val="single" w:sz="4" w:space="0" w:color="auto"/>
              <w:left w:val="single" w:sz="4" w:space="0" w:color="auto"/>
              <w:bottom w:val="single" w:sz="4" w:space="0" w:color="auto"/>
              <w:right w:val="single" w:sz="4" w:space="0" w:color="auto"/>
            </w:tcBorders>
            <w:vAlign w:val="center"/>
          </w:tcPr>
          <w:p w14:paraId="6AB0EDA4" w14:textId="187C269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LNDMRK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2099964E" w14:textId="5A4F943C"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ELEVAT = 30,10</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F27ED20" w14:textId="11DF8BF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FE-335</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79C0C6B4" w14:textId="7FBBC28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0000000205 00001</w:t>
            </w:r>
          </w:p>
        </w:tc>
        <w:tc>
          <w:tcPr>
            <w:tcW w:w="830" w:type="dxa"/>
            <w:tcBorders>
              <w:top w:val="single" w:sz="4" w:space="0" w:color="auto"/>
              <w:left w:val="single" w:sz="4" w:space="0" w:color="auto"/>
              <w:bottom w:val="single" w:sz="4" w:space="0" w:color="auto"/>
              <w:right w:val="single" w:sz="4" w:space="0" w:color="auto"/>
            </w:tcBorders>
            <w:vAlign w:val="center"/>
          </w:tcPr>
          <w:p w14:paraId="7393DEAC" w14:textId="3B0FADE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VI-44</w:t>
            </w:r>
          </w:p>
        </w:tc>
      </w:tr>
      <w:tr w:rsidR="00962289" w14:paraId="2C34D6B7"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9B205A4" w14:textId="4FB3312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07" w:type="dxa"/>
            <w:gridSpan w:val="10"/>
            <w:tcBorders>
              <w:top w:val="single" w:sz="4" w:space="0" w:color="auto"/>
              <w:left w:val="nil"/>
              <w:bottom w:val="single" w:sz="4" w:space="0" w:color="auto"/>
              <w:right w:val="single" w:sz="4" w:space="0" w:color="auto"/>
            </w:tcBorders>
            <w:noWrap/>
            <w:vAlign w:val="center"/>
            <w:hideMark/>
          </w:tcPr>
          <w:p w14:paraId="1E33CAE6" w14:textId="77777777" w:rsidR="00962289" w:rsidRDefault="00962289" w:rsidP="00962289">
            <w:pPr>
              <w:spacing w:after="0" w:line="240" w:lineRule="auto"/>
              <w:rPr>
                <w:rFonts w:ascii="Calibri" w:eastAsia="Times New Roman" w:hAnsi="Calibri" w:cs="Calibri"/>
                <w:sz w:val="20"/>
                <w:szCs w:val="20"/>
              </w:rPr>
            </w:pPr>
          </w:p>
          <w:p w14:paraId="277799E3" w14:textId="41170104"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2A8ED098" wp14:editId="7AB82D49">
                  <wp:extent cx="2009775" cy="10601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8458" cy="1064754"/>
                          </a:xfrm>
                          <a:prstGeom prst="rect">
                            <a:avLst/>
                          </a:prstGeom>
                        </pic:spPr>
                      </pic:pic>
                    </a:graphicData>
                  </a:graphic>
                </wp:inline>
              </w:drawing>
            </w:r>
          </w:p>
          <w:p w14:paraId="6D8F441C" w14:textId="43FBA1B6" w:rsidR="00962289" w:rsidRDefault="00962289" w:rsidP="00962289">
            <w:pPr>
              <w:spacing w:after="0" w:line="240" w:lineRule="auto"/>
              <w:rPr>
                <w:rFonts w:ascii="Calibri" w:eastAsia="Times New Roman" w:hAnsi="Calibri" w:cs="Calibri"/>
                <w:sz w:val="20"/>
                <w:szCs w:val="20"/>
              </w:rPr>
            </w:pPr>
          </w:p>
        </w:tc>
      </w:tr>
      <w:tr w:rsidR="00962289" w14:paraId="139014E2"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21DFDBB"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539B9AD7"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1679: An error “attribute ELEVAT must have only one value”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7B582995"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97DE65D"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nil"/>
              <w:left w:val="nil"/>
              <w:bottom w:val="single" w:sz="4" w:space="0" w:color="auto"/>
              <w:right w:val="single" w:sz="4" w:space="0" w:color="auto"/>
            </w:tcBorders>
            <w:noWrap/>
            <w:vAlign w:val="center"/>
            <w:hideMark/>
          </w:tcPr>
          <w:p w14:paraId="0DFB4379" w14:textId="5A17BA4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962289" w14:paraId="77C5EA10"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004034EA"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3</w:t>
            </w:r>
          </w:p>
        </w:tc>
        <w:tc>
          <w:tcPr>
            <w:tcW w:w="8207" w:type="dxa"/>
            <w:gridSpan w:val="10"/>
            <w:tcBorders>
              <w:top w:val="nil"/>
              <w:left w:val="nil"/>
              <w:bottom w:val="single" w:sz="4" w:space="0" w:color="auto"/>
              <w:right w:val="single" w:sz="4" w:space="0" w:color="auto"/>
            </w:tcBorders>
            <w:noWrap/>
            <w:vAlign w:val="center"/>
            <w:hideMark/>
          </w:tcPr>
          <w:p w14:paraId="3A3AAB2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SBDARE (P) feature object created by encoding the SCAMIN with more than one value.</w:t>
            </w:r>
          </w:p>
        </w:tc>
      </w:tr>
      <w:tr w:rsidR="00962289" w14:paraId="1964EC4C"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49DF9497" w14:textId="018D5D1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215451F4" w14:textId="2739FBA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AD8C31A" w14:textId="7678E30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28C17E89" w14:textId="16AA7E51"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22200931" w14:textId="25BCA18D"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2E374528" w14:textId="508E5392"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62731CED"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51F0526C" w14:textId="3D18F895"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32°31'02.28"S 60°56'50.91"E</w:t>
            </w:r>
          </w:p>
        </w:tc>
        <w:tc>
          <w:tcPr>
            <w:tcW w:w="1302" w:type="dxa"/>
            <w:tcBorders>
              <w:top w:val="single" w:sz="4" w:space="0" w:color="auto"/>
              <w:left w:val="single" w:sz="4" w:space="0" w:color="auto"/>
              <w:bottom w:val="single" w:sz="4" w:space="0" w:color="auto"/>
              <w:right w:val="single" w:sz="4" w:space="0" w:color="auto"/>
            </w:tcBorders>
            <w:vAlign w:val="center"/>
          </w:tcPr>
          <w:p w14:paraId="0B96DB9E" w14:textId="161F937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SBDARE (P)</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357402D5" w14:textId="15E83E7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SCAMIN=4000,5000</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3E9D7554" w14:textId="02753C49"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FE-336</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39AAEA16" w14:textId="4F64865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 0000000207 00001</w:t>
            </w:r>
          </w:p>
        </w:tc>
        <w:tc>
          <w:tcPr>
            <w:tcW w:w="830" w:type="dxa"/>
            <w:tcBorders>
              <w:top w:val="single" w:sz="4" w:space="0" w:color="auto"/>
              <w:left w:val="single" w:sz="4" w:space="0" w:color="auto"/>
              <w:bottom w:val="single" w:sz="4" w:space="0" w:color="auto"/>
              <w:right w:val="single" w:sz="4" w:space="0" w:color="auto"/>
            </w:tcBorders>
            <w:vAlign w:val="center"/>
          </w:tcPr>
          <w:p w14:paraId="6CE32E46" w14:textId="7172F1FF"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VI-45</w:t>
            </w:r>
          </w:p>
        </w:tc>
      </w:tr>
      <w:tr w:rsidR="00962289" w14:paraId="46517241"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4FE65120" w14:textId="64422A4A"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07" w:type="dxa"/>
            <w:gridSpan w:val="10"/>
            <w:tcBorders>
              <w:top w:val="single" w:sz="4" w:space="0" w:color="auto"/>
              <w:left w:val="nil"/>
              <w:bottom w:val="single" w:sz="4" w:space="0" w:color="auto"/>
              <w:right w:val="single" w:sz="4" w:space="0" w:color="auto"/>
            </w:tcBorders>
            <w:noWrap/>
            <w:vAlign w:val="center"/>
            <w:hideMark/>
          </w:tcPr>
          <w:p w14:paraId="0D6C994C" w14:textId="77777777" w:rsidR="00962289" w:rsidRDefault="00962289" w:rsidP="00962289">
            <w:pPr>
              <w:spacing w:after="0" w:line="240" w:lineRule="auto"/>
              <w:rPr>
                <w:rFonts w:ascii="Calibri" w:eastAsia="Times New Roman" w:hAnsi="Calibri" w:cs="Calibri"/>
                <w:sz w:val="20"/>
                <w:szCs w:val="20"/>
              </w:rPr>
            </w:pPr>
          </w:p>
          <w:p w14:paraId="1C7A152B" w14:textId="0CB16B43" w:rsidR="00962289" w:rsidRPr="001650B1" w:rsidRDefault="00962289" w:rsidP="00962289">
            <w:pPr>
              <w:spacing w:after="0" w:line="240" w:lineRule="auto"/>
              <w:rPr>
                <w:rFonts w:ascii="Calibri" w:eastAsia="Times New Roman" w:hAnsi="Calibri" w:cs="Calibri"/>
                <w:sz w:val="20"/>
                <w:szCs w:val="20"/>
                <w:lang w:val="en-GB"/>
              </w:rPr>
            </w:pPr>
            <w:r>
              <w:rPr>
                <w:noProof/>
                <w:lang w:val="en-GB" w:eastAsia="en-GB"/>
              </w:rPr>
              <w:drawing>
                <wp:inline distT="0" distB="0" distL="0" distR="0" wp14:anchorId="0A10B9BF" wp14:editId="457924FC">
                  <wp:extent cx="2209461" cy="885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405"/>
                          <a:stretch/>
                        </pic:blipFill>
                        <pic:spPr bwMode="auto">
                          <a:xfrm>
                            <a:off x="0" y="0"/>
                            <a:ext cx="2219177" cy="889721"/>
                          </a:xfrm>
                          <a:prstGeom prst="rect">
                            <a:avLst/>
                          </a:prstGeom>
                          <a:ln>
                            <a:noFill/>
                          </a:ln>
                          <a:extLst>
                            <a:ext uri="{53640926-AAD7-44D8-BBD7-CCE9431645EC}">
                              <a14:shadowObscured xmlns:a14="http://schemas.microsoft.com/office/drawing/2010/main"/>
                            </a:ext>
                          </a:extLst>
                        </pic:spPr>
                      </pic:pic>
                    </a:graphicData>
                  </a:graphic>
                </wp:inline>
              </w:drawing>
            </w:r>
          </w:p>
          <w:p w14:paraId="51C32439" w14:textId="6371B6AE" w:rsidR="00962289" w:rsidRDefault="00962289" w:rsidP="00962289">
            <w:pPr>
              <w:spacing w:after="0" w:line="240" w:lineRule="auto"/>
              <w:rPr>
                <w:rFonts w:ascii="Calibri" w:eastAsia="Times New Roman" w:hAnsi="Calibri" w:cs="Calibri"/>
                <w:sz w:val="20"/>
                <w:szCs w:val="20"/>
              </w:rPr>
            </w:pPr>
          </w:p>
        </w:tc>
      </w:tr>
      <w:tr w:rsidR="00962289" w14:paraId="324BA54E"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3D98EF65"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2F24CFFB"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1679: An error “attribute SCAMIN must have only one value”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09A680F2" w14:textId="77777777" w:rsidTr="001650B1">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B116200"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nil"/>
              <w:left w:val="nil"/>
              <w:bottom w:val="single" w:sz="4" w:space="0" w:color="auto"/>
              <w:right w:val="single" w:sz="4" w:space="0" w:color="auto"/>
            </w:tcBorders>
            <w:noWrap/>
            <w:vAlign w:val="center"/>
          </w:tcPr>
          <w:p w14:paraId="04E96A7A" w14:textId="56FB53B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962289" w14:paraId="56EA1097" w14:textId="77777777" w:rsidTr="001650B1">
        <w:trPr>
          <w:trHeight w:val="300"/>
          <w:jc w:val="center"/>
          <w:ins w:id="116" w:author="Leonid Kuzmin" w:date="2019-02-25T12:42:00Z"/>
        </w:trPr>
        <w:tc>
          <w:tcPr>
            <w:tcW w:w="2305" w:type="dxa"/>
            <w:tcBorders>
              <w:top w:val="single" w:sz="4" w:space="0" w:color="auto"/>
              <w:left w:val="single" w:sz="4" w:space="0" w:color="auto"/>
              <w:bottom w:val="single" w:sz="4" w:space="0" w:color="auto"/>
              <w:right w:val="single" w:sz="4" w:space="0" w:color="auto"/>
            </w:tcBorders>
            <w:noWrap/>
            <w:vAlign w:val="center"/>
          </w:tcPr>
          <w:p w14:paraId="5C9130D6" w14:textId="1E2E2040" w:rsidR="00962289" w:rsidRDefault="00962289" w:rsidP="00962289">
            <w:pPr>
              <w:spacing w:after="0" w:line="240" w:lineRule="auto"/>
              <w:rPr>
                <w:ins w:id="117" w:author="Leonid Kuzmin" w:date="2019-02-25T12:42:00Z"/>
                <w:rFonts w:ascii="Calibri" w:eastAsia="Times New Roman" w:hAnsi="Calibri" w:cs="Calibri"/>
                <w:b/>
                <w:sz w:val="20"/>
                <w:szCs w:val="20"/>
              </w:rPr>
            </w:pPr>
            <w:ins w:id="118" w:author="Leonid Kuzmin" w:date="2019-02-25T12:42:00Z">
              <w:r>
                <w:rPr>
                  <w:rFonts w:ascii="Calibri" w:eastAsia="Times New Roman" w:hAnsi="Calibri" w:cs="Calibri"/>
                  <w:b/>
                  <w:sz w:val="20"/>
                  <w:szCs w:val="20"/>
                </w:rPr>
                <w:t>Secondary Errors</w:t>
              </w:r>
            </w:ins>
          </w:p>
        </w:tc>
        <w:tc>
          <w:tcPr>
            <w:tcW w:w="8207" w:type="dxa"/>
            <w:gridSpan w:val="10"/>
            <w:tcBorders>
              <w:top w:val="nil"/>
              <w:left w:val="nil"/>
              <w:bottom w:val="single" w:sz="4" w:space="0" w:color="auto"/>
              <w:right w:val="single" w:sz="4" w:space="0" w:color="auto"/>
            </w:tcBorders>
            <w:noWrap/>
            <w:vAlign w:val="center"/>
          </w:tcPr>
          <w:p w14:paraId="490B7090" w14:textId="57446113" w:rsidR="00962289" w:rsidRDefault="00962289" w:rsidP="00962289">
            <w:pPr>
              <w:spacing w:after="0" w:line="240" w:lineRule="auto"/>
              <w:rPr>
                <w:ins w:id="119" w:author="Leonid Kuzmin" w:date="2019-02-25T12:42:00Z"/>
                <w:rFonts w:ascii="Calibri" w:eastAsia="Times New Roman" w:hAnsi="Calibri" w:cs="Calibri"/>
                <w:sz w:val="20"/>
                <w:szCs w:val="20"/>
              </w:rPr>
            </w:pPr>
            <w:commentRangeStart w:id="120"/>
            <w:ins w:id="121" w:author="Leonid Kuzmin" w:date="2019-02-25T12:42:00Z">
              <w:r w:rsidRPr="0008315D">
                <w:rPr>
                  <w:rFonts w:ascii="Calibri" w:eastAsia="Times New Roman" w:hAnsi="Calibri" w:cs="Calibri"/>
                  <w:sz w:val="20"/>
                  <w:szCs w:val="20"/>
                </w:rPr>
                <w:t>1553</w:t>
              </w:r>
            </w:ins>
            <w:commentRangeEnd w:id="120"/>
            <w:ins w:id="122" w:author="Leonid Kuzmin" w:date="2019-02-25T12:43:00Z">
              <w:r>
                <w:rPr>
                  <w:rStyle w:val="CommentReference"/>
                </w:rPr>
                <w:commentReference w:id="120"/>
              </w:r>
            </w:ins>
            <w:ins w:id="123" w:author="Leonid Kuzmin" w:date="2019-02-25T12:42:00Z">
              <w:r>
                <w:rPr>
                  <w:rFonts w:ascii="Calibri" w:eastAsia="Times New Roman" w:hAnsi="Calibri" w:cs="Calibri"/>
                  <w:sz w:val="20"/>
                  <w:szCs w:val="20"/>
                </w:rPr>
                <w:t>:</w:t>
              </w:r>
              <w:r w:rsidRPr="0008315D">
                <w:rPr>
                  <w:rFonts w:ascii="Calibri" w:eastAsia="Times New Roman" w:hAnsi="Calibri" w:cs="Calibri"/>
                  <w:sz w:val="20"/>
                  <w:szCs w:val="20"/>
                </w:rPr>
                <w:t xml:space="preserve"> SCAMIN value less than compilation scale</w:t>
              </w:r>
            </w:ins>
          </w:p>
        </w:tc>
      </w:tr>
      <w:tr w:rsidR="00962289" w14:paraId="263D2B62" w14:textId="77777777" w:rsidTr="00340220">
        <w:trPr>
          <w:trHeight w:val="300"/>
          <w:jc w:val="center"/>
        </w:trPr>
        <w:tc>
          <w:tcPr>
            <w:tcW w:w="10512" w:type="dxa"/>
            <w:gridSpan w:val="11"/>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23A5AF27" w14:textId="77777777" w:rsidR="00962289" w:rsidRDefault="00962289" w:rsidP="00962289">
            <w:pPr>
              <w:spacing w:after="0" w:line="240" w:lineRule="auto"/>
              <w:rPr>
                <w:rFonts w:ascii="Calibri" w:eastAsia="Times New Roman" w:hAnsi="Calibri" w:cs="Calibri"/>
                <w:sz w:val="20"/>
                <w:szCs w:val="20"/>
              </w:rPr>
            </w:pPr>
          </w:p>
        </w:tc>
      </w:tr>
      <w:tr w:rsidR="00962289" w14:paraId="715170F1" w14:textId="77777777" w:rsidTr="00633DC9">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3B61BA2"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25" w:type="dxa"/>
            <w:gridSpan w:val="3"/>
            <w:tcBorders>
              <w:top w:val="single" w:sz="4" w:space="0" w:color="auto"/>
              <w:left w:val="nil"/>
              <w:bottom w:val="single" w:sz="4" w:space="0" w:color="auto"/>
              <w:right w:val="single" w:sz="4" w:space="0" w:color="auto"/>
            </w:tcBorders>
            <w:noWrap/>
            <w:vAlign w:val="center"/>
            <w:hideMark/>
          </w:tcPr>
          <w:p w14:paraId="4C4EBED6"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AA400012</w:t>
            </w:r>
          </w:p>
        </w:tc>
        <w:tc>
          <w:tcPr>
            <w:tcW w:w="1575" w:type="dxa"/>
            <w:gridSpan w:val="2"/>
            <w:tcBorders>
              <w:top w:val="single" w:sz="4" w:space="0" w:color="auto"/>
              <w:left w:val="single" w:sz="4" w:space="0" w:color="auto"/>
              <w:bottom w:val="single" w:sz="4" w:space="0" w:color="auto"/>
              <w:right w:val="single" w:sz="4" w:space="0" w:color="000000"/>
            </w:tcBorders>
            <w:vAlign w:val="center"/>
            <w:hideMark/>
          </w:tcPr>
          <w:p w14:paraId="03FBFF4C" w14:textId="7777777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1933" w:type="dxa"/>
            <w:gridSpan w:val="3"/>
            <w:tcBorders>
              <w:top w:val="single" w:sz="4" w:space="0" w:color="auto"/>
              <w:left w:val="nil"/>
              <w:bottom w:val="single" w:sz="4" w:space="0" w:color="auto"/>
              <w:right w:val="single" w:sz="4" w:space="0" w:color="auto"/>
            </w:tcBorders>
            <w:noWrap/>
            <w:vAlign w:val="center"/>
            <w:hideMark/>
          </w:tcPr>
          <w:p w14:paraId="757DBB22"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1804</w:t>
            </w:r>
          </w:p>
        </w:tc>
        <w:tc>
          <w:tcPr>
            <w:tcW w:w="644" w:type="dxa"/>
            <w:tcBorders>
              <w:top w:val="single" w:sz="4" w:space="0" w:color="auto"/>
              <w:left w:val="nil"/>
              <w:bottom w:val="single" w:sz="4" w:space="0" w:color="auto"/>
              <w:right w:val="single" w:sz="4" w:space="0" w:color="auto"/>
            </w:tcBorders>
            <w:vAlign w:val="center"/>
            <w:hideMark/>
          </w:tcPr>
          <w:p w14:paraId="7380EDDA"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830" w:type="dxa"/>
            <w:tcBorders>
              <w:top w:val="single" w:sz="4" w:space="0" w:color="auto"/>
              <w:left w:val="nil"/>
              <w:bottom w:val="single" w:sz="4" w:space="0" w:color="auto"/>
              <w:right w:val="single" w:sz="4" w:space="0" w:color="auto"/>
            </w:tcBorders>
            <w:noWrap/>
            <w:vAlign w:val="center"/>
            <w:hideMark/>
          </w:tcPr>
          <w:p w14:paraId="3431B09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962289" w14:paraId="402EA680" w14:textId="77777777" w:rsidTr="00340220">
        <w:trPr>
          <w:trHeight w:val="665"/>
          <w:jc w:val="center"/>
        </w:trPr>
        <w:tc>
          <w:tcPr>
            <w:tcW w:w="2305" w:type="dxa"/>
            <w:tcBorders>
              <w:top w:val="nil"/>
              <w:left w:val="single" w:sz="4" w:space="0" w:color="auto"/>
              <w:bottom w:val="single" w:sz="4" w:space="0" w:color="auto"/>
              <w:right w:val="single" w:sz="4" w:space="0" w:color="auto"/>
            </w:tcBorders>
            <w:noWrap/>
            <w:vAlign w:val="center"/>
            <w:hideMark/>
          </w:tcPr>
          <w:p w14:paraId="5C66BBB2"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07" w:type="dxa"/>
            <w:gridSpan w:val="10"/>
            <w:tcBorders>
              <w:top w:val="single" w:sz="4" w:space="0" w:color="auto"/>
              <w:left w:val="nil"/>
              <w:bottom w:val="single" w:sz="4" w:space="0" w:color="auto"/>
              <w:right w:val="single" w:sz="4" w:space="0" w:color="000000"/>
            </w:tcBorders>
            <w:vAlign w:val="center"/>
            <w:hideMark/>
          </w:tcPr>
          <w:p w14:paraId="6C3B761A" w14:textId="77777777" w:rsidR="00962289" w:rsidRDefault="00962289" w:rsidP="00962289">
            <w:pPr>
              <w:spacing w:after="0" w:line="240" w:lineRule="auto"/>
              <w:rPr>
                <w:rFonts w:ascii="Calibri" w:hAnsi="Calibri" w:cs="Calibri"/>
                <w:sz w:val="20"/>
                <w:szCs w:val="20"/>
              </w:rPr>
            </w:pPr>
            <w:r>
              <w:rPr>
                <w:rFonts w:ascii="Calibri" w:eastAsia="Times New Roman" w:hAnsi="Calibri" w:cs="Calibri"/>
                <w:sz w:val="20"/>
                <w:szCs w:val="20"/>
              </w:rPr>
              <w:t>For each OBSTRN, UWTROC or WRECKS feature object of geometric primitive point which TOUCHES an edge of a DEPARE, DRGARE or UNSARE feature object.</w:t>
            </w:r>
          </w:p>
        </w:tc>
      </w:tr>
      <w:tr w:rsidR="00962289" w14:paraId="0359B2C0" w14:textId="77777777" w:rsidTr="00340220">
        <w:trPr>
          <w:trHeight w:val="665"/>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8B65B6F"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207" w:type="dxa"/>
            <w:gridSpan w:val="10"/>
            <w:tcBorders>
              <w:top w:val="single" w:sz="4" w:space="0" w:color="auto"/>
              <w:left w:val="nil"/>
              <w:bottom w:val="single" w:sz="4" w:space="0" w:color="auto"/>
              <w:right w:val="single" w:sz="4" w:space="0" w:color="000000"/>
            </w:tcBorders>
            <w:vAlign w:val="center"/>
            <w:hideMark/>
          </w:tcPr>
          <w:p w14:paraId="66DE907B"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Point object touches an edge between Group 1 objects.</w:t>
            </w:r>
          </w:p>
        </w:tc>
      </w:tr>
      <w:tr w:rsidR="00962289" w14:paraId="70340A50" w14:textId="77777777" w:rsidTr="000D48DD">
        <w:trPr>
          <w:trHeight w:val="323"/>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32B3117"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Solution</w:t>
            </w:r>
          </w:p>
        </w:tc>
        <w:tc>
          <w:tcPr>
            <w:tcW w:w="4800" w:type="dxa"/>
            <w:gridSpan w:val="5"/>
            <w:tcBorders>
              <w:top w:val="nil"/>
              <w:left w:val="nil"/>
              <w:bottom w:val="single" w:sz="4" w:space="0" w:color="auto"/>
              <w:right w:val="single" w:sz="4" w:space="0" w:color="auto"/>
            </w:tcBorders>
            <w:noWrap/>
            <w:vAlign w:val="center"/>
            <w:hideMark/>
          </w:tcPr>
          <w:p w14:paraId="4B0701D1" w14:textId="77777777" w:rsidR="00962289" w:rsidRDefault="00962289" w:rsidP="00962289">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Group 1 object geometry so that it does not touch the point object.</w:t>
            </w:r>
          </w:p>
        </w:tc>
        <w:tc>
          <w:tcPr>
            <w:tcW w:w="1346" w:type="dxa"/>
            <w:gridSpan w:val="2"/>
            <w:tcBorders>
              <w:top w:val="nil"/>
              <w:left w:val="nil"/>
              <w:bottom w:val="single" w:sz="4" w:space="0" w:color="auto"/>
              <w:right w:val="single" w:sz="4" w:space="0" w:color="auto"/>
            </w:tcBorders>
            <w:noWrap/>
            <w:vAlign w:val="center"/>
            <w:hideMark/>
          </w:tcPr>
          <w:p w14:paraId="66DD8D2F" w14:textId="77777777" w:rsidR="00962289" w:rsidRDefault="00962289" w:rsidP="00962289">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3"/>
            <w:tcBorders>
              <w:top w:val="nil"/>
              <w:left w:val="nil"/>
              <w:bottom w:val="single" w:sz="4" w:space="0" w:color="auto"/>
              <w:right w:val="single" w:sz="4" w:space="0" w:color="auto"/>
            </w:tcBorders>
            <w:noWrap/>
            <w:vAlign w:val="center"/>
            <w:hideMark/>
          </w:tcPr>
          <w:p w14:paraId="5C7E313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6.1</w:t>
            </w:r>
          </w:p>
        </w:tc>
      </w:tr>
      <w:tr w:rsidR="00962289" w14:paraId="31AFCDCF" w14:textId="77777777" w:rsidTr="000D48DD">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177C8365" w14:textId="77777777" w:rsidR="00962289" w:rsidRDefault="00962289" w:rsidP="00962289">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07" w:type="dxa"/>
            <w:gridSpan w:val="10"/>
            <w:tcBorders>
              <w:top w:val="single" w:sz="4" w:space="0" w:color="auto"/>
              <w:left w:val="nil"/>
              <w:bottom w:val="single" w:sz="4" w:space="0" w:color="auto"/>
              <w:right w:val="single" w:sz="4" w:space="0" w:color="auto"/>
            </w:tcBorders>
            <w:noWrap/>
            <w:vAlign w:val="center"/>
            <w:hideMark/>
          </w:tcPr>
          <w:p w14:paraId="1EC97590" w14:textId="77777777" w:rsidR="00962289" w:rsidRDefault="00962289" w:rsidP="00962289">
            <w:pPr>
              <w:spacing w:after="0" w:line="240" w:lineRule="auto"/>
              <w:rPr>
                <w:rFonts w:ascii="Calibri" w:eastAsia="Times New Roman" w:hAnsi="Calibri" w:cs="Calibri"/>
                <w:sz w:val="20"/>
                <w:szCs w:val="20"/>
              </w:rPr>
            </w:pPr>
            <w:commentRangeStart w:id="124"/>
            <w:commentRangeStart w:id="125"/>
            <w:r>
              <w:rPr>
                <w:rFonts w:ascii="Calibri" w:eastAsia="Times New Roman" w:hAnsi="Calibri" w:cs="Calibri"/>
                <w:sz w:val="20"/>
                <w:szCs w:val="20"/>
              </w:rPr>
              <w:t>OBSTRN, UWTROC and WRECKS (P) features created which touches an edge between group 1 objects.</w:t>
            </w:r>
            <w:commentRangeEnd w:id="124"/>
            <w:r>
              <w:rPr>
                <w:rStyle w:val="CommentReference"/>
              </w:rPr>
              <w:commentReference w:id="124"/>
            </w:r>
            <w:commentRangeEnd w:id="125"/>
            <w:r w:rsidR="000269F9">
              <w:rPr>
                <w:rStyle w:val="CommentReference"/>
              </w:rPr>
              <w:commentReference w:id="125"/>
            </w:r>
          </w:p>
        </w:tc>
      </w:tr>
      <w:tr w:rsidR="00962289" w14:paraId="5A2BF098" w14:textId="77777777" w:rsidTr="00DE6994">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vAlign w:val="center"/>
          </w:tcPr>
          <w:p w14:paraId="4D7A7B03" w14:textId="019F0472"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302" w:type="dxa"/>
            <w:tcBorders>
              <w:top w:val="single" w:sz="4" w:space="0" w:color="auto"/>
              <w:left w:val="single" w:sz="4" w:space="0" w:color="auto"/>
              <w:bottom w:val="single" w:sz="4" w:space="0" w:color="auto"/>
              <w:right w:val="single" w:sz="4" w:space="0" w:color="auto"/>
            </w:tcBorders>
            <w:vAlign w:val="center"/>
          </w:tcPr>
          <w:p w14:paraId="6ECE0DAF" w14:textId="4C7A29A2"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71EFEC7B" w14:textId="059C09BE"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C5018E8" w14:textId="4E2E6D74"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086" w:type="dxa"/>
            <w:gridSpan w:val="3"/>
            <w:tcBorders>
              <w:top w:val="single" w:sz="4" w:space="0" w:color="auto"/>
              <w:left w:val="single" w:sz="4" w:space="0" w:color="auto"/>
              <w:bottom w:val="single" w:sz="4" w:space="0" w:color="auto"/>
              <w:right w:val="single" w:sz="4" w:space="0" w:color="auto"/>
            </w:tcBorders>
            <w:vAlign w:val="center"/>
          </w:tcPr>
          <w:p w14:paraId="47D83740" w14:textId="6629D42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830" w:type="dxa"/>
            <w:tcBorders>
              <w:top w:val="single" w:sz="4" w:space="0" w:color="auto"/>
              <w:left w:val="single" w:sz="4" w:space="0" w:color="auto"/>
              <w:bottom w:val="single" w:sz="4" w:space="0" w:color="auto"/>
              <w:right w:val="single" w:sz="4" w:space="0" w:color="auto"/>
            </w:tcBorders>
            <w:vAlign w:val="center"/>
          </w:tcPr>
          <w:p w14:paraId="2CF550DD" w14:textId="6DBCD447" w:rsidR="00962289" w:rsidRDefault="00962289" w:rsidP="00962289">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962289" w14:paraId="6F2F0AAD"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3A8882A2" w14:textId="3D0A6F4B" w:rsidR="00962289" w:rsidRDefault="00962289" w:rsidP="00962289">
            <w:pPr>
              <w:spacing w:after="0" w:line="240" w:lineRule="auto"/>
              <w:rPr>
                <w:rFonts w:ascii="Calibri" w:eastAsia="Times New Roman" w:hAnsi="Calibri" w:cs="Calibri"/>
                <w:sz w:val="20"/>
                <w:szCs w:val="20"/>
              </w:rPr>
            </w:pPr>
            <w:r w:rsidRPr="002D1BB6">
              <w:rPr>
                <w:rFonts w:ascii="Calibri" w:eastAsia="Times New Roman" w:hAnsi="Calibri" w:cs="Calibri"/>
                <w:sz w:val="20"/>
                <w:szCs w:val="20"/>
              </w:rPr>
              <w:t>32°32'20.87"S 60°57'21.47"E</w:t>
            </w:r>
          </w:p>
        </w:tc>
        <w:tc>
          <w:tcPr>
            <w:tcW w:w="1302" w:type="dxa"/>
            <w:tcBorders>
              <w:top w:val="single" w:sz="4" w:space="0" w:color="auto"/>
              <w:left w:val="single" w:sz="4" w:space="0" w:color="auto"/>
              <w:bottom w:val="single" w:sz="4" w:space="0" w:color="auto"/>
              <w:right w:val="single" w:sz="4" w:space="0" w:color="auto"/>
            </w:tcBorders>
          </w:tcPr>
          <w:p w14:paraId="22084138" w14:textId="1EA83B6D" w:rsidR="00962289" w:rsidRDefault="00962289" w:rsidP="00962289">
            <w:pPr>
              <w:spacing w:after="0" w:line="240" w:lineRule="auto"/>
              <w:rPr>
                <w:rFonts w:ascii="Calibri" w:eastAsia="Times New Roman" w:hAnsi="Calibri" w:cs="Calibri"/>
                <w:sz w:val="20"/>
                <w:szCs w:val="20"/>
              </w:rPr>
            </w:pPr>
            <w:r w:rsidRPr="00376895">
              <w:rPr>
                <w:rFonts w:ascii="Calibri" w:eastAsia="Times New Roman" w:hAnsi="Calibri" w:cs="Calibri"/>
                <w:sz w:val="20"/>
                <w:szCs w:val="20"/>
              </w:rPr>
              <w:t>OBSTRN (P)</w:t>
            </w:r>
          </w:p>
        </w:tc>
        <w:tc>
          <w:tcPr>
            <w:tcW w:w="2827" w:type="dxa"/>
            <w:gridSpan w:val="2"/>
            <w:tcBorders>
              <w:top w:val="single" w:sz="4" w:space="0" w:color="auto"/>
              <w:left w:val="single" w:sz="4" w:space="0" w:color="auto"/>
              <w:bottom w:val="single" w:sz="4" w:space="0" w:color="auto"/>
              <w:right w:val="single" w:sz="4" w:space="0" w:color="auto"/>
            </w:tcBorders>
          </w:tcPr>
          <w:p w14:paraId="15FA15DF"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QUASOU=2; VALSOU=””;</w:t>
            </w:r>
          </w:p>
          <w:p w14:paraId="31BAB5F2" w14:textId="11F598F8"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WATLEV=3; </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62E2CC05" w14:textId="470E40D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FE-293</w:t>
            </w:r>
          </w:p>
        </w:tc>
        <w:tc>
          <w:tcPr>
            <w:tcW w:w="2086" w:type="dxa"/>
            <w:gridSpan w:val="3"/>
            <w:tcBorders>
              <w:top w:val="single" w:sz="4" w:space="0" w:color="auto"/>
              <w:left w:val="single" w:sz="4" w:space="0" w:color="auto"/>
              <w:bottom w:val="single" w:sz="4" w:space="0" w:color="auto"/>
              <w:right w:val="single" w:sz="4" w:space="0" w:color="auto"/>
            </w:tcBorders>
          </w:tcPr>
          <w:p w14:paraId="31B9C41E" w14:textId="11385EA6" w:rsidR="00962289" w:rsidRDefault="00962289" w:rsidP="00962289">
            <w:pPr>
              <w:spacing w:after="0" w:line="240" w:lineRule="auto"/>
              <w:rPr>
                <w:rFonts w:ascii="Calibri" w:eastAsia="Times New Roman" w:hAnsi="Calibri" w:cs="Calibri"/>
                <w:sz w:val="20"/>
                <w:szCs w:val="20"/>
              </w:rPr>
            </w:pPr>
            <w:r w:rsidRPr="0010678D">
              <w:rPr>
                <w:rFonts w:ascii="Calibri" w:eastAsia="Times New Roman" w:hAnsi="Calibri" w:cs="Calibri"/>
                <w:sz w:val="20"/>
                <w:szCs w:val="20"/>
              </w:rPr>
              <w:t>AA 0000003687 00001</w:t>
            </w:r>
          </w:p>
        </w:tc>
        <w:tc>
          <w:tcPr>
            <w:tcW w:w="830" w:type="dxa"/>
            <w:tcBorders>
              <w:top w:val="single" w:sz="4" w:space="0" w:color="auto"/>
              <w:left w:val="single" w:sz="4" w:space="0" w:color="auto"/>
              <w:bottom w:val="single" w:sz="4" w:space="0" w:color="auto"/>
              <w:right w:val="single" w:sz="4" w:space="0" w:color="auto"/>
            </w:tcBorders>
            <w:vAlign w:val="center"/>
          </w:tcPr>
          <w:p w14:paraId="3EA586BE" w14:textId="15242F61"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VI-39</w:t>
            </w:r>
          </w:p>
        </w:tc>
      </w:tr>
      <w:tr w:rsidR="00962289" w14:paraId="2A0DFCFA"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3E5530D1" w14:textId="545C53FB" w:rsidR="00962289" w:rsidRDefault="00962289" w:rsidP="00962289">
            <w:pPr>
              <w:spacing w:after="0" w:line="240" w:lineRule="auto"/>
              <w:rPr>
                <w:rFonts w:ascii="Calibri" w:eastAsia="Times New Roman" w:hAnsi="Calibri" w:cs="Calibri"/>
                <w:sz w:val="20"/>
                <w:szCs w:val="20"/>
              </w:rPr>
            </w:pPr>
            <w:r w:rsidRPr="002D1BB6">
              <w:rPr>
                <w:rFonts w:ascii="Calibri" w:eastAsia="Times New Roman" w:hAnsi="Calibri" w:cs="Calibri"/>
                <w:sz w:val="20"/>
                <w:szCs w:val="20"/>
              </w:rPr>
              <w:t>32°32'20.87"S 60°57'21.47"E</w:t>
            </w:r>
          </w:p>
        </w:tc>
        <w:tc>
          <w:tcPr>
            <w:tcW w:w="1302" w:type="dxa"/>
            <w:tcBorders>
              <w:top w:val="single" w:sz="4" w:space="0" w:color="auto"/>
              <w:left w:val="single" w:sz="4" w:space="0" w:color="auto"/>
              <w:bottom w:val="single" w:sz="4" w:space="0" w:color="auto"/>
              <w:right w:val="single" w:sz="4" w:space="0" w:color="auto"/>
            </w:tcBorders>
          </w:tcPr>
          <w:p w14:paraId="653E8A88" w14:textId="36FC827D" w:rsidR="00962289" w:rsidRDefault="00962289" w:rsidP="00962289">
            <w:pPr>
              <w:spacing w:after="0" w:line="240" w:lineRule="auto"/>
              <w:rPr>
                <w:rFonts w:ascii="Calibri" w:eastAsia="Times New Roman" w:hAnsi="Calibri" w:cs="Calibri"/>
                <w:sz w:val="20"/>
                <w:szCs w:val="20"/>
              </w:rPr>
            </w:pPr>
            <w:r w:rsidRPr="00376895">
              <w:rPr>
                <w:rFonts w:ascii="Calibri" w:eastAsia="Times New Roman" w:hAnsi="Calibri" w:cs="Calibri"/>
                <w:sz w:val="20"/>
                <w:szCs w:val="20"/>
              </w:rPr>
              <w:t>UWTROC (P)</w:t>
            </w:r>
          </w:p>
        </w:tc>
        <w:tc>
          <w:tcPr>
            <w:tcW w:w="2827" w:type="dxa"/>
            <w:gridSpan w:val="2"/>
            <w:tcBorders>
              <w:top w:val="single" w:sz="4" w:space="0" w:color="auto"/>
              <w:left w:val="single" w:sz="4" w:space="0" w:color="auto"/>
              <w:bottom w:val="single" w:sz="4" w:space="0" w:color="auto"/>
              <w:right w:val="single" w:sz="4" w:space="0" w:color="auto"/>
            </w:tcBorders>
          </w:tcPr>
          <w:p w14:paraId="77E3F724"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NATSUR=9; QUASOU=2;</w:t>
            </w:r>
          </w:p>
          <w:p w14:paraId="2B555D9F" w14:textId="176AD11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VALSOU=””; WATLEV=3 </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04F56AEA" w14:textId="59979DAD"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FE-292</w:t>
            </w:r>
          </w:p>
        </w:tc>
        <w:tc>
          <w:tcPr>
            <w:tcW w:w="2086" w:type="dxa"/>
            <w:gridSpan w:val="3"/>
            <w:tcBorders>
              <w:top w:val="single" w:sz="4" w:space="0" w:color="auto"/>
              <w:left w:val="single" w:sz="4" w:space="0" w:color="auto"/>
              <w:bottom w:val="single" w:sz="4" w:space="0" w:color="auto"/>
              <w:right w:val="single" w:sz="4" w:space="0" w:color="auto"/>
            </w:tcBorders>
          </w:tcPr>
          <w:p w14:paraId="561357CA" w14:textId="3A93B1D7" w:rsidR="00962289" w:rsidRDefault="00962289" w:rsidP="00962289">
            <w:pPr>
              <w:spacing w:after="0" w:line="240" w:lineRule="auto"/>
              <w:rPr>
                <w:rFonts w:ascii="Calibri" w:eastAsia="Times New Roman" w:hAnsi="Calibri" w:cs="Calibri"/>
                <w:sz w:val="20"/>
                <w:szCs w:val="20"/>
              </w:rPr>
            </w:pPr>
            <w:r w:rsidRPr="0010678D">
              <w:rPr>
                <w:rFonts w:ascii="Calibri" w:eastAsia="Times New Roman" w:hAnsi="Calibri" w:cs="Calibri"/>
                <w:sz w:val="20"/>
                <w:szCs w:val="20"/>
              </w:rPr>
              <w:t>AA 0000003686 00001</w:t>
            </w:r>
          </w:p>
        </w:tc>
        <w:tc>
          <w:tcPr>
            <w:tcW w:w="830" w:type="dxa"/>
            <w:tcBorders>
              <w:top w:val="single" w:sz="4" w:space="0" w:color="auto"/>
              <w:left w:val="single" w:sz="4" w:space="0" w:color="auto"/>
              <w:bottom w:val="single" w:sz="4" w:space="0" w:color="auto"/>
              <w:right w:val="single" w:sz="4" w:space="0" w:color="auto"/>
            </w:tcBorders>
            <w:vAlign w:val="center"/>
          </w:tcPr>
          <w:p w14:paraId="3F1BD6D8" w14:textId="45CCB336"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VI-38</w:t>
            </w:r>
          </w:p>
        </w:tc>
      </w:tr>
      <w:tr w:rsidR="00962289" w14:paraId="721419D9" w14:textId="77777777" w:rsidTr="005566E2">
        <w:trPr>
          <w:trHeight w:val="300"/>
          <w:jc w:val="center"/>
        </w:trPr>
        <w:tc>
          <w:tcPr>
            <w:tcW w:w="2655" w:type="dxa"/>
            <w:gridSpan w:val="2"/>
            <w:tcBorders>
              <w:top w:val="single" w:sz="4" w:space="0" w:color="auto"/>
              <w:left w:val="single" w:sz="4" w:space="0" w:color="auto"/>
              <w:bottom w:val="single" w:sz="4" w:space="0" w:color="auto"/>
              <w:right w:val="single" w:sz="4" w:space="0" w:color="auto"/>
            </w:tcBorders>
            <w:noWrap/>
          </w:tcPr>
          <w:p w14:paraId="47D38B39" w14:textId="750EA5D0" w:rsidR="00962289" w:rsidRDefault="00962289" w:rsidP="00962289">
            <w:pPr>
              <w:spacing w:after="0" w:line="240" w:lineRule="auto"/>
              <w:rPr>
                <w:rFonts w:ascii="Calibri" w:eastAsia="Times New Roman" w:hAnsi="Calibri" w:cs="Calibri"/>
                <w:sz w:val="20"/>
                <w:szCs w:val="20"/>
              </w:rPr>
            </w:pPr>
            <w:r w:rsidRPr="002D1BB6">
              <w:rPr>
                <w:rFonts w:ascii="Calibri" w:eastAsia="Times New Roman" w:hAnsi="Calibri" w:cs="Calibri"/>
                <w:sz w:val="20"/>
                <w:szCs w:val="20"/>
              </w:rPr>
              <w:t>32°32'20.87"S 60°57'21.47"E</w:t>
            </w:r>
          </w:p>
        </w:tc>
        <w:tc>
          <w:tcPr>
            <w:tcW w:w="1302" w:type="dxa"/>
            <w:tcBorders>
              <w:top w:val="single" w:sz="4" w:space="0" w:color="auto"/>
              <w:left w:val="single" w:sz="4" w:space="0" w:color="auto"/>
              <w:bottom w:val="single" w:sz="4" w:space="0" w:color="auto"/>
              <w:right w:val="single" w:sz="4" w:space="0" w:color="auto"/>
            </w:tcBorders>
          </w:tcPr>
          <w:p w14:paraId="1990D28A" w14:textId="1026D09A" w:rsidR="00962289" w:rsidRDefault="00962289" w:rsidP="00962289">
            <w:pPr>
              <w:spacing w:after="0" w:line="240" w:lineRule="auto"/>
              <w:rPr>
                <w:rFonts w:ascii="Calibri" w:eastAsia="Times New Roman" w:hAnsi="Calibri" w:cs="Calibri"/>
                <w:sz w:val="20"/>
                <w:szCs w:val="20"/>
              </w:rPr>
            </w:pPr>
            <w:r w:rsidRPr="00376895">
              <w:rPr>
                <w:rFonts w:ascii="Calibri" w:eastAsia="Times New Roman" w:hAnsi="Calibri" w:cs="Calibri"/>
                <w:sz w:val="20"/>
                <w:szCs w:val="20"/>
              </w:rPr>
              <w:t>WRECKS (P)</w:t>
            </w:r>
          </w:p>
        </w:tc>
        <w:tc>
          <w:tcPr>
            <w:tcW w:w="2827" w:type="dxa"/>
            <w:gridSpan w:val="2"/>
            <w:tcBorders>
              <w:top w:val="single" w:sz="4" w:space="0" w:color="auto"/>
              <w:left w:val="single" w:sz="4" w:space="0" w:color="auto"/>
              <w:bottom w:val="single" w:sz="4" w:space="0" w:color="auto"/>
              <w:right w:val="single" w:sz="4" w:space="0" w:color="auto"/>
            </w:tcBorders>
          </w:tcPr>
          <w:p w14:paraId="63E9C0E3" w14:textId="216E331B"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CATWRK=1; QUASOU=2; VALSOU=””; WATLEV=3</w:t>
            </w:r>
          </w:p>
        </w:tc>
        <w:tc>
          <w:tcPr>
            <w:tcW w:w="812" w:type="dxa"/>
            <w:gridSpan w:val="2"/>
            <w:tcBorders>
              <w:top w:val="single" w:sz="4" w:space="0" w:color="auto"/>
              <w:left w:val="single" w:sz="4" w:space="0" w:color="auto"/>
              <w:bottom w:val="single" w:sz="4" w:space="0" w:color="auto"/>
              <w:right w:val="single" w:sz="4" w:space="0" w:color="auto"/>
            </w:tcBorders>
            <w:vAlign w:val="center"/>
          </w:tcPr>
          <w:p w14:paraId="1999AC9E" w14:textId="090CD430"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FE-291</w:t>
            </w:r>
          </w:p>
        </w:tc>
        <w:tc>
          <w:tcPr>
            <w:tcW w:w="2086" w:type="dxa"/>
            <w:gridSpan w:val="3"/>
            <w:tcBorders>
              <w:top w:val="single" w:sz="4" w:space="0" w:color="auto"/>
              <w:left w:val="single" w:sz="4" w:space="0" w:color="auto"/>
              <w:bottom w:val="single" w:sz="4" w:space="0" w:color="auto"/>
              <w:right w:val="single" w:sz="4" w:space="0" w:color="auto"/>
            </w:tcBorders>
          </w:tcPr>
          <w:p w14:paraId="377FEF4F" w14:textId="4F1A4D09" w:rsidR="00962289" w:rsidRDefault="00962289" w:rsidP="00962289">
            <w:pPr>
              <w:spacing w:after="0" w:line="240" w:lineRule="auto"/>
              <w:rPr>
                <w:rFonts w:ascii="Calibri" w:eastAsia="Times New Roman" w:hAnsi="Calibri" w:cs="Calibri"/>
                <w:sz w:val="20"/>
                <w:szCs w:val="20"/>
              </w:rPr>
            </w:pPr>
            <w:r w:rsidRPr="0010678D">
              <w:rPr>
                <w:rFonts w:ascii="Calibri" w:eastAsia="Times New Roman" w:hAnsi="Calibri" w:cs="Calibri"/>
                <w:sz w:val="20"/>
                <w:szCs w:val="20"/>
              </w:rPr>
              <w:t>AA 0000003685 00001</w:t>
            </w:r>
          </w:p>
        </w:tc>
        <w:tc>
          <w:tcPr>
            <w:tcW w:w="830" w:type="dxa"/>
            <w:tcBorders>
              <w:top w:val="single" w:sz="4" w:space="0" w:color="auto"/>
              <w:left w:val="single" w:sz="4" w:space="0" w:color="auto"/>
              <w:bottom w:val="single" w:sz="4" w:space="0" w:color="auto"/>
              <w:right w:val="single" w:sz="4" w:space="0" w:color="auto"/>
            </w:tcBorders>
            <w:vAlign w:val="center"/>
          </w:tcPr>
          <w:p w14:paraId="420C6F3C" w14:textId="3EE19004"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VI-37</w:t>
            </w:r>
          </w:p>
        </w:tc>
      </w:tr>
      <w:tr w:rsidR="00962289" w14:paraId="2D8D8D3A"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6BDA4B2E"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07" w:type="dxa"/>
            <w:gridSpan w:val="10"/>
            <w:tcBorders>
              <w:top w:val="single" w:sz="4" w:space="0" w:color="auto"/>
              <w:left w:val="nil"/>
              <w:bottom w:val="single" w:sz="4" w:space="0" w:color="auto"/>
              <w:right w:val="single" w:sz="4" w:space="0" w:color="auto"/>
            </w:tcBorders>
            <w:noWrap/>
            <w:vAlign w:val="center"/>
            <w:hideMark/>
          </w:tcPr>
          <w:p w14:paraId="28261F14" w14:textId="77777777" w:rsidR="00962289" w:rsidRDefault="00962289" w:rsidP="00962289">
            <w:pPr>
              <w:spacing w:after="0" w:line="240" w:lineRule="auto"/>
              <w:rPr>
                <w:rFonts w:ascii="Calibri" w:eastAsia="Times New Roman" w:hAnsi="Calibri" w:cs="Calibri"/>
                <w:sz w:val="20"/>
                <w:szCs w:val="20"/>
              </w:rPr>
            </w:pPr>
          </w:p>
          <w:p w14:paraId="15E59478" w14:textId="074C7827" w:rsidR="00962289" w:rsidRDefault="00962289" w:rsidP="00962289">
            <w:pPr>
              <w:spacing w:after="0" w:line="240" w:lineRule="auto"/>
              <w:rPr>
                <w:rFonts w:ascii="Calibri" w:eastAsia="Times New Roman" w:hAnsi="Calibri" w:cs="Calibri"/>
                <w:sz w:val="20"/>
                <w:szCs w:val="20"/>
              </w:rPr>
            </w:pPr>
            <w:r>
              <w:rPr>
                <w:noProof/>
                <w:lang w:val="en-GB" w:eastAsia="en-GB"/>
              </w:rPr>
              <w:drawing>
                <wp:inline distT="0" distB="0" distL="0" distR="0" wp14:anchorId="685A71BA" wp14:editId="5107071B">
                  <wp:extent cx="2609235" cy="18383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4961" cy="1842359"/>
                          </a:xfrm>
                          <a:prstGeom prst="rect">
                            <a:avLst/>
                          </a:prstGeom>
                        </pic:spPr>
                      </pic:pic>
                    </a:graphicData>
                  </a:graphic>
                </wp:inline>
              </w:drawing>
            </w:r>
            <w:ins w:id="126" w:author="Leonid Kuzmin" w:date="2019-02-25T12:54:00Z">
              <w:r>
                <w:rPr>
                  <w:noProof/>
                </w:rPr>
                <w:t xml:space="preserve"> </w:t>
              </w:r>
              <w:r>
                <w:rPr>
                  <w:noProof/>
                  <w:lang w:val="en-GB" w:eastAsia="en-GB"/>
                </w:rPr>
                <w:drawing>
                  <wp:inline distT="0" distB="0" distL="0" distR="0" wp14:anchorId="039F6DAB" wp14:editId="7DEF4A4F">
                    <wp:extent cx="2360054" cy="2035772"/>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4079" cy="2039244"/>
                            </a:xfrm>
                            <a:prstGeom prst="rect">
                              <a:avLst/>
                            </a:prstGeom>
                          </pic:spPr>
                        </pic:pic>
                      </a:graphicData>
                    </a:graphic>
                  </wp:inline>
                </w:drawing>
              </w:r>
            </w:ins>
          </w:p>
          <w:p w14:paraId="30830618" w14:textId="59831C68" w:rsidR="00962289" w:rsidRDefault="00962289" w:rsidP="00962289">
            <w:pPr>
              <w:spacing w:after="0" w:line="240" w:lineRule="auto"/>
              <w:rPr>
                <w:rFonts w:ascii="Calibri" w:eastAsia="Times New Roman" w:hAnsi="Calibri" w:cs="Calibri"/>
                <w:sz w:val="20"/>
                <w:szCs w:val="20"/>
              </w:rPr>
            </w:pPr>
          </w:p>
        </w:tc>
        <w:bookmarkStart w:id="127" w:name="_GoBack"/>
        <w:bookmarkEnd w:id="127"/>
      </w:tr>
      <w:tr w:rsidR="00962289" w14:paraId="16554215"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2A6FC0FD"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07" w:type="dxa"/>
            <w:gridSpan w:val="10"/>
            <w:tcBorders>
              <w:top w:val="nil"/>
              <w:left w:val="nil"/>
              <w:bottom w:val="single" w:sz="4" w:space="0" w:color="auto"/>
              <w:right w:val="single" w:sz="4" w:space="0" w:color="auto"/>
            </w:tcBorders>
            <w:noWrap/>
            <w:vAlign w:val="center"/>
            <w:hideMark/>
          </w:tcPr>
          <w:p w14:paraId="1C4B785D" w14:textId="77777777" w:rsidR="00962289" w:rsidRDefault="00962289" w:rsidP="00962289">
            <w:pPr>
              <w:autoSpaceDE w:val="0"/>
              <w:autoSpaceDN w:val="0"/>
              <w:adjustRightInd w:val="0"/>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1804: An error “Point object touches an edge between Group 1 objects”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962289" w14:paraId="047D3E5D" w14:textId="77777777" w:rsidTr="00340220">
        <w:trPr>
          <w:trHeight w:val="300"/>
          <w:jc w:val="center"/>
        </w:trPr>
        <w:tc>
          <w:tcPr>
            <w:tcW w:w="2305" w:type="dxa"/>
            <w:tcBorders>
              <w:top w:val="single" w:sz="4" w:space="0" w:color="auto"/>
              <w:left w:val="single" w:sz="4" w:space="0" w:color="auto"/>
              <w:bottom w:val="single" w:sz="4" w:space="0" w:color="auto"/>
              <w:right w:val="single" w:sz="4" w:space="0" w:color="auto"/>
            </w:tcBorders>
            <w:noWrap/>
            <w:vAlign w:val="center"/>
            <w:hideMark/>
          </w:tcPr>
          <w:p w14:paraId="5FD4DF3E" w14:textId="77777777" w:rsidR="00962289" w:rsidRDefault="00962289" w:rsidP="00962289">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07" w:type="dxa"/>
            <w:gridSpan w:val="10"/>
            <w:tcBorders>
              <w:top w:val="single" w:sz="4" w:space="0" w:color="auto"/>
              <w:left w:val="nil"/>
              <w:bottom w:val="single" w:sz="4" w:space="0" w:color="auto"/>
              <w:right w:val="single" w:sz="4" w:space="0" w:color="auto"/>
            </w:tcBorders>
            <w:noWrap/>
            <w:vAlign w:val="center"/>
            <w:hideMark/>
          </w:tcPr>
          <w:p w14:paraId="04852F89" w14:textId="77777777" w:rsidR="00962289" w:rsidRDefault="00962289" w:rsidP="00962289">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bl>
    <w:p w14:paraId="53CE33FA" w14:textId="77777777" w:rsidR="003B4B9F" w:rsidRDefault="003B4B9F" w:rsidP="003B4B9F">
      <w:pPr>
        <w:rPr>
          <w:b/>
        </w:rPr>
      </w:pPr>
    </w:p>
    <w:sectPr w:rsidR="003B4B9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nid Kuzmin" w:date="2019-02-25T11:46:00Z" w:initials="LK">
    <w:p w14:paraId="0DA3045B" w14:textId="78DBDFC1" w:rsidR="009A54A5" w:rsidRDefault="009A54A5">
      <w:pPr>
        <w:pStyle w:val="CommentText"/>
      </w:pPr>
      <w:r>
        <w:rPr>
          <w:rStyle w:val="CommentReference"/>
        </w:rPr>
        <w:annotationRef/>
      </w:r>
      <w:r>
        <w:t>Secondary critical error could appear over the 545 check which doesn’t allow loading of the unknown object.</w:t>
      </w:r>
    </w:p>
  </w:comment>
  <w:comment w:id="2" w:author="Richard Anthony Fowle" w:date="2019-03-13T17:39:00Z" w:initials="RAF">
    <w:p w14:paraId="242948C4" w14:textId="2D65B20A" w:rsidR="009A54A5" w:rsidRDefault="009A54A5">
      <w:pPr>
        <w:pStyle w:val="CommentText"/>
      </w:pPr>
      <w:r>
        <w:rPr>
          <w:rStyle w:val="CommentReference"/>
        </w:rPr>
        <w:annotationRef/>
      </w:r>
      <w:r>
        <w:t>The primary issue is the invalid object though I can understand its rejection could lead to orphaned geometry if it is not shared by another feature.</w:t>
      </w:r>
    </w:p>
  </w:comment>
  <w:comment w:id="5" w:author="Leonid Kuzmin" w:date="2019-02-25T12:57:00Z" w:initials="LK">
    <w:p w14:paraId="2109A86C" w14:textId="3E905DDB" w:rsidR="009A54A5" w:rsidRDefault="009A54A5">
      <w:pPr>
        <w:pStyle w:val="CommentText"/>
      </w:pPr>
      <w:r>
        <w:rPr>
          <w:rStyle w:val="CommentReference"/>
        </w:rPr>
        <w:annotationRef/>
      </w:r>
      <w:bookmarkStart w:id="7" w:name="_Hlk2082866"/>
      <w:r>
        <w:t>I think it must be removed so there is no reason for the 26a critical error. Probably it refers to 26b where there are wrong attributes.</w:t>
      </w:r>
    </w:p>
    <w:bookmarkEnd w:id="7"/>
  </w:comment>
  <w:comment w:id="6" w:author="Richard Anthony Fowle" w:date="2019-03-13T17:32:00Z" w:initials="RAF">
    <w:p w14:paraId="47E3C0BA" w14:textId="27AB665D" w:rsidR="009A54A5" w:rsidRDefault="009A54A5">
      <w:pPr>
        <w:pStyle w:val="CommentText"/>
      </w:pPr>
      <w:r>
        <w:rPr>
          <w:rStyle w:val="CommentReference"/>
        </w:rPr>
        <w:annotationRef/>
      </w:r>
      <w:r w:rsidR="00776797">
        <w:t>DSSI.NOCR has value 1 for a valid ENC this should be 0 therefore 1 could be considered as outside the defined range for that subfield</w:t>
      </w:r>
    </w:p>
  </w:comment>
  <w:comment w:id="8" w:author="Leonid Kuzmin" w:date="2019-02-25T13:13:00Z" w:initials="LK">
    <w:p w14:paraId="4402340E" w14:textId="5362AB69" w:rsidR="009A54A5" w:rsidRDefault="009A54A5">
      <w:pPr>
        <w:pStyle w:val="CommentText"/>
      </w:pPr>
      <w:r>
        <w:rPr>
          <w:rStyle w:val="CommentReference"/>
        </w:rPr>
        <w:annotationRef/>
      </w:r>
      <w:r>
        <w:t>I think it must be removed so the 507 error does not refer to the considered errors and objects in the current test dataset therefore they have to be fixed.</w:t>
      </w:r>
    </w:p>
  </w:comment>
  <w:comment w:id="9" w:author="Leonid Kuzmin" w:date="2019-02-25T13:15:00Z" w:initials="LK">
    <w:p w14:paraId="4C48239A" w14:textId="54AE02DD" w:rsidR="009A54A5" w:rsidRDefault="009A54A5">
      <w:pPr>
        <w:pStyle w:val="CommentText"/>
      </w:pPr>
      <w:r>
        <w:rPr>
          <w:rStyle w:val="CommentReference"/>
        </w:rPr>
        <w:annotationRef/>
      </w:r>
      <w:r>
        <w:t>I suppose it must be removed so there is no reason for the 1013 critical error.</w:t>
      </w:r>
    </w:p>
  </w:comment>
  <w:comment w:id="10" w:author="Richard Anthony Fowle" w:date="2019-03-14T09:27:00Z" w:initials="RAF">
    <w:p w14:paraId="36383693" w14:textId="0A75A121" w:rsidR="00776797" w:rsidRDefault="00776797">
      <w:pPr>
        <w:pStyle w:val="CommentText"/>
      </w:pPr>
      <w:r>
        <w:rPr>
          <w:rStyle w:val="CommentReference"/>
        </w:rPr>
        <w:annotationRef/>
      </w:r>
      <w:r>
        <w:t>Agree</w:t>
      </w:r>
    </w:p>
  </w:comment>
  <w:comment w:id="12" w:author="Leonid Kuzmin" w:date="2019-02-25T11:27:00Z" w:initials="LK">
    <w:p w14:paraId="4F248EAE" w14:textId="2EEF7842" w:rsidR="009A54A5" w:rsidRDefault="009A54A5">
      <w:pPr>
        <w:pStyle w:val="CommentText"/>
      </w:pPr>
      <w:r>
        <w:rPr>
          <w:rStyle w:val="CommentReference"/>
        </w:rPr>
        <w:annotationRef/>
      </w:r>
      <w:bookmarkStart w:id="16" w:name="_Hlk2084892"/>
      <w:r>
        <w:t>There are the 555 Critical errors. They don’t refer to the considered errors in the current test dataset therefore they have to be fixed.</w:t>
      </w:r>
    </w:p>
    <w:bookmarkEnd w:id="16"/>
  </w:comment>
  <w:comment w:id="13" w:author="Richard Anthony Fowle" w:date="2019-03-14T09:33:00Z" w:initials="RAF">
    <w:p w14:paraId="5C418E75" w14:textId="413B5910" w:rsidR="002909FD" w:rsidRDefault="002909FD">
      <w:pPr>
        <w:pStyle w:val="CommentText"/>
      </w:pPr>
      <w:r>
        <w:rPr>
          <w:rStyle w:val="CommentReference"/>
        </w:rPr>
        <w:annotationRef/>
      </w:r>
      <w:r>
        <w:t>If time permits will try and remove these issues</w:t>
      </w:r>
    </w:p>
  </w:comment>
  <w:comment w:id="18" w:author="Leonid Kuzmin" w:date="2019-02-25T11:33:00Z" w:initials="LK">
    <w:p w14:paraId="530718D9" w14:textId="31662CBF" w:rsidR="009A54A5" w:rsidRDefault="009A54A5">
      <w:pPr>
        <w:pStyle w:val="CommentText"/>
      </w:pPr>
      <w:r>
        <w:rPr>
          <w:rStyle w:val="CommentReference"/>
        </w:rPr>
        <w:annotationRef/>
      </w:r>
      <w:r>
        <w:t xml:space="preserve">The 28 error doesn’t refer to the considered errors in the current test dataset therefore they have to be fixed. The 555 Critical error </w:t>
      </w:r>
      <w:proofErr w:type="gramStart"/>
      <w:r>
        <w:t>could  cause</w:t>
      </w:r>
      <w:proofErr w:type="gramEnd"/>
      <w:r>
        <w:t xml:space="preserve"> the 28 errors but it is not mentioned for the current test dataset.</w:t>
      </w:r>
    </w:p>
  </w:comment>
  <w:comment w:id="19" w:author="Richard Anthony Fowle" w:date="2019-03-14T09:38:00Z" w:initials="RAF">
    <w:p w14:paraId="1CD48358" w14:textId="75697433" w:rsidR="002909FD" w:rsidRPr="00C823EC" w:rsidRDefault="002909FD">
      <w:pPr>
        <w:pStyle w:val="CommentText"/>
        <w:rPr>
          <w:lang w:val="da-DK"/>
        </w:rPr>
      </w:pPr>
      <w:r>
        <w:rPr>
          <w:rStyle w:val="CommentReference"/>
        </w:rPr>
        <w:annotationRef/>
      </w:r>
      <w:r>
        <w:t xml:space="preserve">The intention of this section is to list all additional checks that may be triggered by the dataset, </w:t>
      </w:r>
      <w:r w:rsidR="00C823EC">
        <w:t xml:space="preserve">whereas only the </w:t>
      </w:r>
      <w:r w:rsidR="00C823EC">
        <w:rPr>
          <w:lang w:val="da-DK"/>
        </w:rPr>
        <w:t>’</w:t>
      </w:r>
      <w:proofErr w:type="spellStart"/>
      <w:r w:rsidR="00C823EC">
        <w:rPr>
          <w:lang w:val="da-DK"/>
        </w:rPr>
        <w:t>critical</w:t>
      </w:r>
      <w:proofErr w:type="spellEnd"/>
      <w:r w:rsidR="00C823EC">
        <w:rPr>
          <w:lang w:val="da-DK"/>
        </w:rPr>
        <w:t xml:space="preserve">’ </w:t>
      </w:r>
      <w:proofErr w:type="spellStart"/>
      <w:r w:rsidR="00C823EC">
        <w:rPr>
          <w:lang w:val="da-DK"/>
        </w:rPr>
        <w:t>secondary</w:t>
      </w:r>
      <w:proofErr w:type="spellEnd"/>
      <w:r w:rsidR="00C823EC">
        <w:rPr>
          <w:lang w:val="da-DK"/>
        </w:rPr>
        <w:t xml:space="preserve"> </w:t>
      </w:r>
      <w:proofErr w:type="spellStart"/>
      <w:r w:rsidR="00C823EC">
        <w:rPr>
          <w:lang w:val="da-DK"/>
        </w:rPr>
        <w:t>errors</w:t>
      </w:r>
      <w:proofErr w:type="spellEnd"/>
      <w:r w:rsidR="00C823EC">
        <w:rPr>
          <w:lang w:val="da-DK"/>
        </w:rPr>
        <w:t xml:space="preserve"> </w:t>
      </w:r>
      <w:proofErr w:type="spellStart"/>
      <w:r w:rsidR="00C823EC">
        <w:rPr>
          <w:lang w:val="da-DK"/>
        </w:rPr>
        <w:t>are</w:t>
      </w:r>
      <w:proofErr w:type="spellEnd"/>
      <w:r w:rsidR="00C823EC">
        <w:rPr>
          <w:lang w:val="da-DK"/>
        </w:rPr>
        <w:t xml:space="preserve"> </w:t>
      </w:r>
      <w:proofErr w:type="spellStart"/>
      <w:r w:rsidR="00C823EC">
        <w:rPr>
          <w:lang w:val="da-DK"/>
        </w:rPr>
        <w:t>listed</w:t>
      </w:r>
      <w:proofErr w:type="spellEnd"/>
      <w:r w:rsidR="00C823EC">
        <w:rPr>
          <w:lang w:val="da-DK"/>
        </w:rPr>
        <w:t xml:space="preserve"> for </w:t>
      </w:r>
      <w:proofErr w:type="spellStart"/>
      <w:r w:rsidR="00C823EC">
        <w:rPr>
          <w:lang w:val="da-DK"/>
        </w:rPr>
        <w:t>each</w:t>
      </w:r>
      <w:proofErr w:type="spellEnd"/>
      <w:r w:rsidR="00C823EC">
        <w:rPr>
          <w:lang w:val="da-DK"/>
        </w:rPr>
        <w:t xml:space="preserve"> scenario</w:t>
      </w:r>
    </w:p>
  </w:comment>
  <w:comment w:id="20" w:author="Leonid Kuzmin" w:date="2019-02-25T13:41:00Z" w:initials="LK">
    <w:p w14:paraId="1CB2CDCB" w14:textId="4F00861E" w:rsidR="009A54A5" w:rsidRDefault="009A54A5">
      <w:pPr>
        <w:pStyle w:val="CommentText"/>
      </w:pPr>
      <w:r>
        <w:rPr>
          <w:rStyle w:val="CommentReference"/>
        </w:rPr>
        <w:annotationRef/>
      </w:r>
      <w:r>
        <w:t>Remove it so there is no reason for the 541b error. There is a LIGHTS object with SIGGRP = “(1)</w:t>
      </w:r>
      <w:proofErr w:type="gramStart"/>
      <w:r>
        <w:t>,(</w:t>
      </w:r>
      <w:proofErr w:type="gramEnd"/>
      <w:r>
        <w:t xml:space="preserve">2)”. Formally it accords with the 541b check because the value starts and finishes with a bracket. </w:t>
      </w:r>
    </w:p>
  </w:comment>
  <w:comment w:id="21" w:author="Richard Anthony Fowle" w:date="2019-03-14T09:54:00Z" w:initials="RAF">
    <w:p w14:paraId="699BB519" w14:textId="2D722CF3" w:rsidR="00C823EC" w:rsidRDefault="00C823EC">
      <w:pPr>
        <w:pStyle w:val="CommentText"/>
      </w:pPr>
      <w:r>
        <w:rPr>
          <w:rStyle w:val="CommentReference"/>
        </w:rPr>
        <w:annotationRef/>
      </w:r>
      <w:r>
        <w:t>Agree</w:t>
      </w:r>
    </w:p>
  </w:comment>
  <w:comment w:id="22" w:author="Leonid Kuzmin" w:date="2019-02-25T13:54:00Z" w:initials="LK">
    <w:p w14:paraId="6877E5A7" w14:textId="77777777" w:rsidR="009A54A5" w:rsidRDefault="009A54A5" w:rsidP="00D84AA6">
      <w:pPr>
        <w:pStyle w:val="CommentText"/>
      </w:pPr>
      <w:r>
        <w:rPr>
          <w:rStyle w:val="CommentReference"/>
        </w:rPr>
        <w:annotationRef/>
      </w:r>
      <w:r>
        <w:t>The 90b, 571 warnings don’t refer to the considered errors in the current test dataset therefore they have to be fixed.</w:t>
      </w:r>
    </w:p>
    <w:p w14:paraId="5DCA939C" w14:textId="3F8D9D2A" w:rsidR="009A54A5" w:rsidRDefault="009A54A5">
      <w:pPr>
        <w:pStyle w:val="CommentText"/>
      </w:pPr>
    </w:p>
  </w:comment>
  <w:comment w:id="23" w:author="Leonid Kuzmin" w:date="2019-02-25T13:56:00Z" w:initials="LK">
    <w:p w14:paraId="77B5C4EA" w14:textId="63AC3F65" w:rsidR="009A54A5" w:rsidRDefault="009A54A5">
      <w:pPr>
        <w:pStyle w:val="CommentText"/>
      </w:pPr>
      <w:r>
        <w:rPr>
          <w:rStyle w:val="CommentReference"/>
        </w:rPr>
        <w:annotationRef/>
      </w:r>
      <w:r>
        <w:t>Remove it so there is no reason for the 1670 warning in the dataset. There is no any area OBSTRN or WRECKS object covering other point OBSTRN or WRECKS objects.</w:t>
      </w:r>
    </w:p>
  </w:comment>
  <w:comment w:id="24" w:author="Richard Anthony Fowle" w:date="2019-03-14T09:57:00Z" w:initials="RAF">
    <w:p w14:paraId="4F72AA23" w14:textId="04CF0D26" w:rsidR="00CF2750" w:rsidRPr="006A390A" w:rsidRDefault="00CF2750">
      <w:pPr>
        <w:pStyle w:val="CommentText"/>
        <w:rPr>
          <w:lang w:val="en-GB"/>
        </w:rPr>
      </w:pPr>
      <w:r>
        <w:rPr>
          <w:rStyle w:val="CommentReference"/>
        </w:rPr>
        <w:annotationRef/>
      </w:r>
      <w:r w:rsidR="006A390A">
        <w:t xml:space="preserve">Strictly speaking you are correct however the current wording of check 1670 does not reflect UOC 6.7.2 which states the ‘shallowest </w:t>
      </w:r>
      <w:r w:rsidR="006A390A">
        <w:rPr>
          <w:lang w:val="da-DK"/>
        </w:rPr>
        <w:t xml:space="preserve">point </w:t>
      </w:r>
      <w:proofErr w:type="spellStart"/>
      <w:r w:rsidR="006A390A">
        <w:rPr>
          <w:lang w:val="da-DK"/>
        </w:rPr>
        <w:t>object</w:t>
      </w:r>
      <w:proofErr w:type="spellEnd"/>
      <w:r w:rsidR="006A390A">
        <w:rPr>
          <w:lang w:val="da-DK"/>
        </w:rPr>
        <w:t xml:space="preserve"> </w:t>
      </w:r>
      <w:proofErr w:type="spellStart"/>
      <w:r w:rsidR="006A390A">
        <w:rPr>
          <w:lang w:val="da-DK"/>
        </w:rPr>
        <w:t>encoded</w:t>
      </w:r>
      <w:proofErr w:type="spellEnd"/>
      <w:r w:rsidR="006A390A">
        <w:rPr>
          <w:lang w:val="da-DK"/>
        </w:rPr>
        <w:t xml:space="preserve"> in the </w:t>
      </w:r>
      <w:proofErr w:type="spellStart"/>
      <w:proofErr w:type="gramStart"/>
      <w:r w:rsidR="006A390A">
        <w:rPr>
          <w:lang w:val="da-DK"/>
        </w:rPr>
        <w:t>area</w:t>
      </w:r>
      <w:proofErr w:type="spellEnd"/>
      <w:r w:rsidR="006A390A">
        <w:rPr>
          <w:lang w:val="da-DK"/>
        </w:rPr>
        <w:t xml:space="preserve">’  </w:t>
      </w:r>
      <w:r w:rsidR="006A390A">
        <w:t>therefore</w:t>
      </w:r>
      <w:proofErr w:type="gramEnd"/>
      <w:r w:rsidR="006A390A">
        <w:t xml:space="preserve">  check 1670 will need amending</w:t>
      </w:r>
    </w:p>
  </w:comment>
  <w:comment w:id="25" w:author="Leonid Kuzmin" w:date="2019-02-25T13:59:00Z" w:initials="LK">
    <w:p w14:paraId="61BE7465" w14:textId="15FA1951" w:rsidR="009A54A5" w:rsidRDefault="009A54A5">
      <w:pPr>
        <w:pStyle w:val="CommentText"/>
      </w:pPr>
      <w:r>
        <w:rPr>
          <w:rStyle w:val="CommentReference"/>
        </w:rPr>
        <w:annotationRef/>
      </w:r>
      <w:r>
        <w:t>The 1781 warning doesn’t refer to the considered errors in the current test dataset therefore it has to be fixed.</w:t>
      </w:r>
    </w:p>
  </w:comment>
  <w:comment w:id="26" w:author="Richard Anthony Fowle" w:date="2019-03-14T10:33:00Z" w:initials="RAF">
    <w:p w14:paraId="28AE01E2" w14:textId="3326BF34" w:rsidR="00842A4D" w:rsidRDefault="00842A4D">
      <w:pPr>
        <w:pStyle w:val="CommentText"/>
      </w:pPr>
      <w:r>
        <w:rPr>
          <w:rStyle w:val="CommentReference"/>
        </w:rPr>
        <w:annotationRef/>
      </w:r>
      <w:r>
        <w:t>Will do if time permits</w:t>
      </w:r>
    </w:p>
  </w:comment>
  <w:comment w:id="30" w:author="Leonid Kuzmin" w:date="2019-02-25T11:40:00Z" w:initials="LK">
    <w:p w14:paraId="240B03F4" w14:textId="51BF32FF" w:rsidR="009A54A5" w:rsidRDefault="009A54A5">
      <w:pPr>
        <w:pStyle w:val="CommentText"/>
      </w:pPr>
      <w:r>
        <w:rPr>
          <w:rStyle w:val="CommentReference"/>
        </w:rPr>
        <w:annotationRef/>
      </w:r>
      <w:r>
        <w:t>The 504 check must only check specified object classes. An unknown object class is discovered by the 545 check.</w:t>
      </w:r>
    </w:p>
  </w:comment>
  <w:comment w:id="31" w:author="Richard Anthony Fowle" w:date="2019-03-14T10:42:00Z" w:initials="RAF">
    <w:p w14:paraId="5103BE55" w14:textId="24FD792F" w:rsidR="00573C33" w:rsidRDefault="00573C33">
      <w:pPr>
        <w:pStyle w:val="CommentText"/>
      </w:pPr>
      <w:r>
        <w:rPr>
          <w:rStyle w:val="CommentReference"/>
        </w:rPr>
        <w:annotationRef/>
      </w:r>
      <w:r>
        <w:t>Agree</w:t>
      </w:r>
    </w:p>
  </w:comment>
  <w:comment w:id="41" w:author="Leonid Kuzmin" w:date="2019-02-22T18:31:00Z" w:initials="LK">
    <w:p w14:paraId="6BD07ADA" w14:textId="0F17EDD0" w:rsidR="009A54A5" w:rsidRDefault="009A54A5">
      <w:pPr>
        <w:pStyle w:val="CommentText"/>
      </w:pPr>
      <w:r>
        <w:rPr>
          <w:rStyle w:val="CommentReference"/>
        </w:rPr>
        <w:annotationRef/>
      </w:r>
      <w:r>
        <w:t>There are 13 the 504 error messages according to number of mentioned above objects</w:t>
      </w:r>
    </w:p>
  </w:comment>
  <w:comment w:id="45" w:author="Leonid Kuzmin" w:date="2019-02-22T18:33:00Z" w:initials="LK">
    <w:p w14:paraId="52FB26B3" w14:textId="2903A82C" w:rsidR="009A54A5" w:rsidRDefault="009A54A5">
      <w:pPr>
        <w:pStyle w:val="CommentText"/>
      </w:pPr>
      <w:r>
        <w:rPr>
          <w:rStyle w:val="CommentReference"/>
        </w:rPr>
        <w:annotationRef/>
      </w:r>
      <w:r>
        <w:t xml:space="preserve">The 545 error is not needed here at all. </w:t>
      </w:r>
    </w:p>
    <w:p w14:paraId="6B5C3AB3" w14:textId="2EDB93BC" w:rsidR="009A54A5" w:rsidRDefault="009A54A5">
      <w:pPr>
        <w:pStyle w:val="CommentText"/>
      </w:pPr>
      <w:r>
        <w:t>The 504 check do nothing say about the unknown object classes. And the 545 check isn’t secondary of the 504 check because all 13 mentioned above objects have the known classes. But the &lt;17001&gt; object is checked in the next test case.</w:t>
      </w:r>
    </w:p>
    <w:p w14:paraId="5052D855" w14:textId="69562EB4" w:rsidR="009A54A5" w:rsidRDefault="009A54A5">
      <w:pPr>
        <w:pStyle w:val="CommentText"/>
      </w:pPr>
    </w:p>
  </w:comment>
  <w:comment w:id="46" w:author="Richard Anthony Fowle" w:date="2019-03-14T10:41:00Z" w:initials="RAF">
    <w:p w14:paraId="697B2BF3" w14:textId="61353373" w:rsidR="00573C33" w:rsidRDefault="00573C33">
      <w:pPr>
        <w:pStyle w:val="CommentText"/>
      </w:pPr>
      <w:r>
        <w:rPr>
          <w:rStyle w:val="CommentReference"/>
        </w:rPr>
        <w:annotationRef/>
      </w:r>
      <w:r>
        <w:t>Agree</w:t>
      </w:r>
    </w:p>
  </w:comment>
  <w:comment w:id="66" w:author="Leonid Kuzmin" w:date="2019-02-25T11:44:00Z" w:initials="LK">
    <w:p w14:paraId="3E535A35" w14:textId="6477328D" w:rsidR="009A54A5" w:rsidRDefault="009A54A5">
      <w:pPr>
        <w:pStyle w:val="CommentText"/>
      </w:pPr>
      <w:r>
        <w:rPr>
          <w:rStyle w:val="CommentReference"/>
        </w:rPr>
        <w:annotationRef/>
      </w:r>
      <w:r>
        <w:t>Select the illegal object code.</w:t>
      </w:r>
    </w:p>
  </w:comment>
  <w:comment w:id="67" w:author="Richard Anthony Fowle" w:date="2019-03-14T10:44:00Z" w:initials="RAF">
    <w:p w14:paraId="0BDF772D" w14:textId="31FB4B78" w:rsidR="00573C33" w:rsidRDefault="00573C33">
      <w:pPr>
        <w:pStyle w:val="CommentText"/>
      </w:pPr>
      <w:r>
        <w:rPr>
          <w:rStyle w:val="CommentReference"/>
        </w:rPr>
        <w:annotationRef/>
      </w:r>
      <w:proofErr w:type="gramStart"/>
      <w:r>
        <w:t>done</w:t>
      </w:r>
      <w:proofErr w:type="gramEnd"/>
    </w:p>
  </w:comment>
  <w:comment w:id="68" w:author="Leonid Kuzmin" w:date="2019-02-25T11:54:00Z" w:initials="LK">
    <w:p w14:paraId="4401641B" w14:textId="7C1DF0DC" w:rsidR="009A54A5" w:rsidRDefault="009A54A5">
      <w:pPr>
        <w:pStyle w:val="CommentText"/>
      </w:pPr>
      <w:r>
        <w:rPr>
          <w:rStyle w:val="CommentReference"/>
        </w:rPr>
        <w:annotationRef/>
      </w:r>
      <w:r>
        <w:t>I suppose all objects where DATSTA and DATEND attributes are prohibited should be mentioned there, i.e. DEPARE, DRGARE, UNSARE, HULKES, LNDARE. This check checks structure data and it is more serious error then next 553 check.</w:t>
      </w:r>
    </w:p>
  </w:comment>
  <w:comment w:id="69" w:author="Richard Anthony Fowle" w:date="2019-03-14T10:54:00Z" w:initials="RAF">
    <w:p w14:paraId="4EA51159" w14:textId="5FF666D9" w:rsidR="00AC08A8" w:rsidRDefault="00AC08A8">
      <w:pPr>
        <w:pStyle w:val="CommentText"/>
      </w:pPr>
      <w:r>
        <w:rPr>
          <w:rStyle w:val="CommentReference"/>
        </w:rPr>
        <w:annotationRef/>
      </w:r>
      <w:proofErr w:type="gramStart"/>
      <w:r>
        <w:t>Agree  In</w:t>
      </w:r>
      <w:proofErr w:type="gramEnd"/>
      <w:r>
        <w:t xml:space="preserve"> hindsight it would have been better to give other examples of non-permissible attributes. Something for the next revision of the test data sets</w:t>
      </w:r>
    </w:p>
  </w:comment>
  <w:comment w:id="71" w:author="Leonid Kuzmin" w:date="2019-02-22T19:00:00Z" w:initials="LK">
    <w:p w14:paraId="3D8263EC" w14:textId="7B882D4C" w:rsidR="009A54A5" w:rsidRDefault="009A54A5">
      <w:pPr>
        <w:pStyle w:val="CommentText"/>
      </w:pPr>
      <w:r>
        <w:rPr>
          <w:rStyle w:val="CommentReference"/>
        </w:rPr>
        <w:annotationRef/>
      </w:r>
      <w:r>
        <w:t xml:space="preserve">I suppose it is not suitable test case where </w:t>
      </w:r>
      <w:r>
        <w:rPr>
          <w:rFonts w:ascii="Calibri" w:eastAsia="Times New Roman" w:hAnsi="Calibri" w:cs="Calibri"/>
        </w:rPr>
        <w:t xml:space="preserve">attributes </w:t>
      </w:r>
      <w:r>
        <w:rPr>
          <w:rFonts w:ascii="Calibri" w:eastAsia="Times New Roman" w:hAnsi="Calibri" w:cs="Calibri"/>
          <w:bCs/>
        </w:rPr>
        <w:t>DATSTA, DATEND, PERSTA or PEREND are encoded for DEPARE, DRGARE, area LNDARE, UNSARE and area HULKES because the main critical error for those objects is 547. And this check makes sense only for area PONTON and FLODOC.</w:t>
      </w:r>
    </w:p>
  </w:comment>
  <w:comment w:id="72" w:author="Richard Anthony Fowle" w:date="2019-03-14T10:58:00Z" w:initials="RAF">
    <w:p w14:paraId="1B741A08" w14:textId="05114F27" w:rsidR="00AC08A8" w:rsidRDefault="00AC08A8">
      <w:pPr>
        <w:pStyle w:val="CommentText"/>
      </w:pPr>
      <w:r>
        <w:rPr>
          <w:rStyle w:val="CommentReference"/>
        </w:rPr>
        <w:annotationRef/>
      </w:r>
      <w:r>
        <w:t xml:space="preserve">Agree in </w:t>
      </w:r>
      <w:proofErr w:type="gramStart"/>
      <w:r>
        <w:t>general  see</w:t>
      </w:r>
      <w:proofErr w:type="gramEnd"/>
      <w:r>
        <w:t xml:space="preserve"> comment above</w:t>
      </w:r>
    </w:p>
  </w:comment>
  <w:comment w:id="79" w:author="Leonid Kuzmin" w:date="2019-02-25T13:47:00Z" w:initials="LK">
    <w:p w14:paraId="3A27401F" w14:textId="1E0B646A" w:rsidR="009A54A5" w:rsidRDefault="009A54A5">
      <w:pPr>
        <w:pStyle w:val="CommentText"/>
      </w:pPr>
      <w:r>
        <w:rPr>
          <w:rStyle w:val="CommentReference"/>
        </w:rPr>
        <w:annotationRef/>
      </w:r>
      <w:r>
        <w:t>They are secondary errors for PONTON and FLODOC objects.</w:t>
      </w:r>
    </w:p>
  </w:comment>
  <w:comment w:id="80" w:author="Richard Anthony Fowle" w:date="2019-03-14T11:00:00Z" w:initials="RAF">
    <w:p w14:paraId="3A54B4E8" w14:textId="53E6D71A" w:rsidR="000269F9" w:rsidRDefault="000269F9">
      <w:pPr>
        <w:pStyle w:val="CommentText"/>
      </w:pPr>
      <w:r>
        <w:rPr>
          <w:rStyle w:val="CommentReference"/>
        </w:rPr>
        <w:annotationRef/>
      </w:r>
      <w:r>
        <w:t xml:space="preserve">Yes but the intention is only list secondary ‘Critical’ errors in this section </w:t>
      </w:r>
    </w:p>
  </w:comment>
  <w:comment w:id="96" w:author="Leonid Kuzmin" w:date="2019-02-25T13:49:00Z" w:initials="LK">
    <w:p w14:paraId="7CDD8B5D" w14:textId="61E80720" w:rsidR="009A54A5" w:rsidRDefault="009A54A5">
      <w:pPr>
        <w:pStyle w:val="CommentText"/>
      </w:pPr>
      <w:r>
        <w:rPr>
          <w:rStyle w:val="CommentReference"/>
        </w:rPr>
        <w:annotationRef/>
      </w:r>
      <w:r>
        <w:t>There is a secondary error for CBLARE object</w:t>
      </w:r>
    </w:p>
  </w:comment>
  <w:comment w:id="97" w:author="Richard Anthony Fowle" w:date="2019-03-14T11:01:00Z" w:initials="RAF">
    <w:p w14:paraId="4BF29D51" w14:textId="201321B6" w:rsidR="000269F9" w:rsidRDefault="000269F9">
      <w:pPr>
        <w:pStyle w:val="CommentText"/>
      </w:pPr>
      <w:r>
        <w:rPr>
          <w:rStyle w:val="CommentReference"/>
        </w:rPr>
        <w:annotationRef/>
      </w:r>
      <w:r>
        <w:t>See comment above regarding secondary errors</w:t>
      </w:r>
    </w:p>
  </w:comment>
  <w:comment w:id="104" w:author="Leonid Kuzmin" w:date="2019-02-25T13:49:00Z" w:initials="LK">
    <w:p w14:paraId="662B8666" w14:textId="5F726B98" w:rsidR="009A54A5" w:rsidRDefault="009A54A5">
      <w:pPr>
        <w:pStyle w:val="CommentText"/>
      </w:pPr>
      <w:r>
        <w:rPr>
          <w:rStyle w:val="CommentReference"/>
        </w:rPr>
        <w:annotationRef/>
      </w:r>
      <w:r>
        <w:t>There is a secondary error for ACHARE object</w:t>
      </w:r>
    </w:p>
  </w:comment>
  <w:comment w:id="105" w:author="Richard Anthony Fowle" w:date="2019-03-14T11:03:00Z" w:initials="RAF">
    <w:p w14:paraId="5678915B" w14:textId="0F2617EF" w:rsidR="000269F9" w:rsidRDefault="000269F9">
      <w:pPr>
        <w:pStyle w:val="CommentText"/>
      </w:pPr>
      <w:r>
        <w:rPr>
          <w:rStyle w:val="CommentReference"/>
        </w:rPr>
        <w:annotationRef/>
      </w:r>
      <w:r>
        <w:t>See comment above regarding secondary errors</w:t>
      </w:r>
    </w:p>
  </w:comment>
  <w:comment w:id="109" w:author="Leonid Kuzmin" w:date="2019-02-25T12:04:00Z" w:initials="LK">
    <w:p w14:paraId="692656DE" w14:textId="77777777" w:rsidR="009A54A5" w:rsidRPr="00985250" w:rsidRDefault="009A54A5" w:rsidP="00BF15CF">
      <w:pPr>
        <w:pStyle w:val="Default"/>
        <w:rPr>
          <w:rFonts w:eastAsiaTheme="minorHAnsi"/>
          <w:lang w:val="en-US" w:eastAsia="en-US"/>
        </w:rPr>
      </w:pPr>
      <w:r>
        <w:rPr>
          <w:rStyle w:val="CommentReference"/>
        </w:rPr>
        <w:annotationRef/>
      </w:r>
      <w:r>
        <w:t xml:space="preserve">The check </w:t>
      </w:r>
      <w:proofErr w:type="spellStart"/>
      <w:r>
        <w:t>decription</w:t>
      </w:r>
      <w:proofErr w:type="spellEnd"/>
      <w:r>
        <w:t xml:space="preserve"> has been changed for the 6.1.0 version: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251"/>
      </w:tblGrid>
      <w:tr w:rsidR="009A54A5" w:rsidRPr="00BF15CF" w14:paraId="5BE5E252" w14:textId="77777777">
        <w:trPr>
          <w:trHeight w:val="437"/>
        </w:trPr>
        <w:tc>
          <w:tcPr>
            <w:tcW w:w="0" w:type="auto"/>
          </w:tcPr>
          <w:p w14:paraId="7EDF69AC" w14:textId="77777777" w:rsidR="009A54A5" w:rsidRPr="00BF15CF" w:rsidRDefault="009A54A5" w:rsidP="00BF15CF">
            <w:pPr>
              <w:autoSpaceDE w:val="0"/>
              <w:autoSpaceDN w:val="0"/>
              <w:adjustRightInd w:val="0"/>
              <w:spacing w:after="0" w:line="240" w:lineRule="auto"/>
              <w:rPr>
                <w:rFonts w:ascii="Arial" w:eastAsiaTheme="minorHAnsi" w:hAnsi="Arial" w:cs="Arial"/>
                <w:color w:val="000000"/>
                <w:sz w:val="20"/>
                <w:szCs w:val="20"/>
                <w:lang w:val="en-US" w:eastAsia="en-US"/>
              </w:rPr>
            </w:pPr>
            <w:r w:rsidRPr="00BF15CF">
              <w:rPr>
                <w:rFonts w:ascii="Arial" w:eastAsiaTheme="minorHAnsi" w:hAnsi="Arial" w:cs="Arial"/>
                <w:color w:val="000000"/>
                <w:sz w:val="20"/>
                <w:szCs w:val="20"/>
                <w:lang w:val="en-US" w:eastAsia="en-US"/>
              </w:rPr>
              <w:t xml:space="preserve">If the text and picture file names are not in accordance with the ENC Product Specification. </w:t>
            </w:r>
          </w:p>
        </w:tc>
      </w:tr>
    </w:tbl>
    <w:p w14:paraId="592D4F81" w14:textId="298101FA" w:rsidR="009A54A5" w:rsidRDefault="009A54A5">
      <w:pPr>
        <w:pStyle w:val="CommentText"/>
      </w:pPr>
    </w:p>
  </w:comment>
  <w:comment w:id="110" w:author="Richard Anthony Fowle" w:date="2019-03-14T11:03:00Z" w:initials="RAF">
    <w:p w14:paraId="51E576BF" w14:textId="0BA866B3" w:rsidR="000269F9" w:rsidRDefault="000269F9">
      <w:pPr>
        <w:pStyle w:val="CommentText"/>
      </w:pPr>
      <w:r>
        <w:rPr>
          <w:rStyle w:val="CommentReference"/>
        </w:rPr>
        <w:annotationRef/>
      </w:r>
      <w:proofErr w:type="gramStart"/>
      <w:r>
        <w:t>amended</w:t>
      </w:r>
      <w:proofErr w:type="gramEnd"/>
    </w:p>
  </w:comment>
  <w:comment w:id="120" w:author="Leonid Kuzmin" w:date="2019-02-25T12:43:00Z" w:initials="LK">
    <w:p w14:paraId="373F1051" w14:textId="348A0A21" w:rsidR="009A54A5" w:rsidRDefault="009A54A5">
      <w:pPr>
        <w:pStyle w:val="CommentText"/>
      </w:pPr>
      <w:r>
        <w:rPr>
          <w:rStyle w:val="CommentReference"/>
        </w:rPr>
        <w:annotationRef/>
      </w:r>
      <w:r>
        <w:t>The left SCAMIN value (4000) is less DSPM.CSCL value (45000)</w:t>
      </w:r>
    </w:p>
  </w:comment>
  <w:comment w:id="124" w:author="Leonid Kuzmin" w:date="2019-02-25T12:47:00Z" w:initials="LK">
    <w:p w14:paraId="0A73113B" w14:textId="28F59E7A" w:rsidR="009A54A5" w:rsidRDefault="009A54A5">
      <w:pPr>
        <w:pStyle w:val="CommentText"/>
      </w:pPr>
      <w:r>
        <w:rPr>
          <w:rStyle w:val="CommentReference"/>
        </w:rPr>
        <w:annotationRef/>
      </w:r>
      <w:r>
        <w:t>The current test case is not quite general. All three objects are coincident with vertices of the edge which is shared by DEPAREs. The check must verify situations where the point object locates on the line within the tolerance, please, see picture below.</w:t>
      </w:r>
    </w:p>
  </w:comment>
  <w:comment w:id="125" w:author="Richard Anthony Fowle" w:date="2019-03-14T11:07:00Z" w:initials="RAF">
    <w:p w14:paraId="38A33344" w14:textId="2F2DBADB" w:rsidR="0082249F" w:rsidRDefault="000269F9" w:rsidP="0082249F">
      <w:pPr>
        <w:rPr>
          <w:rFonts w:eastAsiaTheme="minorHAnsi"/>
          <w:lang w:val="en-GB" w:eastAsia="en-GB"/>
        </w:rPr>
      </w:pPr>
      <w:r>
        <w:rPr>
          <w:rStyle w:val="CommentReference"/>
        </w:rPr>
        <w:annotationRef/>
      </w:r>
      <w:r w:rsidR="0082249F">
        <w:t xml:space="preserve">I tend to agree with you if time permits we could extend the data to include additional examples where point objects are within the tolerance. Though I think this may be unnecessary as the intent </w:t>
      </w:r>
      <w:r>
        <w:t xml:space="preserve">of this test </w:t>
      </w:r>
      <w:r w:rsidR="0082249F" w:rsidRPr="0082249F">
        <w:t xml:space="preserve">check </w:t>
      </w:r>
      <w:r w:rsidR="0082249F" w:rsidRPr="0082249F">
        <w:t>is</w:t>
      </w:r>
      <w:r w:rsidR="0082249F" w:rsidRPr="0082249F">
        <w:t xml:space="preserve"> to identify situations where isolated dangers, whose display is partially dependant on the attributes of the underlying </w:t>
      </w:r>
      <w:r w:rsidR="0082249F">
        <w:t>group 1 object</w:t>
      </w:r>
      <w:r w:rsidR="0082249F" w:rsidRPr="0082249F">
        <w:t xml:space="preserve">, are positioned on the </w:t>
      </w:r>
      <w:r w:rsidR="0082249F">
        <w:t xml:space="preserve">boundary between two. </w:t>
      </w:r>
    </w:p>
    <w:p w14:paraId="1DECF7B4" w14:textId="7435379B" w:rsidR="000269F9" w:rsidRDefault="000269F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A3045B" w15:done="0"/>
  <w15:commentEx w15:paraId="242948C4" w15:paraIdParent="0DA3045B" w15:done="0"/>
  <w15:commentEx w15:paraId="2109A86C" w15:done="0"/>
  <w15:commentEx w15:paraId="47E3C0BA" w15:paraIdParent="2109A86C" w15:done="0"/>
  <w15:commentEx w15:paraId="4402340E" w15:done="0"/>
  <w15:commentEx w15:paraId="4C48239A" w15:done="0"/>
  <w15:commentEx w15:paraId="36383693" w15:paraIdParent="4C48239A" w15:done="0"/>
  <w15:commentEx w15:paraId="4F248EAE" w15:done="0"/>
  <w15:commentEx w15:paraId="5C418E75" w15:paraIdParent="4F248EAE" w15:done="0"/>
  <w15:commentEx w15:paraId="530718D9" w15:done="0"/>
  <w15:commentEx w15:paraId="1CD48358" w15:paraIdParent="530718D9" w15:done="0"/>
  <w15:commentEx w15:paraId="1CB2CDCB" w15:done="0"/>
  <w15:commentEx w15:paraId="699BB519" w15:paraIdParent="1CB2CDCB" w15:done="0"/>
  <w15:commentEx w15:paraId="5DCA939C" w15:done="0"/>
  <w15:commentEx w15:paraId="77B5C4EA" w15:done="0"/>
  <w15:commentEx w15:paraId="4F72AA23" w15:paraIdParent="77B5C4EA" w15:done="0"/>
  <w15:commentEx w15:paraId="61BE7465" w15:done="0"/>
  <w15:commentEx w15:paraId="28AE01E2" w15:paraIdParent="61BE7465" w15:done="0"/>
  <w15:commentEx w15:paraId="240B03F4" w15:done="0"/>
  <w15:commentEx w15:paraId="5103BE55" w15:paraIdParent="240B03F4" w15:done="0"/>
  <w15:commentEx w15:paraId="6BD07ADA" w15:done="0"/>
  <w15:commentEx w15:paraId="5052D855" w15:done="0"/>
  <w15:commentEx w15:paraId="697B2BF3" w15:paraIdParent="5052D855" w15:done="0"/>
  <w15:commentEx w15:paraId="3E535A35" w15:done="0"/>
  <w15:commentEx w15:paraId="0BDF772D" w15:paraIdParent="3E535A35" w15:done="0"/>
  <w15:commentEx w15:paraId="4401641B" w15:done="0"/>
  <w15:commentEx w15:paraId="4EA51159" w15:paraIdParent="4401641B" w15:done="0"/>
  <w15:commentEx w15:paraId="3D8263EC" w15:done="0"/>
  <w15:commentEx w15:paraId="1B741A08" w15:paraIdParent="3D8263EC" w15:done="0"/>
  <w15:commentEx w15:paraId="3A27401F" w15:done="0"/>
  <w15:commentEx w15:paraId="3A54B4E8" w15:paraIdParent="3A27401F" w15:done="0"/>
  <w15:commentEx w15:paraId="7CDD8B5D" w15:done="0"/>
  <w15:commentEx w15:paraId="4BF29D51" w15:paraIdParent="7CDD8B5D" w15:done="0"/>
  <w15:commentEx w15:paraId="662B8666" w15:done="0"/>
  <w15:commentEx w15:paraId="5678915B" w15:paraIdParent="662B8666" w15:done="0"/>
  <w15:commentEx w15:paraId="592D4F81" w15:done="0"/>
  <w15:commentEx w15:paraId="51E576BF" w15:paraIdParent="592D4F81" w15:done="0"/>
  <w15:commentEx w15:paraId="373F1051" w15:done="0"/>
  <w15:commentEx w15:paraId="0A73113B" w15:done="0"/>
  <w15:commentEx w15:paraId="1DECF7B4" w15:paraIdParent="0A7311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3045B" w16cid:durableId="201E5415"/>
  <w16cid:commentId w16cid:paraId="2109A86C" w16cid:durableId="201E64C1"/>
  <w16cid:commentId w16cid:paraId="4402340E" w16cid:durableId="201E685E"/>
  <w16cid:commentId w16cid:paraId="4C48239A" w16cid:durableId="201E68F6"/>
  <w16cid:commentId w16cid:paraId="4F248EAE" w16cid:durableId="201E4FAC"/>
  <w16cid:commentId w16cid:paraId="530718D9" w16cid:durableId="201E50FD"/>
  <w16cid:commentId w16cid:paraId="1CB2CDCB" w16cid:durableId="201E6EF1"/>
  <w16cid:commentId w16cid:paraId="5DCA939C" w16cid:durableId="201E722F"/>
  <w16cid:commentId w16cid:paraId="77B5C4EA" w16cid:durableId="201E72A2"/>
  <w16cid:commentId w16cid:paraId="61BE7465" w16cid:durableId="201E7337"/>
  <w16cid:commentId w16cid:paraId="240B03F4" w16cid:durableId="201E52AB"/>
  <w16cid:commentId w16cid:paraId="6BD07ADA" w16cid:durableId="201ABE8B"/>
  <w16cid:commentId w16cid:paraId="5052D855" w16cid:durableId="201ABF07"/>
  <w16cid:commentId w16cid:paraId="4401641B" w16cid:durableId="201E5601"/>
  <w16cid:commentId w16cid:paraId="3D8263EC" w16cid:durableId="201AC552"/>
  <w16cid:commentId w16cid:paraId="3A27401F" w16cid:durableId="201E7086"/>
  <w16cid:commentId w16cid:paraId="7CDD8B5D" w16cid:durableId="201E7171"/>
  <w16cid:commentId w16cid:paraId="662B8666" w16cid:durableId="201E70F2"/>
  <w16cid:commentId w16cid:paraId="592D4F81" w16cid:durableId="201E5867"/>
  <w16cid:commentId w16cid:paraId="373F1051" w16cid:durableId="201E615C"/>
  <w16cid:commentId w16cid:paraId="0A73113B" w16cid:durableId="201E62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F4D3EF8"/>
    <w:multiLevelType w:val="hybridMultilevel"/>
    <w:tmpl w:val="48B484D6"/>
    <w:lvl w:ilvl="0" w:tplc="EF6E01BE">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69F9"/>
    <w:rsid w:val="00071D66"/>
    <w:rsid w:val="0008315D"/>
    <w:rsid w:val="00095B6D"/>
    <w:rsid w:val="000A5EFC"/>
    <w:rsid w:val="000D48DD"/>
    <w:rsid w:val="00134671"/>
    <w:rsid w:val="00156384"/>
    <w:rsid w:val="001565CA"/>
    <w:rsid w:val="001650B1"/>
    <w:rsid w:val="00190AB2"/>
    <w:rsid w:val="001C52D3"/>
    <w:rsid w:val="001E462D"/>
    <w:rsid w:val="001E752E"/>
    <w:rsid w:val="00211516"/>
    <w:rsid w:val="0023420F"/>
    <w:rsid w:val="002351BF"/>
    <w:rsid w:val="00264A12"/>
    <w:rsid w:val="00274CA5"/>
    <w:rsid w:val="00284E5E"/>
    <w:rsid w:val="002909FD"/>
    <w:rsid w:val="002971E7"/>
    <w:rsid w:val="002B5B23"/>
    <w:rsid w:val="00324B56"/>
    <w:rsid w:val="003327DC"/>
    <w:rsid w:val="00340220"/>
    <w:rsid w:val="00374D74"/>
    <w:rsid w:val="003A3753"/>
    <w:rsid w:val="003A5B88"/>
    <w:rsid w:val="003B4B9F"/>
    <w:rsid w:val="00413753"/>
    <w:rsid w:val="00434219"/>
    <w:rsid w:val="00481B93"/>
    <w:rsid w:val="004B2A19"/>
    <w:rsid w:val="004D0B2B"/>
    <w:rsid w:val="0053073C"/>
    <w:rsid w:val="00535A6B"/>
    <w:rsid w:val="005566E2"/>
    <w:rsid w:val="00573C33"/>
    <w:rsid w:val="005A3FDF"/>
    <w:rsid w:val="005D00E5"/>
    <w:rsid w:val="005E3C48"/>
    <w:rsid w:val="005F2BDD"/>
    <w:rsid w:val="00610F2C"/>
    <w:rsid w:val="00633DC9"/>
    <w:rsid w:val="00634B94"/>
    <w:rsid w:val="00636943"/>
    <w:rsid w:val="00641F8B"/>
    <w:rsid w:val="00660407"/>
    <w:rsid w:val="00672AD5"/>
    <w:rsid w:val="00685312"/>
    <w:rsid w:val="006A1426"/>
    <w:rsid w:val="006A26E8"/>
    <w:rsid w:val="006A390A"/>
    <w:rsid w:val="006A4859"/>
    <w:rsid w:val="007075F0"/>
    <w:rsid w:val="00734D59"/>
    <w:rsid w:val="00745714"/>
    <w:rsid w:val="007605B8"/>
    <w:rsid w:val="00776797"/>
    <w:rsid w:val="0078357E"/>
    <w:rsid w:val="00791B83"/>
    <w:rsid w:val="00794D23"/>
    <w:rsid w:val="007C4098"/>
    <w:rsid w:val="007E50AE"/>
    <w:rsid w:val="007F6D50"/>
    <w:rsid w:val="008038F0"/>
    <w:rsid w:val="008135F9"/>
    <w:rsid w:val="0082249F"/>
    <w:rsid w:val="00842A4D"/>
    <w:rsid w:val="00857596"/>
    <w:rsid w:val="00862085"/>
    <w:rsid w:val="0086328A"/>
    <w:rsid w:val="008B1EFE"/>
    <w:rsid w:val="008B7594"/>
    <w:rsid w:val="008C6DF7"/>
    <w:rsid w:val="008D426D"/>
    <w:rsid w:val="008D7BF1"/>
    <w:rsid w:val="008E36B8"/>
    <w:rsid w:val="0090784C"/>
    <w:rsid w:val="00920BB0"/>
    <w:rsid w:val="00962289"/>
    <w:rsid w:val="00975C14"/>
    <w:rsid w:val="00985250"/>
    <w:rsid w:val="009A507D"/>
    <w:rsid w:val="009A54A5"/>
    <w:rsid w:val="009B3AF2"/>
    <w:rsid w:val="00A01254"/>
    <w:rsid w:val="00AB33A8"/>
    <w:rsid w:val="00AC08A8"/>
    <w:rsid w:val="00AD11C0"/>
    <w:rsid w:val="00AE0F06"/>
    <w:rsid w:val="00AF1BEA"/>
    <w:rsid w:val="00AF3044"/>
    <w:rsid w:val="00B13BF5"/>
    <w:rsid w:val="00B803EB"/>
    <w:rsid w:val="00BC6E3C"/>
    <w:rsid w:val="00BE626C"/>
    <w:rsid w:val="00BE662D"/>
    <w:rsid w:val="00BF15CF"/>
    <w:rsid w:val="00C72A66"/>
    <w:rsid w:val="00C7312D"/>
    <w:rsid w:val="00C73E24"/>
    <w:rsid w:val="00C823EC"/>
    <w:rsid w:val="00CA266F"/>
    <w:rsid w:val="00CA52EC"/>
    <w:rsid w:val="00CB7547"/>
    <w:rsid w:val="00CF2750"/>
    <w:rsid w:val="00D160B8"/>
    <w:rsid w:val="00D178B1"/>
    <w:rsid w:val="00D21B6A"/>
    <w:rsid w:val="00D2579D"/>
    <w:rsid w:val="00D3105B"/>
    <w:rsid w:val="00D314DD"/>
    <w:rsid w:val="00D476BD"/>
    <w:rsid w:val="00D47BCF"/>
    <w:rsid w:val="00D52BB2"/>
    <w:rsid w:val="00D61D46"/>
    <w:rsid w:val="00D81839"/>
    <w:rsid w:val="00D849C5"/>
    <w:rsid w:val="00D84AA6"/>
    <w:rsid w:val="00DE6994"/>
    <w:rsid w:val="00E145B5"/>
    <w:rsid w:val="00E4522D"/>
    <w:rsid w:val="00E52642"/>
    <w:rsid w:val="00E7265F"/>
    <w:rsid w:val="00E9303F"/>
    <w:rsid w:val="00EB0A4A"/>
    <w:rsid w:val="00EB1EC8"/>
    <w:rsid w:val="00EC61B3"/>
    <w:rsid w:val="00F27E8D"/>
    <w:rsid w:val="00F34C85"/>
    <w:rsid w:val="00F46377"/>
    <w:rsid w:val="00F7169A"/>
    <w:rsid w:val="00F9357A"/>
    <w:rsid w:val="00FD381A"/>
    <w:rsid w:val="00FF7C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1940217034">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9</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12</cp:revision>
  <dcterms:created xsi:type="dcterms:W3CDTF">2019-02-22T15:47:00Z</dcterms:created>
  <dcterms:modified xsi:type="dcterms:W3CDTF">2019-03-14T10:18:00Z</dcterms:modified>
</cp:coreProperties>
</file>